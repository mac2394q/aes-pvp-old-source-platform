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854" w:type="pct"/>
        <w:jc w:val="center"/>
        <w:tblCellSpacing w:w="15" w:type="dxa"/>
        <w:tblCellMar>
          <w:top w:w="15" w:type="dxa"/>
          <w:left w:w="15" w:type="dxa"/>
          <w:bottom w:w="15" w:type="dxa"/>
          <w:right w:w="15" w:type="dxa"/>
        </w:tblCellMar>
        <w:tblLook w:val="04A0" w:firstRow="1" w:lastRow="0" w:firstColumn="1" w:lastColumn="0" w:noHBand="0" w:noVBand="1"/>
        <w:tblPrChange w:id="0" w:author="Susana Garzon Ramirez" w:date="2018-05-03T22:09:00Z">
          <w:tblPr>
            <w:tblW w:w="1684" w:type="pct"/>
            <w:jc w:val="center"/>
            <w:tblCellSpacing w:w="15" w:type="dxa"/>
            <w:tblCellMar>
              <w:top w:w="15" w:type="dxa"/>
              <w:left w:w="15" w:type="dxa"/>
              <w:bottom w:w="15" w:type="dxa"/>
              <w:right w:w="15" w:type="dxa"/>
            </w:tblCellMar>
            <w:tblLook w:val="04A0" w:firstRow="1" w:lastRow="0" w:firstColumn="1" w:lastColumn="0" w:noHBand="0" w:noVBand="1"/>
          </w:tblPr>
        </w:tblPrChange>
      </w:tblPr>
      <w:tblGrid>
        <w:gridCol w:w="10393"/>
        <w:tblGridChange w:id="1">
          <w:tblGrid>
            <w:gridCol w:w="8838"/>
          </w:tblGrid>
        </w:tblGridChange>
      </w:tblGrid>
      <w:tr w:rsidR="00F14E1D" w:rsidRPr="007B66FB" w14:paraId="15329809" w14:textId="77777777" w:rsidTr="00704C16">
        <w:trPr>
          <w:tblCellSpacing w:w="15" w:type="dxa"/>
          <w:jc w:val="center"/>
          <w:trPrChange w:id="2" w:author="Susana Garzon Ramirez" w:date="2018-05-03T22:09:00Z">
            <w:trPr>
              <w:tblCellSpacing w:w="15" w:type="dxa"/>
              <w:jc w:val="center"/>
            </w:trPr>
          </w:trPrChange>
        </w:trPr>
        <w:tc>
          <w:tcPr>
            <w:tcW w:w="4971" w:type="pct"/>
            <w:vAlign w:val="center"/>
            <w:hideMark/>
            <w:tcPrChange w:id="3" w:author="Susana Garzon Ramirez" w:date="2018-05-03T22:09:00Z">
              <w:tcPr>
                <w:tcW w:w="4899" w:type="pct"/>
                <w:vAlign w:val="center"/>
                <w:hideMark/>
              </w:tcPr>
            </w:tcPrChange>
          </w:tcPr>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80"/>
              <w:gridCol w:w="4613"/>
              <w:gridCol w:w="2194"/>
            </w:tblGrid>
            <w:tr w:rsidR="00F14E1D" w:rsidRPr="007B66FB" w14:paraId="30CCB749" w14:textId="77777777">
              <w:trPr>
                <w:trHeight w:val="450"/>
                <w:tblCellSpacing w:w="0" w:type="dxa"/>
              </w:trPr>
              <w:tc>
                <w:tcPr>
                  <w:tcW w:w="1000" w:type="pct"/>
                  <w:vMerge w:val="restart"/>
                  <w:tcBorders>
                    <w:top w:val="outset" w:sz="6" w:space="0" w:color="auto"/>
                    <w:left w:val="outset" w:sz="6" w:space="0" w:color="auto"/>
                    <w:bottom w:val="outset" w:sz="6" w:space="0" w:color="auto"/>
                    <w:right w:val="outset" w:sz="6" w:space="0" w:color="auto"/>
                  </w:tcBorders>
                  <w:vAlign w:val="center"/>
                  <w:hideMark/>
                </w:tcPr>
                <w:p w14:paraId="396B0CF5" w14:textId="77777777" w:rsidR="002F6452" w:rsidRPr="007B66FB" w:rsidRDefault="002F6452" w:rsidP="002F6452">
                  <w:pPr>
                    <w:spacing w:after="0" w:line="240" w:lineRule="auto"/>
                    <w:jc w:val="center"/>
                    <w:rPr>
                      <w:rFonts w:ascii="Arial" w:eastAsia="Times New Roman" w:hAnsi="Arial" w:cs="Arial"/>
                      <w:b/>
                      <w:bCs/>
                      <w:caps/>
                      <w:sz w:val="20"/>
                      <w:szCs w:val="20"/>
                      <w:lang w:val="es-CO"/>
                      <w:rPrChange w:id="4" w:author="Susana Garzon Ramirez" w:date="2018-05-03T22:04:00Z">
                        <w:rPr>
                          <w:rFonts w:ascii="Arial" w:eastAsia="Times New Roman" w:hAnsi="Arial" w:cs="Arial"/>
                          <w:b/>
                          <w:bCs/>
                          <w:caps/>
                          <w:sz w:val="20"/>
                          <w:szCs w:val="20"/>
                        </w:rPr>
                      </w:rPrChange>
                    </w:rPr>
                  </w:pPr>
                  <w:r w:rsidRPr="007B66FB">
                    <w:rPr>
                      <w:rFonts w:ascii="Arial" w:eastAsia="Times New Roman" w:hAnsi="Arial" w:cs="Arial"/>
                      <w:b/>
                      <w:bCs/>
                      <w:caps/>
                      <w:noProof/>
                      <w:sz w:val="20"/>
                      <w:szCs w:val="20"/>
                      <w:lang w:val="es-CO" w:eastAsia="es-CO"/>
                    </w:rPr>
                    <w:drawing>
                      <wp:inline distT="0" distB="0" distL="0" distR="0" wp14:anchorId="1FDB7283" wp14:editId="40C4D1CC">
                        <wp:extent cx="2190750" cy="762000"/>
                        <wp:effectExtent l="0" t="0" r="0" b="0"/>
                        <wp:docPr id="2" name="Imagen 2" descr="https://alico.isolucion.co/MediosAlico4/3678057960254de4b4737455d913cb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lico.isolucion.co/MediosAlico4/3678057960254de4b4737455d913cb8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0" cy="762000"/>
                                </a:xfrm>
                                <a:prstGeom prst="rect">
                                  <a:avLst/>
                                </a:prstGeom>
                                <a:noFill/>
                                <a:ln>
                                  <a:noFill/>
                                </a:ln>
                              </pic:spPr>
                            </pic:pic>
                          </a:graphicData>
                        </a:graphic>
                      </wp:inline>
                    </w:drawing>
                  </w:r>
                </w:p>
              </w:tc>
              <w:tc>
                <w:tcPr>
                  <w:tcW w:w="3000" w:type="pct"/>
                  <w:vMerge w:val="restart"/>
                  <w:tcBorders>
                    <w:top w:val="outset" w:sz="6" w:space="0" w:color="auto"/>
                    <w:left w:val="outset" w:sz="6" w:space="0" w:color="auto"/>
                    <w:bottom w:val="outset" w:sz="6" w:space="0" w:color="auto"/>
                    <w:right w:val="outset" w:sz="6" w:space="0" w:color="auto"/>
                  </w:tcBorders>
                  <w:vAlign w:val="center"/>
                  <w:hideMark/>
                </w:tcPr>
                <w:p w14:paraId="5ADCD384" w14:textId="77777777" w:rsidR="002F6452" w:rsidRPr="007B66FB" w:rsidRDefault="002F6452" w:rsidP="002F6452">
                  <w:pPr>
                    <w:spacing w:after="0" w:line="240" w:lineRule="auto"/>
                    <w:jc w:val="center"/>
                    <w:rPr>
                      <w:rFonts w:ascii="Arial" w:eastAsia="Times New Roman" w:hAnsi="Arial" w:cs="Arial"/>
                      <w:b/>
                      <w:bCs/>
                      <w:caps/>
                      <w:sz w:val="20"/>
                      <w:szCs w:val="20"/>
                      <w:lang w:val="es-CO"/>
                      <w:rPrChange w:id="5" w:author="Susana Garzon Ramirez" w:date="2018-05-03T22:04:00Z">
                        <w:rPr>
                          <w:rFonts w:ascii="Arial" w:eastAsia="Times New Roman" w:hAnsi="Arial" w:cs="Arial"/>
                          <w:b/>
                          <w:bCs/>
                          <w:caps/>
                          <w:sz w:val="20"/>
                          <w:szCs w:val="20"/>
                        </w:rPr>
                      </w:rPrChange>
                    </w:rPr>
                  </w:pPr>
                  <w:r w:rsidRPr="007B66FB">
                    <w:rPr>
                      <w:rFonts w:ascii="Arial" w:eastAsia="Times New Roman" w:hAnsi="Arial" w:cs="Arial"/>
                      <w:b/>
                      <w:bCs/>
                      <w:caps/>
                      <w:sz w:val="20"/>
                      <w:szCs w:val="20"/>
                      <w:lang w:val="es-CO"/>
                      <w:rPrChange w:id="6" w:author="Susana Garzon Ramirez" w:date="2018-05-03T22:04:00Z">
                        <w:rPr>
                          <w:rFonts w:ascii="Arial" w:eastAsia="Times New Roman" w:hAnsi="Arial" w:cs="Arial"/>
                          <w:b/>
                          <w:bCs/>
                          <w:caps/>
                          <w:sz w:val="20"/>
                          <w:szCs w:val="20"/>
                        </w:rPr>
                      </w:rPrChange>
                    </w:rPr>
                    <w:t>PROCEDIMIENTO</w:t>
                  </w:r>
                </w:p>
                <w:p w14:paraId="64AB57DA" w14:textId="77777777" w:rsidR="002F6452" w:rsidRPr="007B66FB" w:rsidRDefault="002F6452" w:rsidP="002F6452">
                  <w:pPr>
                    <w:spacing w:after="0" w:line="240" w:lineRule="auto"/>
                    <w:jc w:val="center"/>
                    <w:rPr>
                      <w:rFonts w:ascii="Arial" w:eastAsia="Times New Roman" w:hAnsi="Arial" w:cs="Arial"/>
                      <w:b/>
                      <w:bCs/>
                      <w:caps/>
                      <w:sz w:val="20"/>
                      <w:szCs w:val="20"/>
                      <w:lang w:val="es-CO"/>
                      <w:rPrChange w:id="7" w:author="Susana Garzon Ramirez" w:date="2018-05-03T22:04:00Z">
                        <w:rPr>
                          <w:rFonts w:ascii="Arial" w:eastAsia="Times New Roman" w:hAnsi="Arial" w:cs="Arial"/>
                          <w:b/>
                          <w:bCs/>
                          <w:caps/>
                          <w:sz w:val="20"/>
                          <w:szCs w:val="20"/>
                        </w:rPr>
                      </w:rPrChange>
                    </w:rPr>
                  </w:pPr>
                  <w:r w:rsidRPr="007B66FB">
                    <w:rPr>
                      <w:rFonts w:ascii="Arial" w:eastAsia="Times New Roman" w:hAnsi="Arial" w:cs="Arial"/>
                      <w:b/>
                      <w:bCs/>
                      <w:caps/>
                      <w:sz w:val="20"/>
                      <w:szCs w:val="20"/>
                      <w:lang w:val="es-CO"/>
                      <w:rPrChange w:id="8" w:author="Susana Garzon Ramirez" w:date="2018-05-03T22:04:00Z">
                        <w:rPr>
                          <w:rFonts w:ascii="Arial" w:eastAsia="Times New Roman" w:hAnsi="Arial" w:cs="Arial"/>
                          <w:b/>
                          <w:bCs/>
                          <w:caps/>
                          <w:sz w:val="20"/>
                          <w:szCs w:val="20"/>
                        </w:rPr>
                      </w:rPrChange>
                    </w:rPr>
                    <w:t>IMPORTACIONES</w:t>
                  </w:r>
                </w:p>
              </w:tc>
              <w:tc>
                <w:tcPr>
                  <w:tcW w:w="1000" w:type="pct"/>
                  <w:tcBorders>
                    <w:top w:val="outset" w:sz="6" w:space="0" w:color="auto"/>
                    <w:left w:val="outset" w:sz="6" w:space="0" w:color="auto"/>
                    <w:bottom w:val="outset" w:sz="6" w:space="0" w:color="auto"/>
                    <w:right w:val="outset" w:sz="6" w:space="0" w:color="auto"/>
                  </w:tcBorders>
                  <w:noWrap/>
                  <w:tcMar>
                    <w:top w:w="0" w:type="dxa"/>
                    <w:left w:w="75" w:type="dxa"/>
                    <w:bottom w:w="0" w:type="dxa"/>
                    <w:right w:w="0" w:type="dxa"/>
                  </w:tcMar>
                  <w:vAlign w:val="center"/>
                  <w:hideMark/>
                </w:tcPr>
                <w:p w14:paraId="1C562B6D" w14:textId="77777777" w:rsidR="002F6452" w:rsidRPr="007B66FB" w:rsidRDefault="002F6452" w:rsidP="002F6452">
                  <w:pPr>
                    <w:spacing w:after="0" w:line="240" w:lineRule="auto"/>
                    <w:rPr>
                      <w:rFonts w:ascii="Arial" w:eastAsia="Times New Roman" w:hAnsi="Arial" w:cs="Arial"/>
                      <w:b/>
                      <w:bCs/>
                      <w:caps/>
                      <w:sz w:val="20"/>
                      <w:szCs w:val="20"/>
                      <w:lang w:val="es-CO"/>
                      <w:rPrChange w:id="9" w:author="Susana Garzon Ramirez" w:date="2018-05-03T22:04:00Z">
                        <w:rPr>
                          <w:rFonts w:ascii="Arial" w:eastAsia="Times New Roman" w:hAnsi="Arial" w:cs="Arial"/>
                          <w:b/>
                          <w:bCs/>
                          <w:caps/>
                          <w:sz w:val="20"/>
                          <w:szCs w:val="20"/>
                        </w:rPr>
                      </w:rPrChange>
                    </w:rPr>
                  </w:pPr>
                  <w:r w:rsidRPr="007B66FB">
                    <w:rPr>
                      <w:rFonts w:ascii="Arial" w:eastAsia="Times New Roman" w:hAnsi="Arial" w:cs="Arial"/>
                      <w:b/>
                      <w:bCs/>
                      <w:caps/>
                      <w:sz w:val="20"/>
                      <w:szCs w:val="20"/>
                      <w:lang w:val="es-CO"/>
                      <w:rPrChange w:id="10" w:author="Susana Garzon Ramirez" w:date="2018-05-03T22:04:00Z">
                        <w:rPr>
                          <w:rFonts w:ascii="Arial" w:eastAsia="Times New Roman" w:hAnsi="Arial" w:cs="Arial"/>
                          <w:b/>
                          <w:bCs/>
                          <w:caps/>
                          <w:sz w:val="20"/>
                          <w:szCs w:val="20"/>
                        </w:rPr>
                      </w:rPrChange>
                    </w:rPr>
                    <w:t>CÓDIGO: P-GF-006</w:t>
                  </w:r>
                </w:p>
              </w:tc>
            </w:tr>
            <w:tr w:rsidR="00F14E1D" w:rsidRPr="007B66FB" w14:paraId="6473F330" w14:textId="77777777">
              <w:trPr>
                <w:trHeight w:val="45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A03852" w14:textId="77777777" w:rsidR="002F6452" w:rsidRPr="007B66FB" w:rsidRDefault="002F6452" w:rsidP="002F6452">
                  <w:pPr>
                    <w:spacing w:after="0" w:line="240" w:lineRule="auto"/>
                    <w:jc w:val="center"/>
                    <w:rPr>
                      <w:rFonts w:ascii="Arial" w:eastAsia="Times New Roman" w:hAnsi="Arial" w:cs="Arial"/>
                      <w:b/>
                      <w:bCs/>
                      <w:caps/>
                      <w:sz w:val="20"/>
                      <w:szCs w:val="20"/>
                      <w:lang w:val="es-CO"/>
                      <w:rPrChange w:id="11" w:author="Susana Garzon Ramirez" w:date="2018-05-03T22:04:00Z">
                        <w:rPr>
                          <w:rFonts w:ascii="Arial" w:eastAsia="Times New Roman" w:hAnsi="Arial" w:cs="Arial"/>
                          <w:b/>
                          <w:bCs/>
                          <w:caps/>
                          <w:sz w:val="20"/>
                          <w:szCs w:val="20"/>
                        </w:rPr>
                      </w:rPrChange>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759D8298" w14:textId="77777777" w:rsidR="002F6452" w:rsidRPr="007B66FB" w:rsidRDefault="002F6452" w:rsidP="002F6452">
                  <w:pPr>
                    <w:spacing w:after="0" w:line="240" w:lineRule="auto"/>
                    <w:jc w:val="center"/>
                    <w:rPr>
                      <w:rFonts w:ascii="Arial" w:eastAsia="Times New Roman" w:hAnsi="Arial" w:cs="Arial"/>
                      <w:b/>
                      <w:bCs/>
                      <w:caps/>
                      <w:sz w:val="20"/>
                      <w:szCs w:val="20"/>
                      <w:lang w:val="es-CO"/>
                      <w:rPrChange w:id="12" w:author="Susana Garzon Ramirez" w:date="2018-05-03T22:04:00Z">
                        <w:rPr>
                          <w:rFonts w:ascii="Arial" w:eastAsia="Times New Roman" w:hAnsi="Arial" w:cs="Arial"/>
                          <w:b/>
                          <w:bCs/>
                          <w:caps/>
                          <w:sz w:val="20"/>
                          <w:szCs w:val="20"/>
                        </w:rPr>
                      </w:rPrChange>
                    </w:rPr>
                  </w:pPr>
                </w:p>
              </w:tc>
              <w:tc>
                <w:tcPr>
                  <w:tcW w:w="0" w:type="auto"/>
                  <w:tcBorders>
                    <w:top w:val="outset" w:sz="6" w:space="0" w:color="auto"/>
                    <w:left w:val="outset" w:sz="6" w:space="0" w:color="auto"/>
                    <w:bottom w:val="outset" w:sz="6" w:space="0" w:color="auto"/>
                    <w:right w:val="outset" w:sz="6" w:space="0" w:color="auto"/>
                  </w:tcBorders>
                  <w:noWrap/>
                  <w:tcMar>
                    <w:top w:w="0" w:type="dxa"/>
                    <w:left w:w="75" w:type="dxa"/>
                    <w:bottom w:w="0" w:type="dxa"/>
                    <w:right w:w="0" w:type="dxa"/>
                  </w:tcMar>
                  <w:vAlign w:val="center"/>
                  <w:hideMark/>
                </w:tcPr>
                <w:p w14:paraId="36A7F522" w14:textId="77777777" w:rsidR="002F6452" w:rsidRPr="007B66FB" w:rsidRDefault="002F6452" w:rsidP="002F6452">
                  <w:pPr>
                    <w:spacing w:after="0" w:line="240" w:lineRule="auto"/>
                    <w:rPr>
                      <w:rFonts w:ascii="Arial" w:eastAsia="Times New Roman" w:hAnsi="Arial" w:cs="Arial"/>
                      <w:b/>
                      <w:bCs/>
                      <w:caps/>
                      <w:sz w:val="20"/>
                      <w:szCs w:val="20"/>
                      <w:lang w:val="es-CO"/>
                      <w:rPrChange w:id="13" w:author="Susana Garzon Ramirez" w:date="2018-05-03T22:04:00Z">
                        <w:rPr>
                          <w:rFonts w:ascii="Arial" w:eastAsia="Times New Roman" w:hAnsi="Arial" w:cs="Arial"/>
                          <w:b/>
                          <w:bCs/>
                          <w:caps/>
                          <w:sz w:val="20"/>
                          <w:szCs w:val="20"/>
                        </w:rPr>
                      </w:rPrChange>
                    </w:rPr>
                  </w:pPr>
                  <w:r w:rsidRPr="007B66FB">
                    <w:rPr>
                      <w:rFonts w:ascii="Arial" w:eastAsia="Times New Roman" w:hAnsi="Arial" w:cs="Arial"/>
                      <w:b/>
                      <w:bCs/>
                      <w:caps/>
                      <w:sz w:val="20"/>
                      <w:szCs w:val="20"/>
                      <w:lang w:val="es-CO"/>
                      <w:rPrChange w:id="14" w:author="Susana Garzon Ramirez" w:date="2018-05-03T22:04:00Z">
                        <w:rPr>
                          <w:rFonts w:ascii="Arial" w:eastAsia="Times New Roman" w:hAnsi="Arial" w:cs="Arial"/>
                          <w:b/>
                          <w:bCs/>
                          <w:caps/>
                          <w:sz w:val="20"/>
                          <w:szCs w:val="20"/>
                        </w:rPr>
                      </w:rPrChange>
                    </w:rPr>
                    <w:t>VERSIÓN: 1</w:t>
                  </w:r>
                </w:p>
              </w:tc>
            </w:tr>
            <w:tr w:rsidR="00F14E1D" w:rsidRPr="007B66FB" w14:paraId="607690B3" w14:textId="77777777">
              <w:trPr>
                <w:trHeight w:val="45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457079" w14:textId="77777777" w:rsidR="002F6452" w:rsidRPr="007B66FB" w:rsidRDefault="002F6452" w:rsidP="002F6452">
                  <w:pPr>
                    <w:spacing w:after="0" w:line="240" w:lineRule="auto"/>
                    <w:jc w:val="center"/>
                    <w:rPr>
                      <w:rFonts w:ascii="Arial" w:eastAsia="Times New Roman" w:hAnsi="Arial" w:cs="Arial"/>
                      <w:b/>
                      <w:bCs/>
                      <w:caps/>
                      <w:sz w:val="20"/>
                      <w:szCs w:val="20"/>
                      <w:lang w:val="es-CO"/>
                      <w:rPrChange w:id="15" w:author="Susana Garzon Ramirez" w:date="2018-05-03T22:04:00Z">
                        <w:rPr>
                          <w:rFonts w:ascii="Arial" w:eastAsia="Times New Roman" w:hAnsi="Arial" w:cs="Arial"/>
                          <w:b/>
                          <w:bCs/>
                          <w:caps/>
                          <w:sz w:val="20"/>
                          <w:szCs w:val="20"/>
                        </w:rPr>
                      </w:rPrChange>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35F8AB59" w14:textId="77777777" w:rsidR="002F6452" w:rsidRPr="007B66FB" w:rsidRDefault="002F6452" w:rsidP="002F6452">
                  <w:pPr>
                    <w:spacing w:after="0" w:line="240" w:lineRule="auto"/>
                    <w:jc w:val="center"/>
                    <w:rPr>
                      <w:rFonts w:ascii="Arial" w:eastAsia="Times New Roman" w:hAnsi="Arial" w:cs="Arial"/>
                      <w:b/>
                      <w:bCs/>
                      <w:caps/>
                      <w:sz w:val="20"/>
                      <w:szCs w:val="20"/>
                      <w:lang w:val="es-CO"/>
                      <w:rPrChange w:id="16" w:author="Susana Garzon Ramirez" w:date="2018-05-03T22:04:00Z">
                        <w:rPr>
                          <w:rFonts w:ascii="Arial" w:eastAsia="Times New Roman" w:hAnsi="Arial" w:cs="Arial"/>
                          <w:b/>
                          <w:bCs/>
                          <w:caps/>
                          <w:sz w:val="20"/>
                          <w:szCs w:val="20"/>
                        </w:rPr>
                      </w:rPrChange>
                    </w:rPr>
                  </w:pPr>
                </w:p>
              </w:tc>
              <w:tc>
                <w:tcPr>
                  <w:tcW w:w="0" w:type="auto"/>
                  <w:tcBorders>
                    <w:top w:val="outset" w:sz="6" w:space="0" w:color="auto"/>
                    <w:left w:val="outset" w:sz="6" w:space="0" w:color="auto"/>
                    <w:bottom w:val="outset" w:sz="6" w:space="0" w:color="auto"/>
                    <w:right w:val="outset" w:sz="6" w:space="0" w:color="auto"/>
                  </w:tcBorders>
                  <w:noWrap/>
                  <w:tcMar>
                    <w:top w:w="0" w:type="dxa"/>
                    <w:left w:w="75" w:type="dxa"/>
                    <w:bottom w:w="0" w:type="dxa"/>
                    <w:right w:w="0" w:type="dxa"/>
                  </w:tcMar>
                  <w:vAlign w:val="center"/>
                  <w:hideMark/>
                </w:tcPr>
                <w:p w14:paraId="1FD2438F" w14:textId="77777777" w:rsidR="002F6452" w:rsidRPr="007B66FB" w:rsidRDefault="002F6452" w:rsidP="002F6452">
                  <w:pPr>
                    <w:spacing w:after="0" w:line="240" w:lineRule="auto"/>
                    <w:rPr>
                      <w:rFonts w:ascii="Arial" w:eastAsia="Times New Roman" w:hAnsi="Arial" w:cs="Arial"/>
                      <w:b/>
                      <w:bCs/>
                      <w:caps/>
                      <w:sz w:val="20"/>
                      <w:szCs w:val="20"/>
                      <w:lang w:val="es-CO"/>
                      <w:rPrChange w:id="17" w:author="Susana Garzon Ramirez" w:date="2018-05-03T22:04:00Z">
                        <w:rPr>
                          <w:rFonts w:ascii="Arial" w:eastAsia="Times New Roman" w:hAnsi="Arial" w:cs="Arial"/>
                          <w:b/>
                          <w:bCs/>
                          <w:caps/>
                          <w:sz w:val="20"/>
                          <w:szCs w:val="20"/>
                        </w:rPr>
                      </w:rPrChange>
                    </w:rPr>
                  </w:pPr>
                  <w:r w:rsidRPr="007B66FB">
                    <w:rPr>
                      <w:rFonts w:ascii="Arial" w:eastAsia="Times New Roman" w:hAnsi="Arial" w:cs="Arial"/>
                      <w:b/>
                      <w:bCs/>
                      <w:caps/>
                      <w:sz w:val="20"/>
                      <w:szCs w:val="20"/>
                      <w:lang w:val="es-CO"/>
                      <w:rPrChange w:id="18" w:author="Susana Garzon Ramirez" w:date="2018-05-03T22:04:00Z">
                        <w:rPr>
                          <w:rFonts w:ascii="Arial" w:eastAsia="Times New Roman" w:hAnsi="Arial" w:cs="Arial"/>
                          <w:b/>
                          <w:bCs/>
                          <w:caps/>
                          <w:sz w:val="20"/>
                          <w:szCs w:val="20"/>
                        </w:rPr>
                      </w:rPrChange>
                    </w:rPr>
                    <w:t>FECHA: [PENDIENTE]</w:t>
                  </w:r>
                </w:p>
              </w:tc>
            </w:tr>
          </w:tbl>
          <w:p w14:paraId="3F9A155E" w14:textId="77777777" w:rsidR="002F6452" w:rsidRPr="007B66FB" w:rsidRDefault="002F6452" w:rsidP="002F6452">
            <w:pPr>
              <w:spacing w:after="0" w:line="240" w:lineRule="auto"/>
              <w:rPr>
                <w:rFonts w:ascii="Times New Roman" w:eastAsia="Times New Roman" w:hAnsi="Times New Roman" w:cs="Times New Roman"/>
                <w:sz w:val="24"/>
                <w:szCs w:val="24"/>
                <w:lang w:val="es-CO"/>
                <w:rPrChange w:id="19" w:author="Susana Garzon Ramirez" w:date="2018-05-03T22:04:00Z">
                  <w:rPr>
                    <w:rFonts w:ascii="Times New Roman" w:eastAsia="Times New Roman" w:hAnsi="Times New Roman" w:cs="Times New Roman"/>
                    <w:sz w:val="24"/>
                    <w:szCs w:val="24"/>
                  </w:rPr>
                </w:rPrChange>
              </w:rPr>
            </w:pPr>
          </w:p>
        </w:tc>
      </w:tr>
      <w:tr w:rsidR="00F14E1D" w:rsidRPr="007B66FB" w14:paraId="6B310E3D" w14:textId="77777777" w:rsidTr="00704C16">
        <w:trPr>
          <w:trHeight w:val="225"/>
          <w:tblCellSpacing w:w="15" w:type="dxa"/>
          <w:jc w:val="center"/>
          <w:trPrChange w:id="20" w:author="Susana Garzon Ramirez" w:date="2018-05-03T22:09:00Z">
            <w:trPr>
              <w:trHeight w:val="225"/>
              <w:tblCellSpacing w:w="15" w:type="dxa"/>
              <w:jc w:val="center"/>
            </w:trPr>
          </w:trPrChange>
        </w:trPr>
        <w:tc>
          <w:tcPr>
            <w:tcW w:w="4971" w:type="pct"/>
            <w:vAlign w:val="center"/>
            <w:hideMark/>
            <w:tcPrChange w:id="21" w:author="Susana Garzon Ramirez" w:date="2018-05-03T22:09:00Z">
              <w:tcPr>
                <w:tcW w:w="4899" w:type="pct"/>
                <w:vAlign w:val="center"/>
                <w:hideMark/>
              </w:tcPr>
            </w:tcPrChange>
          </w:tcPr>
          <w:p w14:paraId="50FF3F6D" w14:textId="77777777" w:rsidR="002F6452" w:rsidRPr="007B66FB" w:rsidRDefault="002F6452" w:rsidP="002F6452">
            <w:pPr>
              <w:spacing w:after="0" w:line="240" w:lineRule="auto"/>
              <w:rPr>
                <w:rFonts w:ascii="Times New Roman" w:eastAsia="Times New Roman" w:hAnsi="Times New Roman" w:cs="Times New Roman"/>
                <w:sz w:val="20"/>
                <w:szCs w:val="20"/>
                <w:lang w:val="es-CO"/>
                <w:rPrChange w:id="22" w:author="Susana Garzon Ramirez" w:date="2018-05-03T22:04:00Z">
                  <w:rPr>
                    <w:rFonts w:ascii="Times New Roman" w:eastAsia="Times New Roman" w:hAnsi="Times New Roman" w:cs="Times New Roman"/>
                    <w:sz w:val="20"/>
                    <w:szCs w:val="20"/>
                  </w:rPr>
                </w:rPrChange>
              </w:rPr>
            </w:pPr>
          </w:p>
        </w:tc>
      </w:tr>
      <w:tr w:rsidR="00F14E1D" w:rsidRPr="004F1991" w14:paraId="054C5C9B" w14:textId="77777777" w:rsidTr="00704C16">
        <w:trPr>
          <w:tblCellSpacing w:w="15" w:type="dxa"/>
          <w:jc w:val="center"/>
          <w:trPrChange w:id="23" w:author="Susana Garzon Ramirez" w:date="2018-05-03T22:09:00Z">
            <w:trPr>
              <w:tblCellSpacing w:w="15" w:type="dxa"/>
              <w:jc w:val="center"/>
            </w:trPr>
          </w:trPrChange>
        </w:trPr>
        <w:tc>
          <w:tcPr>
            <w:tcW w:w="4971" w:type="pct"/>
            <w:vAlign w:val="center"/>
            <w:hideMark/>
            <w:tcPrChange w:id="24" w:author="Susana Garzon Ramirez" w:date="2018-05-03T22:09:00Z">
              <w:tcPr>
                <w:tcW w:w="4899" w:type="pct"/>
                <w:vAlign w:val="center"/>
                <w:hideMark/>
              </w:tcPr>
            </w:tcPrChange>
          </w:tcPr>
          <w:tbl>
            <w:tblPr>
              <w:tblW w:w="5000" w:type="pct"/>
              <w:tblCellSpacing w:w="0" w:type="dxa"/>
              <w:tblCellMar>
                <w:left w:w="0" w:type="dxa"/>
                <w:right w:w="0" w:type="dxa"/>
              </w:tblCellMar>
              <w:tblLook w:val="04A0" w:firstRow="1" w:lastRow="0" w:firstColumn="1" w:lastColumn="0" w:noHBand="0" w:noVBand="1"/>
            </w:tblPr>
            <w:tblGrid>
              <w:gridCol w:w="10303"/>
            </w:tblGrid>
            <w:tr w:rsidR="00F14E1D" w:rsidRPr="004F1991" w14:paraId="4BAE4469" w14:textId="77777777">
              <w:trPr>
                <w:tblCellSpacing w:w="0"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10221"/>
                  </w:tblGrid>
                  <w:tr w:rsidR="00F14E1D" w:rsidRPr="004F1991" w14:paraId="7E2E4C2C" w14:textId="77777777">
                    <w:trPr>
                      <w:tblCellSpacing w:w="15" w:type="dxa"/>
                    </w:trPr>
                    <w:tc>
                      <w:tcPr>
                        <w:tcW w:w="15" w:type="dxa"/>
                        <w:vAlign w:val="center"/>
                        <w:hideMark/>
                      </w:tcPr>
                      <w:p w14:paraId="53FC2B9A" w14:textId="77777777" w:rsidR="002F6452" w:rsidRPr="007B66FB" w:rsidRDefault="002F6452" w:rsidP="002F6452">
                        <w:pPr>
                          <w:spacing w:after="0" w:line="240" w:lineRule="auto"/>
                          <w:rPr>
                            <w:rFonts w:ascii="Times New Roman" w:eastAsia="Times New Roman" w:hAnsi="Times New Roman" w:cs="Times New Roman"/>
                            <w:sz w:val="20"/>
                            <w:szCs w:val="20"/>
                            <w:lang w:val="es-CO"/>
                            <w:rPrChange w:id="25" w:author="Susana Garzon Ramirez" w:date="2018-05-03T22:04:00Z">
                              <w:rPr>
                                <w:rFonts w:ascii="Times New Roman" w:eastAsia="Times New Roman" w:hAnsi="Times New Roman" w:cs="Times New Roman"/>
                                <w:sz w:val="20"/>
                                <w:szCs w:val="20"/>
                              </w:rPr>
                            </w:rPrChange>
                          </w:rPr>
                        </w:pPr>
                      </w:p>
                    </w:tc>
                    <w:tc>
                      <w:tcPr>
                        <w:tcW w:w="5000" w:type="pct"/>
                        <w:vAlign w:val="center"/>
                        <w:hideMark/>
                      </w:tcPr>
                      <w:p w14:paraId="0C218D16" w14:textId="77777777" w:rsidR="002F6452" w:rsidRPr="00704C16" w:rsidRDefault="002F6452" w:rsidP="002F6452">
                        <w:pPr>
                          <w:spacing w:after="0" w:line="240" w:lineRule="auto"/>
                          <w:jc w:val="both"/>
                          <w:rPr>
                            <w:rFonts w:ascii="Arial" w:eastAsia="Times New Roman" w:hAnsi="Arial" w:cs="Arial"/>
                            <w:sz w:val="20"/>
                            <w:szCs w:val="20"/>
                            <w:lang w:val="es-CO"/>
                          </w:rPr>
                        </w:pPr>
                        <w:r w:rsidRPr="007B66FB">
                          <w:rPr>
                            <w:rFonts w:ascii="Arial" w:eastAsia="Times New Roman" w:hAnsi="Arial" w:cs="Arial"/>
                            <w:b/>
                            <w:bCs/>
                            <w:caps/>
                            <w:sz w:val="20"/>
                            <w:szCs w:val="20"/>
                            <w:lang w:val="es-CO"/>
                          </w:rPr>
                          <w:t>1. OBJETIVO: </w:t>
                        </w:r>
                        <w:r w:rsidRPr="007B66FB">
                          <w:rPr>
                            <w:rFonts w:ascii="Arial" w:eastAsia="Times New Roman" w:hAnsi="Arial" w:cs="Arial"/>
                            <w:sz w:val="20"/>
                            <w:szCs w:val="20"/>
                            <w:lang w:val="es-CO"/>
                          </w:rPr>
                          <w:t>Describir los pasos necesarios y funciones asociadas al proceso de importaciones, con el fin de controlar</w:t>
                        </w:r>
                        <w:ins w:id="26" w:author="Susana Garzon Ramirez" w:date="2018-05-03T21:58:00Z">
                          <w:r w:rsidR="007B66FB" w:rsidRPr="00704C16">
                            <w:rPr>
                              <w:rFonts w:ascii="Arial" w:eastAsia="Times New Roman" w:hAnsi="Arial" w:cs="Arial"/>
                              <w:sz w:val="20"/>
                              <w:szCs w:val="20"/>
                              <w:lang w:val="es-CO"/>
                            </w:rPr>
                            <w:t>, definir responsables y asegurar cada una de</w:t>
                          </w:r>
                        </w:ins>
                        <w:r w:rsidRPr="00704C16">
                          <w:rPr>
                            <w:rFonts w:ascii="Arial" w:eastAsia="Times New Roman" w:hAnsi="Arial" w:cs="Arial"/>
                            <w:sz w:val="20"/>
                            <w:szCs w:val="20"/>
                            <w:lang w:val="es-CO"/>
                          </w:rPr>
                          <w:t xml:space="preserve"> las etapas de este.</w:t>
                        </w:r>
                      </w:p>
                    </w:tc>
                  </w:tr>
                </w:tbl>
                <w:p w14:paraId="512D2341" w14:textId="77777777" w:rsidR="002F6452" w:rsidRPr="007B66FB" w:rsidRDefault="002F6452" w:rsidP="002F6452">
                  <w:pPr>
                    <w:spacing w:after="0" w:line="240" w:lineRule="auto"/>
                    <w:jc w:val="both"/>
                    <w:rPr>
                      <w:rFonts w:ascii="Arial" w:eastAsia="Times New Roman" w:hAnsi="Arial" w:cs="Arial"/>
                      <w:sz w:val="20"/>
                      <w:szCs w:val="20"/>
                      <w:lang w:val="es-CO"/>
                    </w:rPr>
                  </w:pPr>
                </w:p>
              </w:tc>
            </w:tr>
          </w:tbl>
          <w:p w14:paraId="77835B24" w14:textId="77777777" w:rsidR="002F6452" w:rsidRPr="007B66FB" w:rsidRDefault="002F6452" w:rsidP="002F6452">
            <w:pPr>
              <w:spacing w:after="0" w:line="240" w:lineRule="auto"/>
              <w:rPr>
                <w:rFonts w:ascii="Times New Roman" w:eastAsia="Times New Roman" w:hAnsi="Times New Roman" w:cs="Times New Roman"/>
                <w:sz w:val="24"/>
                <w:szCs w:val="24"/>
                <w:lang w:val="es-CO"/>
              </w:rPr>
            </w:pPr>
          </w:p>
        </w:tc>
      </w:tr>
      <w:tr w:rsidR="00F14E1D" w:rsidRPr="004F1991" w14:paraId="7B852BD3" w14:textId="77777777" w:rsidTr="00704C16">
        <w:trPr>
          <w:trHeight w:val="225"/>
          <w:tblCellSpacing w:w="15" w:type="dxa"/>
          <w:jc w:val="center"/>
          <w:trPrChange w:id="27" w:author="Susana Garzon Ramirez" w:date="2018-05-03T22:09:00Z">
            <w:trPr>
              <w:trHeight w:val="225"/>
              <w:tblCellSpacing w:w="15" w:type="dxa"/>
              <w:jc w:val="center"/>
            </w:trPr>
          </w:trPrChange>
        </w:trPr>
        <w:tc>
          <w:tcPr>
            <w:tcW w:w="4971" w:type="pct"/>
            <w:vAlign w:val="center"/>
            <w:hideMark/>
            <w:tcPrChange w:id="28" w:author="Susana Garzon Ramirez" w:date="2018-05-03T22:09:00Z">
              <w:tcPr>
                <w:tcW w:w="4899" w:type="pct"/>
                <w:vAlign w:val="center"/>
                <w:hideMark/>
              </w:tcPr>
            </w:tcPrChange>
          </w:tcPr>
          <w:p w14:paraId="5D8968C5" w14:textId="77777777" w:rsidR="002F6452" w:rsidRPr="007B66FB" w:rsidRDefault="002F6452" w:rsidP="002F6452">
            <w:pPr>
              <w:spacing w:after="0" w:line="240" w:lineRule="auto"/>
              <w:rPr>
                <w:rFonts w:ascii="Times New Roman" w:eastAsia="Times New Roman" w:hAnsi="Times New Roman" w:cs="Times New Roman"/>
                <w:sz w:val="20"/>
                <w:szCs w:val="20"/>
                <w:lang w:val="es-CO"/>
              </w:rPr>
            </w:pPr>
          </w:p>
        </w:tc>
      </w:tr>
      <w:tr w:rsidR="00F14E1D" w:rsidRPr="004F1991" w14:paraId="04089E50" w14:textId="77777777" w:rsidTr="00704C16">
        <w:trPr>
          <w:tblCellSpacing w:w="15" w:type="dxa"/>
          <w:jc w:val="center"/>
          <w:trPrChange w:id="29" w:author="Susana Garzon Ramirez" w:date="2018-05-03T22:09:00Z">
            <w:trPr>
              <w:tblCellSpacing w:w="15" w:type="dxa"/>
              <w:jc w:val="center"/>
            </w:trPr>
          </w:trPrChange>
        </w:trPr>
        <w:tc>
          <w:tcPr>
            <w:tcW w:w="4971" w:type="pct"/>
            <w:vAlign w:val="center"/>
            <w:hideMark/>
            <w:tcPrChange w:id="30" w:author="Susana Garzon Ramirez" w:date="2018-05-03T22:09:00Z">
              <w:tcPr>
                <w:tcW w:w="4899" w:type="pct"/>
                <w:vAlign w:val="center"/>
                <w:hideMark/>
              </w:tcPr>
            </w:tcPrChange>
          </w:tcPr>
          <w:tbl>
            <w:tblPr>
              <w:tblW w:w="5000" w:type="pct"/>
              <w:tblCellSpacing w:w="0" w:type="dxa"/>
              <w:tblCellMar>
                <w:left w:w="0" w:type="dxa"/>
                <w:right w:w="0" w:type="dxa"/>
              </w:tblCellMar>
              <w:tblLook w:val="04A0" w:firstRow="1" w:lastRow="0" w:firstColumn="1" w:lastColumn="0" w:noHBand="0" w:noVBand="1"/>
            </w:tblPr>
            <w:tblGrid>
              <w:gridCol w:w="10303"/>
            </w:tblGrid>
            <w:tr w:rsidR="00F14E1D" w:rsidRPr="004F1991" w14:paraId="641F8BF7" w14:textId="77777777">
              <w:trPr>
                <w:tblCellSpacing w:w="0"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10221"/>
                  </w:tblGrid>
                  <w:tr w:rsidR="00F14E1D" w:rsidRPr="004F1991" w14:paraId="63E19C77" w14:textId="77777777">
                    <w:trPr>
                      <w:tblCellSpacing w:w="15" w:type="dxa"/>
                    </w:trPr>
                    <w:tc>
                      <w:tcPr>
                        <w:tcW w:w="15" w:type="dxa"/>
                        <w:vAlign w:val="center"/>
                        <w:hideMark/>
                      </w:tcPr>
                      <w:p w14:paraId="3EEF2AD3" w14:textId="77777777" w:rsidR="002F6452" w:rsidRPr="007B66FB" w:rsidRDefault="002F6452" w:rsidP="002F6452">
                        <w:pPr>
                          <w:spacing w:after="0" w:line="240" w:lineRule="auto"/>
                          <w:rPr>
                            <w:rFonts w:ascii="Times New Roman" w:eastAsia="Times New Roman" w:hAnsi="Times New Roman" w:cs="Times New Roman"/>
                            <w:sz w:val="20"/>
                            <w:szCs w:val="20"/>
                            <w:lang w:val="es-CO"/>
                          </w:rPr>
                        </w:pPr>
                      </w:p>
                    </w:tc>
                    <w:tc>
                      <w:tcPr>
                        <w:tcW w:w="5000" w:type="pct"/>
                        <w:vAlign w:val="center"/>
                        <w:hideMark/>
                      </w:tcPr>
                      <w:p w14:paraId="784AAD27" w14:textId="77777777" w:rsidR="002F6452" w:rsidRPr="007B66FB" w:rsidRDefault="002F6452" w:rsidP="002F6452">
                        <w:pPr>
                          <w:spacing w:after="0" w:line="240" w:lineRule="auto"/>
                          <w:jc w:val="both"/>
                          <w:rPr>
                            <w:rFonts w:ascii="Arial" w:eastAsia="Times New Roman" w:hAnsi="Arial" w:cs="Arial"/>
                            <w:sz w:val="20"/>
                            <w:szCs w:val="20"/>
                            <w:lang w:val="es-CO"/>
                          </w:rPr>
                        </w:pPr>
                        <w:r w:rsidRPr="007B66FB">
                          <w:rPr>
                            <w:rFonts w:ascii="Arial" w:eastAsia="Times New Roman" w:hAnsi="Arial" w:cs="Arial"/>
                            <w:b/>
                            <w:bCs/>
                            <w:caps/>
                            <w:sz w:val="20"/>
                            <w:szCs w:val="20"/>
                            <w:lang w:val="es-CO"/>
                          </w:rPr>
                          <w:t>2. ALCANCE: </w:t>
                        </w:r>
                        <w:r w:rsidRPr="007B66FB">
                          <w:rPr>
                            <w:rFonts w:ascii="Arial" w:eastAsia="Times New Roman" w:hAnsi="Arial" w:cs="Arial"/>
                            <w:sz w:val="20"/>
                            <w:szCs w:val="20"/>
                            <w:lang w:val="es-CO"/>
                          </w:rPr>
                          <w:t>Aplica para todos los procesos de importación de cualquier mercancía de Alico S.A, partiendo de la solicitud de orden de compra al exterior hasta la llegada al lugar de almacenamiento</w:t>
                        </w:r>
                        <w:ins w:id="31" w:author="Susana Garzon Ramirez" w:date="2018-05-03T21:58:00Z">
                          <w:r w:rsidR="007B66FB" w:rsidRPr="007B66FB">
                            <w:rPr>
                              <w:rFonts w:ascii="Arial" w:eastAsia="Times New Roman" w:hAnsi="Arial" w:cs="Arial"/>
                              <w:sz w:val="20"/>
                              <w:szCs w:val="20"/>
                              <w:lang w:val="es-CO"/>
                            </w:rPr>
                            <w:t xml:space="preserve"> o primer punto de distribución</w:t>
                          </w:r>
                        </w:ins>
                        <w:r w:rsidRPr="007B66FB">
                          <w:rPr>
                            <w:rFonts w:ascii="Arial" w:eastAsia="Times New Roman" w:hAnsi="Arial" w:cs="Arial"/>
                            <w:sz w:val="20"/>
                            <w:szCs w:val="20"/>
                            <w:lang w:val="es-CO"/>
                          </w:rPr>
                          <w:t>.</w:t>
                        </w:r>
                      </w:p>
                    </w:tc>
                  </w:tr>
                </w:tbl>
                <w:p w14:paraId="613C5F44" w14:textId="77777777" w:rsidR="002F6452" w:rsidRPr="007B66FB" w:rsidRDefault="002F6452" w:rsidP="002F6452">
                  <w:pPr>
                    <w:spacing w:after="0" w:line="240" w:lineRule="auto"/>
                    <w:jc w:val="both"/>
                    <w:rPr>
                      <w:rFonts w:ascii="Arial" w:eastAsia="Times New Roman" w:hAnsi="Arial" w:cs="Arial"/>
                      <w:sz w:val="20"/>
                      <w:szCs w:val="20"/>
                      <w:lang w:val="es-CO"/>
                    </w:rPr>
                  </w:pPr>
                </w:p>
              </w:tc>
            </w:tr>
          </w:tbl>
          <w:p w14:paraId="294981E3" w14:textId="77777777" w:rsidR="002F6452" w:rsidRPr="007B66FB" w:rsidRDefault="002F6452" w:rsidP="002F6452">
            <w:pPr>
              <w:spacing w:after="0" w:line="240" w:lineRule="auto"/>
              <w:rPr>
                <w:rFonts w:ascii="Times New Roman" w:eastAsia="Times New Roman" w:hAnsi="Times New Roman" w:cs="Times New Roman"/>
                <w:sz w:val="24"/>
                <w:szCs w:val="24"/>
                <w:lang w:val="es-CO"/>
              </w:rPr>
            </w:pPr>
          </w:p>
        </w:tc>
      </w:tr>
      <w:tr w:rsidR="00F14E1D" w:rsidRPr="004F1991" w14:paraId="03B81F6F" w14:textId="77777777" w:rsidTr="00704C16">
        <w:trPr>
          <w:trHeight w:val="225"/>
          <w:tblCellSpacing w:w="15" w:type="dxa"/>
          <w:jc w:val="center"/>
          <w:trPrChange w:id="32" w:author="Susana Garzon Ramirez" w:date="2018-05-03T22:09:00Z">
            <w:trPr>
              <w:trHeight w:val="225"/>
              <w:tblCellSpacing w:w="15" w:type="dxa"/>
              <w:jc w:val="center"/>
            </w:trPr>
          </w:trPrChange>
        </w:trPr>
        <w:tc>
          <w:tcPr>
            <w:tcW w:w="4971" w:type="pct"/>
            <w:vAlign w:val="center"/>
            <w:hideMark/>
            <w:tcPrChange w:id="33" w:author="Susana Garzon Ramirez" w:date="2018-05-03T22:09:00Z">
              <w:tcPr>
                <w:tcW w:w="4899" w:type="pct"/>
                <w:vAlign w:val="center"/>
                <w:hideMark/>
              </w:tcPr>
            </w:tcPrChange>
          </w:tcPr>
          <w:p w14:paraId="59AE030E" w14:textId="77777777" w:rsidR="002F6452" w:rsidRPr="007B66FB" w:rsidRDefault="002F6452" w:rsidP="002F6452">
            <w:pPr>
              <w:spacing w:after="0" w:line="240" w:lineRule="auto"/>
              <w:rPr>
                <w:rFonts w:ascii="Times New Roman" w:eastAsia="Times New Roman" w:hAnsi="Times New Roman" w:cs="Times New Roman"/>
                <w:sz w:val="20"/>
                <w:szCs w:val="20"/>
                <w:lang w:val="es-CO"/>
              </w:rPr>
            </w:pPr>
          </w:p>
        </w:tc>
      </w:tr>
      <w:tr w:rsidR="00F14E1D" w:rsidRPr="004F1991" w14:paraId="6A157E64" w14:textId="77777777" w:rsidTr="00704C16">
        <w:trPr>
          <w:tblCellSpacing w:w="15" w:type="dxa"/>
          <w:jc w:val="center"/>
          <w:trPrChange w:id="34" w:author="Susana Garzon Ramirez" w:date="2018-05-03T22:09:00Z">
            <w:trPr>
              <w:tblCellSpacing w:w="15" w:type="dxa"/>
              <w:jc w:val="center"/>
            </w:trPr>
          </w:trPrChange>
        </w:trPr>
        <w:tc>
          <w:tcPr>
            <w:tcW w:w="4971" w:type="pct"/>
            <w:vAlign w:val="center"/>
            <w:hideMark/>
            <w:tcPrChange w:id="35" w:author="Susana Garzon Ramirez" w:date="2018-05-03T22:09:00Z">
              <w:tcPr>
                <w:tcW w:w="4899" w:type="pct"/>
                <w:vAlign w:val="center"/>
                <w:hideMark/>
              </w:tcPr>
            </w:tcPrChange>
          </w:tcPr>
          <w:tbl>
            <w:tblPr>
              <w:tblW w:w="5000" w:type="pct"/>
              <w:tblCellSpacing w:w="0" w:type="dxa"/>
              <w:tblCellMar>
                <w:left w:w="0" w:type="dxa"/>
                <w:right w:w="0" w:type="dxa"/>
              </w:tblCellMar>
              <w:tblLook w:val="04A0" w:firstRow="1" w:lastRow="0" w:firstColumn="1" w:lastColumn="0" w:noHBand="0" w:noVBand="1"/>
            </w:tblPr>
            <w:tblGrid>
              <w:gridCol w:w="10303"/>
            </w:tblGrid>
            <w:tr w:rsidR="00F14E1D" w:rsidRPr="007B66FB" w14:paraId="4A6C0793" w14:textId="77777777">
              <w:trPr>
                <w:tblCellSpacing w:w="0" w:type="dxa"/>
              </w:trPr>
              <w:tc>
                <w:tcPr>
                  <w:tcW w:w="0" w:type="auto"/>
                  <w:vAlign w:val="center"/>
                  <w:hideMark/>
                </w:tcPr>
                <w:p w14:paraId="499A95A7" w14:textId="77777777" w:rsidR="002F6452" w:rsidRPr="007B66FB" w:rsidRDefault="002F6452" w:rsidP="002F6452">
                  <w:pPr>
                    <w:spacing w:after="0" w:line="240" w:lineRule="auto"/>
                    <w:jc w:val="both"/>
                    <w:rPr>
                      <w:rFonts w:ascii="Arial" w:eastAsia="Times New Roman" w:hAnsi="Arial" w:cs="Arial"/>
                      <w:sz w:val="20"/>
                      <w:szCs w:val="20"/>
                      <w:lang w:val="es-CO"/>
                      <w:rPrChange w:id="36" w:author="Susana Garzon Ramirez" w:date="2018-05-03T22:04:00Z">
                        <w:rPr>
                          <w:rFonts w:ascii="Arial" w:eastAsia="Times New Roman" w:hAnsi="Arial" w:cs="Arial"/>
                          <w:sz w:val="20"/>
                          <w:szCs w:val="20"/>
                        </w:rPr>
                      </w:rPrChange>
                    </w:rPr>
                  </w:pPr>
                  <w:r w:rsidRPr="007B66FB">
                    <w:rPr>
                      <w:rFonts w:ascii="Arial" w:eastAsia="Times New Roman" w:hAnsi="Arial" w:cs="Arial"/>
                      <w:b/>
                      <w:bCs/>
                      <w:caps/>
                      <w:sz w:val="20"/>
                      <w:szCs w:val="20"/>
                      <w:lang w:val="es-CO"/>
                      <w:rPrChange w:id="37" w:author="Susana Garzon Ramirez" w:date="2018-05-03T22:04:00Z">
                        <w:rPr>
                          <w:rFonts w:ascii="Arial" w:eastAsia="Times New Roman" w:hAnsi="Arial" w:cs="Arial"/>
                          <w:b/>
                          <w:bCs/>
                          <w:caps/>
                          <w:sz w:val="20"/>
                          <w:szCs w:val="20"/>
                        </w:rPr>
                      </w:rPrChange>
                    </w:rPr>
                    <w:t>3. DEFINICIONES:</w:t>
                  </w:r>
                </w:p>
              </w:tc>
            </w:tr>
            <w:tr w:rsidR="00F14E1D" w:rsidRPr="007B66FB" w14:paraId="10043717" w14:textId="77777777">
              <w:trPr>
                <w:trHeight w:val="225"/>
                <w:tblCellSpacing w:w="0" w:type="dxa"/>
              </w:trPr>
              <w:tc>
                <w:tcPr>
                  <w:tcW w:w="0" w:type="auto"/>
                  <w:vAlign w:val="center"/>
                  <w:hideMark/>
                </w:tcPr>
                <w:p w14:paraId="2D6B7F6D" w14:textId="77777777" w:rsidR="002F6452" w:rsidRPr="007B66FB" w:rsidRDefault="002F6452" w:rsidP="002F6452">
                  <w:pPr>
                    <w:spacing w:after="0" w:line="240" w:lineRule="auto"/>
                    <w:jc w:val="both"/>
                    <w:rPr>
                      <w:rFonts w:ascii="Arial" w:eastAsia="Times New Roman" w:hAnsi="Arial" w:cs="Arial"/>
                      <w:sz w:val="20"/>
                      <w:szCs w:val="20"/>
                      <w:lang w:val="es-CO"/>
                      <w:rPrChange w:id="38" w:author="Susana Garzon Ramirez" w:date="2018-05-03T22:04:00Z">
                        <w:rPr>
                          <w:rFonts w:ascii="Arial" w:eastAsia="Times New Roman" w:hAnsi="Arial" w:cs="Arial"/>
                          <w:sz w:val="20"/>
                          <w:szCs w:val="20"/>
                        </w:rPr>
                      </w:rPrChange>
                    </w:rPr>
                  </w:pPr>
                </w:p>
              </w:tc>
            </w:tr>
            <w:tr w:rsidR="00F14E1D" w:rsidRPr="004F1991" w14:paraId="49B00DCA" w14:textId="77777777">
              <w:trPr>
                <w:tblCellSpacing w:w="0"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10221"/>
                  </w:tblGrid>
                  <w:tr w:rsidR="00F14E1D" w:rsidRPr="004F1991" w14:paraId="11BE3DB5" w14:textId="77777777">
                    <w:trPr>
                      <w:tblCellSpacing w:w="15" w:type="dxa"/>
                    </w:trPr>
                    <w:tc>
                      <w:tcPr>
                        <w:tcW w:w="15" w:type="dxa"/>
                        <w:vAlign w:val="center"/>
                        <w:hideMark/>
                      </w:tcPr>
                      <w:p w14:paraId="0CC23391" w14:textId="77777777" w:rsidR="002F6452" w:rsidRPr="007B66FB" w:rsidRDefault="002F6452" w:rsidP="002F6452">
                        <w:pPr>
                          <w:spacing w:after="0" w:line="240" w:lineRule="auto"/>
                          <w:jc w:val="both"/>
                          <w:rPr>
                            <w:rFonts w:ascii="Times New Roman" w:eastAsia="Times New Roman" w:hAnsi="Times New Roman" w:cs="Times New Roman"/>
                            <w:sz w:val="20"/>
                            <w:szCs w:val="20"/>
                            <w:lang w:val="es-CO"/>
                            <w:rPrChange w:id="39" w:author="Susana Garzon Ramirez" w:date="2018-05-03T22:04:00Z">
                              <w:rPr>
                                <w:rFonts w:ascii="Times New Roman" w:eastAsia="Times New Roman" w:hAnsi="Times New Roman" w:cs="Times New Roman"/>
                                <w:sz w:val="20"/>
                                <w:szCs w:val="20"/>
                              </w:rPr>
                            </w:rPrChange>
                          </w:rPr>
                        </w:pPr>
                      </w:p>
                    </w:tc>
                    <w:tc>
                      <w:tcPr>
                        <w:tcW w:w="500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6"/>
                          <w:gridCol w:w="10000"/>
                        </w:tblGrid>
                        <w:tr w:rsidR="00F14E1D" w:rsidRPr="004F1991" w14:paraId="03B39A75" w14:textId="77777777">
                          <w:trPr>
                            <w:tblCellSpacing w:w="15" w:type="dxa"/>
                          </w:trPr>
                          <w:tc>
                            <w:tcPr>
                              <w:tcW w:w="15" w:type="dxa"/>
                              <w:hideMark/>
                            </w:tcPr>
                            <w:p w14:paraId="1140FCB9" w14:textId="77777777" w:rsidR="002F6452" w:rsidRPr="007B66FB" w:rsidRDefault="002F6452" w:rsidP="002F6452">
                              <w:pPr>
                                <w:spacing w:after="0" w:line="240" w:lineRule="auto"/>
                                <w:jc w:val="both"/>
                                <w:rPr>
                                  <w:rFonts w:ascii="Arial" w:eastAsia="Times New Roman" w:hAnsi="Arial" w:cs="Arial"/>
                                  <w:sz w:val="20"/>
                                  <w:szCs w:val="20"/>
                                  <w:lang w:val="es-CO"/>
                                  <w:rPrChange w:id="40" w:author="Susana Garzon Ramirez" w:date="2018-05-03T22:04:00Z">
                                    <w:rPr>
                                      <w:rFonts w:ascii="Arial" w:eastAsia="Times New Roman" w:hAnsi="Arial" w:cs="Arial"/>
                                      <w:sz w:val="20"/>
                                      <w:szCs w:val="20"/>
                                    </w:rPr>
                                  </w:rPrChange>
                                </w:rPr>
                              </w:pPr>
                              <w:r w:rsidRPr="007B66FB">
                                <w:rPr>
                                  <w:rFonts w:ascii="Arial" w:eastAsia="Times New Roman" w:hAnsi="Arial" w:cs="Arial"/>
                                  <w:sz w:val="20"/>
                                  <w:szCs w:val="20"/>
                                  <w:lang w:val="es-CO"/>
                                  <w:rPrChange w:id="41" w:author="Susana Garzon Ramirez" w:date="2018-05-03T22:04:00Z">
                                    <w:rPr>
                                      <w:rFonts w:ascii="Arial" w:eastAsia="Times New Roman" w:hAnsi="Arial" w:cs="Arial"/>
                                      <w:sz w:val="20"/>
                                      <w:szCs w:val="20"/>
                                    </w:rPr>
                                  </w:rPrChange>
                                </w:rPr>
                                <w:t>•</w:t>
                              </w:r>
                            </w:p>
                          </w:tc>
                          <w:tc>
                            <w:tcPr>
                              <w:tcW w:w="5000" w:type="pct"/>
                              <w:vAlign w:val="center"/>
                              <w:hideMark/>
                            </w:tcPr>
                            <w:p w14:paraId="052BFDC8" w14:textId="77777777" w:rsidR="002F6452" w:rsidRPr="00704C16" w:rsidRDefault="002F6452" w:rsidP="002F6452">
                              <w:pPr>
                                <w:spacing w:after="0" w:line="240" w:lineRule="auto"/>
                                <w:jc w:val="both"/>
                                <w:rPr>
                                  <w:rFonts w:ascii="Arial" w:eastAsia="Times New Roman" w:hAnsi="Arial" w:cs="Arial"/>
                                  <w:sz w:val="20"/>
                                  <w:szCs w:val="20"/>
                                  <w:lang w:val="es-CO"/>
                                </w:rPr>
                              </w:pPr>
                              <w:r w:rsidRPr="007B66FB">
                                <w:rPr>
                                  <w:rFonts w:ascii="Arial" w:eastAsia="Times New Roman" w:hAnsi="Arial" w:cs="Arial"/>
                                  <w:b/>
                                  <w:bCs/>
                                  <w:sz w:val="20"/>
                                  <w:szCs w:val="20"/>
                                  <w:lang w:val="es-CO"/>
                                </w:rPr>
                                <w:t>AGENTE DE ADUANAS:</w:t>
                              </w:r>
                              <w:r w:rsidR="008E20D9" w:rsidRPr="007B66FB">
                                <w:rPr>
                                  <w:rFonts w:ascii="Arial" w:eastAsia="Times New Roman" w:hAnsi="Arial" w:cs="Arial"/>
                                  <w:b/>
                                  <w:bCs/>
                                  <w:sz w:val="20"/>
                                  <w:szCs w:val="20"/>
                                  <w:lang w:val="es-CO"/>
                                </w:rPr>
                                <w:t xml:space="preserve"> </w:t>
                              </w:r>
                              <w:r w:rsidRPr="007B66FB">
                                <w:rPr>
                                  <w:rFonts w:ascii="Arial" w:eastAsia="Times New Roman" w:hAnsi="Arial" w:cs="Arial"/>
                                  <w:sz w:val="20"/>
                                  <w:szCs w:val="20"/>
                                  <w:lang w:val="es-CO"/>
                                </w:rPr>
                                <w:t>Personas jurídicas autorizadas por la Dirección de Impuestos y Aduanas Nacionales (DIAN) para ejercer actividades auxiliares de la función pública aduanera de naturaleza mercantil y de servicio, orientada a garantizar que los usuarios de comercio exterior que utilicen sus se</w:t>
                              </w:r>
                              <w:r w:rsidRPr="00704C16">
                                <w:rPr>
                                  <w:rFonts w:ascii="Arial" w:eastAsia="Times New Roman" w:hAnsi="Arial" w:cs="Arial"/>
                                  <w:sz w:val="20"/>
                                  <w:szCs w:val="20"/>
                                  <w:lang w:val="es-CO"/>
                                </w:rPr>
                                <w:t>rvicios cumplan con las normas legales existentes en materia de importación, exportación y tránsito aduanero y cualquier operación o procedimiento aduanero inherente a dichas actividades.</w:t>
                              </w:r>
                            </w:p>
                          </w:tc>
                        </w:tr>
                      </w:tbl>
                      <w:p w14:paraId="1C3921D8" w14:textId="77777777" w:rsidR="002F6452" w:rsidRPr="007B66FB" w:rsidRDefault="002F6452" w:rsidP="002F6452">
                        <w:pPr>
                          <w:spacing w:after="0" w:line="240" w:lineRule="auto"/>
                          <w:jc w:val="both"/>
                          <w:rPr>
                            <w:rFonts w:ascii="Arial" w:eastAsia="Times New Roman" w:hAnsi="Arial" w:cs="Arial"/>
                            <w:sz w:val="20"/>
                            <w:szCs w:val="20"/>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6"/>
                          <w:gridCol w:w="10000"/>
                        </w:tblGrid>
                        <w:tr w:rsidR="00F14E1D" w:rsidRPr="004F1991" w14:paraId="22CD78A8" w14:textId="77777777">
                          <w:trPr>
                            <w:tblCellSpacing w:w="15" w:type="dxa"/>
                          </w:trPr>
                          <w:tc>
                            <w:tcPr>
                              <w:tcW w:w="15" w:type="dxa"/>
                              <w:hideMark/>
                            </w:tcPr>
                            <w:p w14:paraId="56D41CCE" w14:textId="77777777" w:rsidR="002F6452" w:rsidRPr="007B66FB" w:rsidRDefault="002F6452" w:rsidP="002F6452">
                              <w:pPr>
                                <w:spacing w:after="0" w:line="240" w:lineRule="auto"/>
                                <w:jc w:val="both"/>
                                <w:rPr>
                                  <w:rFonts w:ascii="Arial" w:eastAsia="Times New Roman" w:hAnsi="Arial" w:cs="Arial"/>
                                  <w:sz w:val="20"/>
                                  <w:szCs w:val="20"/>
                                  <w:lang w:val="es-CO"/>
                                  <w:rPrChange w:id="42" w:author="Susana Garzon Ramirez" w:date="2018-05-03T22:04:00Z">
                                    <w:rPr>
                                      <w:rFonts w:ascii="Arial" w:eastAsia="Times New Roman" w:hAnsi="Arial" w:cs="Arial"/>
                                      <w:sz w:val="20"/>
                                      <w:szCs w:val="20"/>
                                    </w:rPr>
                                  </w:rPrChange>
                                </w:rPr>
                              </w:pPr>
                              <w:r w:rsidRPr="007B66FB">
                                <w:rPr>
                                  <w:rFonts w:ascii="Arial" w:eastAsia="Times New Roman" w:hAnsi="Arial" w:cs="Arial"/>
                                  <w:sz w:val="20"/>
                                  <w:szCs w:val="20"/>
                                  <w:lang w:val="es-CO"/>
                                  <w:rPrChange w:id="43" w:author="Susana Garzon Ramirez" w:date="2018-05-03T22:04:00Z">
                                    <w:rPr>
                                      <w:rFonts w:ascii="Arial" w:eastAsia="Times New Roman" w:hAnsi="Arial" w:cs="Arial"/>
                                      <w:sz w:val="20"/>
                                      <w:szCs w:val="20"/>
                                    </w:rPr>
                                  </w:rPrChange>
                                </w:rPr>
                                <w:t>•</w:t>
                              </w:r>
                            </w:p>
                          </w:tc>
                          <w:tc>
                            <w:tcPr>
                              <w:tcW w:w="5000" w:type="pct"/>
                              <w:vAlign w:val="center"/>
                              <w:hideMark/>
                            </w:tcPr>
                            <w:p w14:paraId="2261F3AA" w14:textId="77777777" w:rsidR="002F6452" w:rsidRPr="00704C16" w:rsidRDefault="002F6452" w:rsidP="002F6452">
                              <w:pPr>
                                <w:spacing w:after="0" w:line="240" w:lineRule="auto"/>
                                <w:jc w:val="both"/>
                                <w:rPr>
                                  <w:rFonts w:ascii="Arial" w:eastAsia="Times New Roman" w:hAnsi="Arial" w:cs="Arial"/>
                                  <w:sz w:val="20"/>
                                  <w:szCs w:val="20"/>
                                  <w:lang w:val="es-CO"/>
                                </w:rPr>
                              </w:pPr>
                              <w:r w:rsidRPr="007B66FB">
                                <w:rPr>
                                  <w:rFonts w:ascii="Arial" w:eastAsia="Times New Roman" w:hAnsi="Arial" w:cs="Arial"/>
                                  <w:b/>
                                  <w:bCs/>
                                  <w:sz w:val="20"/>
                                  <w:szCs w:val="20"/>
                                  <w:lang w:val="es-CO"/>
                                </w:rPr>
                                <w:t>LEVANTE:</w:t>
                              </w:r>
                              <w:r w:rsidR="008E20D9" w:rsidRPr="007B66FB">
                                <w:rPr>
                                  <w:rFonts w:ascii="Arial" w:eastAsia="Times New Roman" w:hAnsi="Arial" w:cs="Arial"/>
                                  <w:b/>
                                  <w:bCs/>
                                  <w:sz w:val="20"/>
                                  <w:szCs w:val="20"/>
                                  <w:lang w:val="es-CO"/>
                                </w:rPr>
                                <w:t xml:space="preserve"> </w:t>
                              </w:r>
                              <w:r w:rsidRPr="007B66FB">
                                <w:rPr>
                                  <w:rFonts w:ascii="Arial" w:eastAsia="Times New Roman" w:hAnsi="Arial" w:cs="Arial"/>
                                  <w:sz w:val="20"/>
                                  <w:szCs w:val="20"/>
                                  <w:lang w:val="es-CO"/>
                                </w:rPr>
                                <w:t>Acto por el cual la Aduana autoriza a los interesados a disponer condicional o incondicionalmente de las mercancías despachadas, previo el cumplimiento de los requisitos legales y permite el pago y la autorización del retiro de la mercancía.</w:t>
                              </w:r>
                            </w:p>
                          </w:tc>
                        </w:tr>
                      </w:tbl>
                      <w:p w14:paraId="3F9A8BD7" w14:textId="77777777" w:rsidR="002F6452" w:rsidRPr="007B66FB" w:rsidRDefault="002F6452" w:rsidP="002F6452">
                        <w:pPr>
                          <w:spacing w:after="0" w:line="240" w:lineRule="auto"/>
                          <w:jc w:val="both"/>
                          <w:rPr>
                            <w:rFonts w:ascii="Arial" w:eastAsia="Times New Roman" w:hAnsi="Arial" w:cs="Arial"/>
                            <w:sz w:val="20"/>
                            <w:szCs w:val="20"/>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6"/>
                          <w:gridCol w:w="10000"/>
                        </w:tblGrid>
                        <w:tr w:rsidR="00F14E1D" w:rsidRPr="004F1991" w14:paraId="0065FA75" w14:textId="77777777">
                          <w:trPr>
                            <w:tblCellSpacing w:w="15" w:type="dxa"/>
                          </w:trPr>
                          <w:tc>
                            <w:tcPr>
                              <w:tcW w:w="15" w:type="dxa"/>
                              <w:hideMark/>
                            </w:tcPr>
                            <w:p w14:paraId="26F38389" w14:textId="77777777" w:rsidR="002F6452" w:rsidRPr="007B66FB" w:rsidRDefault="002F6452" w:rsidP="002F6452">
                              <w:pPr>
                                <w:spacing w:after="0" w:line="240" w:lineRule="auto"/>
                                <w:jc w:val="both"/>
                                <w:rPr>
                                  <w:rFonts w:ascii="Arial" w:eastAsia="Times New Roman" w:hAnsi="Arial" w:cs="Arial"/>
                                  <w:sz w:val="20"/>
                                  <w:szCs w:val="20"/>
                                  <w:lang w:val="es-CO"/>
                                  <w:rPrChange w:id="44" w:author="Susana Garzon Ramirez" w:date="2018-05-03T22:04:00Z">
                                    <w:rPr>
                                      <w:rFonts w:ascii="Arial" w:eastAsia="Times New Roman" w:hAnsi="Arial" w:cs="Arial"/>
                                      <w:sz w:val="20"/>
                                      <w:szCs w:val="20"/>
                                    </w:rPr>
                                  </w:rPrChange>
                                </w:rPr>
                              </w:pPr>
                              <w:r w:rsidRPr="007B66FB">
                                <w:rPr>
                                  <w:rFonts w:ascii="Arial" w:eastAsia="Times New Roman" w:hAnsi="Arial" w:cs="Arial"/>
                                  <w:sz w:val="20"/>
                                  <w:szCs w:val="20"/>
                                  <w:lang w:val="es-CO"/>
                                  <w:rPrChange w:id="45" w:author="Susana Garzon Ramirez" w:date="2018-05-03T22:04:00Z">
                                    <w:rPr>
                                      <w:rFonts w:ascii="Arial" w:eastAsia="Times New Roman" w:hAnsi="Arial" w:cs="Arial"/>
                                      <w:sz w:val="20"/>
                                      <w:szCs w:val="20"/>
                                    </w:rPr>
                                  </w:rPrChange>
                                </w:rPr>
                                <w:t>•</w:t>
                              </w:r>
                            </w:p>
                          </w:tc>
                          <w:tc>
                            <w:tcPr>
                              <w:tcW w:w="5000" w:type="pct"/>
                              <w:vAlign w:val="center"/>
                              <w:hideMark/>
                            </w:tcPr>
                            <w:p w14:paraId="6709DCBC" w14:textId="77777777" w:rsidR="002F6452" w:rsidRPr="00704C16" w:rsidRDefault="002F6452" w:rsidP="002F6452">
                              <w:pPr>
                                <w:spacing w:after="0" w:line="240" w:lineRule="auto"/>
                                <w:jc w:val="both"/>
                                <w:rPr>
                                  <w:rFonts w:ascii="Arial" w:eastAsia="Times New Roman" w:hAnsi="Arial" w:cs="Arial"/>
                                  <w:sz w:val="20"/>
                                  <w:szCs w:val="20"/>
                                  <w:lang w:val="es-CO"/>
                                </w:rPr>
                              </w:pPr>
                              <w:r w:rsidRPr="007B66FB">
                                <w:rPr>
                                  <w:rFonts w:ascii="Arial" w:eastAsia="Times New Roman" w:hAnsi="Arial" w:cs="Arial"/>
                                  <w:b/>
                                  <w:bCs/>
                                  <w:sz w:val="20"/>
                                  <w:szCs w:val="20"/>
                                  <w:lang w:val="es-CO"/>
                                </w:rPr>
                                <w:t>SWIFT:</w:t>
                              </w:r>
                              <w:r w:rsidR="008E20D9" w:rsidRPr="007B66FB">
                                <w:rPr>
                                  <w:rFonts w:ascii="Arial" w:eastAsia="Times New Roman" w:hAnsi="Arial" w:cs="Arial"/>
                                  <w:b/>
                                  <w:bCs/>
                                  <w:sz w:val="20"/>
                                  <w:szCs w:val="20"/>
                                  <w:lang w:val="es-CO"/>
                                </w:rPr>
                                <w:t xml:space="preserve"> </w:t>
                              </w:r>
                              <w:r w:rsidRPr="007B66FB">
                                <w:rPr>
                                  <w:rFonts w:ascii="Arial" w:eastAsia="Times New Roman" w:hAnsi="Arial" w:cs="Arial"/>
                                  <w:sz w:val="20"/>
                                  <w:szCs w:val="20"/>
                                  <w:lang w:val="es-CO"/>
                                </w:rPr>
                                <w:t>Es un documento con mensajes exclusivos de las entidades financieras mundiales de los pagos realizados.</w:t>
                              </w:r>
                            </w:p>
                          </w:tc>
                        </w:tr>
                      </w:tbl>
                      <w:p w14:paraId="63460C08" w14:textId="77777777" w:rsidR="002F6452" w:rsidRPr="007B66FB" w:rsidRDefault="002F6452" w:rsidP="002F6452">
                        <w:pPr>
                          <w:spacing w:after="0" w:line="240" w:lineRule="auto"/>
                          <w:jc w:val="both"/>
                          <w:rPr>
                            <w:rFonts w:ascii="Arial" w:eastAsia="Times New Roman" w:hAnsi="Arial" w:cs="Arial"/>
                            <w:sz w:val="20"/>
                            <w:szCs w:val="20"/>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6"/>
                          <w:gridCol w:w="10000"/>
                        </w:tblGrid>
                        <w:tr w:rsidR="00F14E1D" w:rsidRPr="007B66FB" w14:paraId="77C05B66" w14:textId="77777777">
                          <w:trPr>
                            <w:tblCellSpacing w:w="15" w:type="dxa"/>
                          </w:trPr>
                          <w:tc>
                            <w:tcPr>
                              <w:tcW w:w="15" w:type="dxa"/>
                              <w:hideMark/>
                            </w:tcPr>
                            <w:p w14:paraId="11486B39" w14:textId="77777777" w:rsidR="002F6452" w:rsidRPr="007B66FB" w:rsidRDefault="002F6452" w:rsidP="002F6452">
                              <w:pPr>
                                <w:spacing w:after="0" w:line="240" w:lineRule="auto"/>
                                <w:jc w:val="both"/>
                                <w:rPr>
                                  <w:rFonts w:ascii="Arial" w:eastAsia="Times New Roman" w:hAnsi="Arial" w:cs="Arial"/>
                                  <w:sz w:val="20"/>
                                  <w:szCs w:val="20"/>
                                  <w:lang w:val="es-CO"/>
                                  <w:rPrChange w:id="46" w:author="Susana Garzon Ramirez" w:date="2018-05-03T22:04:00Z">
                                    <w:rPr>
                                      <w:rFonts w:ascii="Arial" w:eastAsia="Times New Roman" w:hAnsi="Arial" w:cs="Arial"/>
                                      <w:sz w:val="20"/>
                                      <w:szCs w:val="20"/>
                                    </w:rPr>
                                  </w:rPrChange>
                                </w:rPr>
                              </w:pPr>
                              <w:r w:rsidRPr="007B66FB">
                                <w:rPr>
                                  <w:rFonts w:ascii="Arial" w:eastAsia="Times New Roman" w:hAnsi="Arial" w:cs="Arial"/>
                                  <w:sz w:val="20"/>
                                  <w:szCs w:val="20"/>
                                  <w:lang w:val="es-CO"/>
                                  <w:rPrChange w:id="47" w:author="Susana Garzon Ramirez" w:date="2018-05-03T22:04:00Z">
                                    <w:rPr>
                                      <w:rFonts w:ascii="Arial" w:eastAsia="Times New Roman" w:hAnsi="Arial" w:cs="Arial"/>
                                      <w:sz w:val="20"/>
                                      <w:szCs w:val="20"/>
                                    </w:rPr>
                                  </w:rPrChange>
                                </w:rPr>
                                <w:t>•</w:t>
                              </w:r>
                            </w:p>
                          </w:tc>
                          <w:tc>
                            <w:tcPr>
                              <w:tcW w:w="5000" w:type="pct"/>
                              <w:vAlign w:val="center"/>
                              <w:hideMark/>
                            </w:tcPr>
                            <w:p w14:paraId="2246232E" w14:textId="77777777" w:rsidR="002F6452" w:rsidRPr="00704C16" w:rsidRDefault="002F6452" w:rsidP="002F6452">
                              <w:pPr>
                                <w:spacing w:after="0" w:line="240" w:lineRule="auto"/>
                                <w:jc w:val="both"/>
                                <w:rPr>
                                  <w:rFonts w:ascii="Arial" w:eastAsia="Times New Roman" w:hAnsi="Arial" w:cs="Arial"/>
                                  <w:sz w:val="20"/>
                                  <w:szCs w:val="20"/>
                                  <w:lang w:val="es-CO"/>
                                </w:rPr>
                              </w:pPr>
                              <w:r w:rsidRPr="007B66FB">
                                <w:rPr>
                                  <w:rFonts w:ascii="Arial" w:eastAsia="Times New Roman" w:hAnsi="Arial" w:cs="Arial"/>
                                  <w:b/>
                                  <w:bCs/>
                                  <w:sz w:val="20"/>
                                  <w:szCs w:val="20"/>
                                  <w:lang w:val="es-CO"/>
                                </w:rPr>
                                <w:t>CFR (COST AND FREIGHT)- FLETE Y SEGURO:</w:t>
                              </w:r>
                              <w:r w:rsidR="008E20D9" w:rsidRPr="007B66FB">
                                <w:rPr>
                                  <w:rFonts w:ascii="Arial" w:eastAsia="Times New Roman" w:hAnsi="Arial" w:cs="Arial"/>
                                  <w:b/>
                                  <w:bCs/>
                                  <w:sz w:val="20"/>
                                  <w:szCs w:val="20"/>
                                  <w:lang w:val="es-CO"/>
                                </w:rPr>
                                <w:t xml:space="preserve"> </w:t>
                              </w:r>
                              <w:r w:rsidRPr="007B66FB">
                                <w:rPr>
                                  <w:rFonts w:ascii="Arial" w:eastAsia="Times New Roman" w:hAnsi="Arial" w:cs="Arial"/>
                                  <w:sz w:val="20"/>
                                  <w:szCs w:val="20"/>
                                  <w:lang w:val="es-CO"/>
                                </w:rPr>
                                <w:t>El vendedor pone la mercancía en puerto de destino y paga el valor del flete internacional. Ester termino es solo para embarques marítimos.</w:t>
                              </w:r>
                            </w:p>
                          </w:tc>
                        </w:tr>
                      </w:tbl>
                      <w:p w14:paraId="297F4108" w14:textId="77777777" w:rsidR="002F6452" w:rsidRPr="007B66FB" w:rsidRDefault="002F6452" w:rsidP="002F6452">
                        <w:pPr>
                          <w:spacing w:after="0" w:line="240" w:lineRule="auto"/>
                          <w:jc w:val="both"/>
                          <w:rPr>
                            <w:rFonts w:ascii="Arial" w:eastAsia="Times New Roman" w:hAnsi="Arial" w:cs="Arial"/>
                            <w:sz w:val="20"/>
                            <w:szCs w:val="20"/>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6"/>
                          <w:gridCol w:w="10000"/>
                        </w:tblGrid>
                        <w:tr w:rsidR="00F14E1D" w:rsidRPr="007B66FB" w14:paraId="68E0CFEC" w14:textId="77777777">
                          <w:trPr>
                            <w:tblCellSpacing w:w="15" w:type="dxa"/>
                          </w:trPr>
                          <w:tc>
                            <w:tcPr>
                              <w:tcW w:w="15" w:type="dxa"/>
                              <w:hideMark/>
                            </w:tcPr>
                            <w:p w14:paraId="11EE95D1" w14:textId="77777777" w:rsidR="002F6452" w:rsidRPr="007B66FB" w:rsidRDefault="002F6452" w:rsidP="002F6452">
                              <w:pPr>
                                <w:spacing w:after="0" w:line="240" w:lineRule="auto"/>
                                <w:jc w:val="both"/>
                                <w:rPr>
                                  <w:rFonts w:ascii="Arial" w:eastAsia="Times New Roman" w:hAnsi="Arial" w:cs="Arial"/>
                                  <w:sz w:val="20"/>
                                  <w:szCs w:val="20"/>
                                  <w:lang w:val="es-CO"/>
                                  <w:rPrChange w:id="48" w:author="Susana Garzon Ramirez" w:date="2018-05-03T22:04:00Z">
                                    <w:rPr>
                                      <w:rFonts w:ascii="Arial" w:eastAsia="Times New Roman" w:hAnsi="Arial" w:cs="Arial"/>
                                      <w:sz w:val="20"/>
                                      <w:szCs w:val="20"/>
                                    </w:rPr>
                                  </w:rPrChange>
                                </w:rPr>
                              </w:pPr>
                              <w:r w:rsidRPr="007B66FB">
                                <w:rPr>
                                  <w:rFonts w:ascii="Arial" w:eastAsia="Times New Roman" w:hAnsi="Arial" w:cs="Arial"/>
                                  <w:sz w:val="20"/>
                                  <w:szCs w:val="20"/>
                                  <w:lang w:val="es-CO"/>
                                  <w:rPrChange w:id="49" w:author="Susana Garzon Ramirez" w:date="2018-05-03T22:04:00Z">
                                    <w:rPr>
                                      <w:rFonts w:ascii="Arial" w:eastAsia="Times New Roman" w:hAnsi="Arial" w:cs="Arial"/>
                                      <w:sz w:val="20"/>
                                      <w:szCs w:val="20"/>
                                    </w:rPr>
                                  </w:rPrChange>
                                </w:rPr>
                                <w:t>•</w:t>
                              </w:r>
                            </w:p>
                          </w:tc>
                          <w:tc>
                            <w:tcPr>
                              <w:tcW w:w="5000" w:type="pct"/>
                              <w:vAlign w:val="center"/>
                              <w:hideMark/>
                            </w:tcPr>
                            <w:p w14:paraId="08F63877" w14:textId="77777777" w:rsidR="002F6452" w:rsidRPr="007B66FB" w:rsidRDefault="002F6452" w:rsidP="002F6452">
                              <w:pPr>
                                <w:spacing w:after="0" w:line="240" w:lineRule="auto"/>
                                <w:jc w:val="both"/>
                                <w:rPr>
                                  <w:rFonts w:ascii="Arial" w:eastAsia="Times New Roman" w:hAnsi="Arial" w:cs="Arial"/>
                                  <w:sz w:val="20"/>
                                  <w:szCs w:val="20"/>
                                  <w:lang w:val="es-CO"/>
                                  <w:rPrChange w:id="50" w:author="Susana Garzon Ramirez" w:date="2018-05-03T22:04:00Z">
                                    <w:rPr>
                                      <w:rFonts w:ascii="Arial" w:eastAsia="Times New Roman" w:hAnsi="Arial" w:cs="Arial"/>
                                      <w:sz w:val="20"/>
                                      <w:szCs w:val="20"/>
                                    </w:rPr>
                                  </w:rPrChange>
                                </w:rPr>
                              </w:pPr>
                              <w:r w:rsidRPr="007B66FB">
                                <w:rPr>
                                  <w:rFonts w:ascii="Arial" w:eastAsia="Times New Roman" w:hAnsi="Arial" w:cs="Arial"/>
                                  <w:b/>
                                  <w:bCs/>
                                  <w:sz w:val="20"/>
                                  <w:szCs w:val="20"/>
                                  <w:lang w:val="es-CO"/>
                                </w:rPr>
                                <w:t>CIF (COST, INSURANCE AND FREIGHT)- COSTO, SEGURO Y FLETE:</w:t>
                              </w:r>
                              <w:r w:rsidR="008E20D9" w:rsidRPr="007B66FB">
                                <w:rPr>
                                  <w:rFonts w:ascii="Arial" w:eastAsia="Times New Roman" w:hAnsi="Arial" w:cs="Arial"/>
                                  <w:b/>
                                  <w:bCs/>
                                  <w:sz w:val="20"/>
                                  <w:szCs w:val="20"/>
                                  <w:lang w:val="es-CO"/>
                                </w:rPr>
                                <w:t xml:space="preserve"> </w:t>
                              </w:r>
                              <w:r w:rsidRPr="007B66FB">
                                <w:rPr>
                                  <w:rFonts w:ascii="Arial" w:eastAsia="Times New Roman" w:hAnsi="Arial" w:cs="Arial"/>
                                  <w:sz w:val="20"/>
                                  <w:szCs w:val="20"/>
                                  <w:lang w:val="es-CO"/>
                                </w:rPr>
                                <w:t>El vendedor debe pagar los costos y el flete necesarios para conducir las mercaderías al puerto de destino convenido. El vendedor debe también contratar un seguro y pagar la prima correspondiente, a fin de cubrir los rie</w:t>
                              </w:r>
                              <w:r w:rsidRPr="00704C16">
                                <w:rPr>
                                  <w:rFonts w:ascii="Arial" w:eastAsia="Times New Roman" w:hAnsi="Arial" w:cs="Arial"/>
                                  <w:sz w:val="20"/>
                                  <w:szCs w:val="20"/>
                                  <w:lang w:val="es-CO"/>
                                </w:rPr>
                                <w:t xml:space="preserve">sgos de pérdida o daño que pueda sufrir la mercadería durante el transporte. </w:t>
                              </w:r>
                              <w:r w:rsidRPr="007B66FB">
                                <w:rPr>
                                  <w:rFonts w:ascii="Arial" w:eastAsia="Times New Roman" w:hAnsi="Arial" w:cs="Arial"/>
                                  <w:sz w:val="20"/>
                                  <w:szCs w:val="20"/>
                                  <w:lang w:val="es-CO"/>
                                  <w:rPrChange w:id="51" w:author="Susana Garzon Ramirez" w:date="2018-05-03T22:04:00Z">
                                    <w:rPr>
                                      <w:rFonts w:ascii="Arial" w:eastAsia="Times New Roman" w:hAnsi="Arial" w:cs="Arial"/>
                                      <w:sz w:val="20"/>
                                      <w:szCs w:val="20"/>
                                    </w:rPr>
                                  </w:rPrChange>
                                </w:rPr>
                                <w:t>Este término es solo para embarques marítimos.</w:t>
                              </w:r>
                            </w:p>
                          </w:tc>
                        </w:tr>
                      </w:tbl>
                      <w:p w14:paraId="13956E66" w14:textId="77777777" w:rsidR="002F6452" w:rsidRPr="007B66FB" w:rsidRDefault="002F6452" w:rsidP="002F6452">
                        <w:pPr>
                          <w:spacing w:after="0" w:line="240" w:lineRule="auto"/>
                          <w:jc w:val="both"/>
                          <w:rPr>
                            <w:rFonts w:ascii="Arial" w:eastAsia="Times New Roman" w:hAnsi="Arial" w:cs="Arial"/>
                            <w:sz w:val="20"/>
                            <w:szCs w:val="20"/>
                            <w:lang w:val="es-CO"/>
                            <w:rPrChange w:id="52" w:author="Susana Garzon Ramirez" w:date="2018-05-03T22:04:00Z">
                              <w:rPr>
                                <w:rFonts w:ascii="Arial" w:eastAsia="Times New Roman" w:hAnsi="Arial" w:cs="Arial"/>
                                <w:sz w:val="20"/>
                                <w:szCs w:val="20"/>
                              </w:rPr>
                            </w:rPrChange>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6"/>
                          <w:gridCol w:w="10000"/>
                        </w:tblGrid>
                        <w:tr w:rsidR="00F14E1D" w:rsidRPr="004F1991" w14:paraId="56B822D0" w14:textId="77777777">
                          <w:trPr>
                            <w:tblCellSpacing w:w="15" w:type="dxa"/>
                          </w:trPr>
                          <w:tc>
                            <w:tcPr>
                              <w:tcW w:w="15" w:type="dxa"/>
                              <w:hideMark/>
                            </w:tcPr>
                            <w:p w14:paraId="66B8F47A" w14:textId="77777777" w:rsidR="002F6452" w:rsidRPr="007B66FB" w:rsidRDefault="002F6452" w:rsidP="002F6452">
                              <w:pPr>
                                <w:spacing w:after="0" w:line="240" w:lineRule="auto"/>
                                <w:jc w:val="both"/>
                                <w:rPr>
                                  <w:rFonts w:ascii="Arial" w:eastAsia="Times New Roman" w:hAnsi="Arial" w:cs="Arial"/>
                                  <w:sz w:val="20"/>
                                  <w:szCs w:val="20"/>
                                  <w:lang w:val="es-CO"/>
                                  <w:rPrChange w:id="53" w:author="Susana Garzon Ramirez" w:date="2018-05-03T22:04:00Z">
                                    <w:rPr>
                                      <w:rFonts w:ascii="Arial" w:eastAsia="Times New Roman" w:hAnsi="Arial" w:cs="Arial"/>
                                      <w:sz w:val="20"/>
                                      <w:szCs w:val="20"/>
                                    </w:rPr>
                                  </w:rPrChange>
                                </w:rPr>
                              </w:pPr>
                              <w:r w:rsidRPr="007B66FB">
                                <w:rPr>
                                  <w:rFonts w:ascii="Arial" w:eastAsia="Times New Roman" w:hAnsi="Arial" w:cs="Arial"/>
                                  <w:sz w:val="20"/>
                                  <w:szCs w:val="20"/>
                                  <w:lang w:val="es-CO"/>
                                  <w:rPrChange w:id="54" w:author="Susana Garzon Ramirez" w:date="2018-05-03T22:04:00Z">
                                    <w:rPr>
                                      <w:rFonts w:ascii="Arial" w:eastAsia="Times New Roman" w:hAnsi="Arial" w:cs="Arial"/>
                                      <w:sz w:val="20"/>
                                      <w:szCs w:val="20"/>
                                    </w:rPr>
                                  </w:rPrChange>
                                </w:rPr>
                                <w:t>•</w:t>
                              </w:r>
                            </w:p>
                          </w:tc>
                          <w:tc>
                            <w:tcPr>
                              <w:tcW w:w="5000" w:type="pct"/>
                              <w:vAlign w:val="center"/>
                              <w:hideMark/>
                            </w:tcPr>
                            <w:p w14:paraId="6087D9B7" w14:textId="77777777" w:rsidR="002F6452" w:rsidRPr="00704C16" w:rsidRDefault="002F6452" w:rsidP="002F6452">
                              <w:pPr>
                                <w:spacing w:after="0" w:line="240" w:lineRule="auto"/>
                                <w:jc w:val="both"/>
                                <w:rPr>
                                  <w:rFonts w:ascii="Arial" w:eastAsia="Times New Roman" w:hAnsi="Arial" w:cs="Arial"/>
                                  <w:sz w:val="20"/>
                                  <w:szCs w:val="20"/>
                                  <w:lang w:val="es-CO"/>
                                </w:rPr>
                              </w:pPr>
                              <w:r w:rsidRPr="007B66FB">
                                <w:rPr>
                                  <w:rFonts w:ascii="Arial" w:eastAsia="Times New Roman" w:hAnsi="Arial" w:cs="Arial"/>
                                  <w:b/>
                                  <w:bCs/>
                                  <w:sz w:val="20"/>
                                  <w:szCs w:val="20"/>
                                  <w:lang w:val="es-CO"/>
                                </w:rPr>
                                <w:t>CIP (CARRIAGE, AND INSURANCE PAID TO)- TRANSPORTE Y SEGURO PAGO HASTA (LUGAR DE DESTINO CONVENIDO):</w:t>
                              </w:r>
                              <w:r w:rsidR="008E20D9" w:rsidRPr="007B66FB">
                                <w:rPr>
                                  <w:rFonts w:ascii="Arial" w:eastAsia="Times New Roman" w:hAnsi="Arial" w:cs="Arial"/>
                                  <w:b/>
                                  <w:bCs/>
                                  <w:sz w:val="20"/>
                                  <w:szCs w:val="20"/>
                                  <w:lang w:val="es-CO"/>
                                </w:rPr>
                                <w:t xml:space="preserve"> </w:t>
                              </w:r>
                              <w:r w:rsidRPr="007B66FB">
                                <w:rPr>
                                  <w:rFonts w:ascii="Arial" w:eastAsia="Times New Roman" w:hAnsi="Arial" w:cs="Arial"/>
                                  <w:sz w:val="20"/>
                                  <w:szCs w:val="20"/>
                                  <w:lang w:val="es-CO"/>
                                </w:rPr>
                                <w:t xml:space="preserve">El vendedor entrega las mercaderías al transportista designado por él, pero, además, debe pagar los costos del transporte necesario para llevar las mercaderías al destino convenido. El vendedor también debe conseguir un seguro contra el riesgo, que soporta el comprador, de pérdida o </w:t>
                              </w:r>
                              <w:r w:rsidRPr="00704C16">
                                <w:rPr>
                                  <w:rFonts w:ascii="Arial" w:eastAsia="Times New Roman" w:hAnsi="Arial" w:cs="Arial"/>
                                  <w:sz w:val="20"/>
                                  <w:szCs w:val="20"/>
                                  <w:lang w:val="es-CO"/>
                                </w:rPr>
                                <w:t>daño de las mercaderías durante el transporte.</w:t>
                              </w:r>
                            </w:p>
                          </w:tc>
                        </w:tr>
                      </w:tbl>
                      <w:p w14:paraId="711C5D87" w14:textId="77777777" w:rsidR="002F6452" w:rsidRPr="007B66FB" w:rsidRDefault="002F6452" w:rsidP="002F6452">
                        <w:pPr>
                          <w:spacing w:after="0" w:line="240" w:lineRule="auto"/>
                          <w:jc w:val="both"/>
                          <w:rPr>
                            <w:rFonts w:ascii="Arial" w:eastAsia="Times New Roman" w:hAnsi="Arial" w:cs="Arial"/>
                            <w:sz w:val="20"/>
                            <w:szCs w:val="20"/>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6"/>
                          <w:gridCol w:w="10000"/>
                        </w:tblGrid>
                        <w:tr w:rsidR="00F14E1D" w:rsidRPr="004F1991" w14:paraId="59B79B6A" w14:textId="77777777">
                          <w:trPr>
                            <w:tblCellSpacing w:w="15" w:type="dxa"/>
                          </w:trPr>
                          <w:tc>
                            <w:tcPr>
                              <w:tcW w:w="15" w:type="dxa"/>
                              <w:hideMark/>
                            </w:tcPr>
                            <w:p w14:paraId="683CE752" w14:textId="77777777" w:rsidR="002F6452" w:rsidRPr="007B66FB" w:rsidRDefault="002F6452" w:rsidP="002F6452">
                              <w:pPr>
                                <w:spacing w:after="0" w:line="240" w:lineRule="auto"/>
                                <w:jc w:val="both"/>
                                <w:rPr>
                                  <w:rFonts w:ascii="Arial" w:eastAsia="Times New Roman" w:hAnsi="Arial" w:cs="Arial"/>
                                  <w:sz w:val="20"/>
                                  <w:szCs w:val="20"/>
                                  <w:lang w:val="es-CO"/>
                                  <w:rPrChange w:id="55" w:author="Susana Garzon Ramirez" w:date="2018-05-03T22:04:00Z">
                                    <w:rPr>
                                      <w:rFonts w:ascii="Arial" w:eastAsia="Times New Roman" w:hAnsi="Arial" w:cs="Arial"/>
                                      <w:sz w:val="20"/>
                                      <w:szCs w:val="20"/>
                                    </w:rPr>
                                  </w:rPrChange>
                                </w:rPr>
                              </w:pPr>
                              <w:r w:rsidRPr="007B66FB">
                                <w:rPr>
                                  <w:rFonts w:ascii="Arial" w:eastAsia="Times New Roman" w:hAnsi="Arial" w:cs="Arial"/>
                                  <w:sz w:val="20"/>
                                  <w:szCs w:val="20"/>
                                  <w:lang w:val="es-CO"/>
                                  <w:rPrChange w:id="56" w:author="Susana Garzon Ramirez" w:date="2018-05-03T22:04:00Z">
                                    <w:rPr>
                                      <w:rFonts w:ascii="Arial" w:eastAsia="Times New Roman" w:hAnsi="Arial" w:cs="Arial"/>
                                      <w:sz w:val="20"/>
                                      <w:szCs w:val="20"/>
                                    </w:rPr>
                                  </w:rPrChange>
                                </w:rPr>
                                <w:t>•</w:t>
                              </w:r>
                            </w:p>
                          </w:tc>
                          <w:tc>
                            <w:tcPr>
                              <w:tcW w:w="5000" w:type="pct"/>
                              <w:vAlign w:val="center"/>
                              <w:hideMark/>
                            </w:tcPr>
                            <w:p w14:paraId="0383288F" w14:textId="77777777" w:rsidR="002F6452" w:rsidRPr="00704C16" w:rsidRDefault="002F6452" w:rsidP="002F6452">
                              <w:pPr>
                                <w:spacing w:after="0" w:line="240" w:lineRule="auto"/>
                                <w:jc w:val="both"/>
                                <w:rPr>
                                  <w:rFonts w:ascii="Arial" w:eastAsia="Times New Roman" w:hAnsi="Arial" w:cs="Arial"/>
                                  <w:sz w:val="20"/>
                                  <w:szCs w:val="20"/>
                                  <w:lang w:val="es-CO"/>
                                </w:rPr>
                              </w:pPr>
                              <w:r w:rsidRPr="007B66FB">
                                <w:rPr>
                                  <w:rFonts w:ascii="Arial" w:eastAsia="Times New Roman" w:hAnsi="Arial" w:cs="Arial"/>
                                  <w:b/>
                                  <w:bCs/>
                                  <w:sz w:val="20"/>
                                  <w:szCs w:val="20"/>
                                  <w:lang w:val="es-CO"/>
                                </w:rPr>
                                <w:t>CPT (CARRIAGE PAID TO), TRANSPORTE PAGADO HASTA:</w:t>
                              </w:r>
                              <w:r w:rsidR="008E20D9" w:rsidRPr="007B66FB">
                                <w:rPr>
                                  <w:rFonts w:ascii="Arial" w:eastAsia="Times New Roman" w:hAnsi="Arial" w:cs="Arial"/>
                                  <w:b/>
                                  <w:bCs/>
                                  <w:sz w:val="20"/>
                                  <w:szCs w:val="20"/>
                                  <w:lang w:val="es-CO"/>
                                </w:rPr>
                                <w:t xml:space="preserve"> </w:t>
                              </w:r>
                              <w:r w:rsidRPr="007B66FB">
                                <w:rPr>
                                  <w:rFonts w:ascii="Arial" w:eastAsia="Times New Roman" w:hAnsi="Arial" w:cs="Arial"/>
                                  <w:sz w:val="20"/>
                                  <w:szCs w:val="20"/>
                                  <w:lang w:val="es-CO"/>
                                </w:rPr>
                                <w:t xml:space="preserve">El vendedor entrega las mercaderías al transportista designado por él, pero, además, debe pagar los costos del transporte necesario para llevar las </w:t>
                              </w:r>
                              <w:r w:rsidRPr="00704C16">
                                <w:rPr>
                                  <w:rFonts w:ascii="Arial" w:eastAsia="Times New Roman" w:hAnsi="Arial" w:cs="Arial"/>
                                  <w:sz w:val="20"/>
                                  <w:szCs w:val="20"/>
                                  <w:lang w:val="es-CO"/>
                                </w:rPr>
                                <w:t>mercaderías al destino convenido.</w:t>
                              </w:r>
                            </w:p>
                          </w:tc>
                        </w:tr>
                      </w:tbl>
                      <w:p w14:paraId="73D20473" w14:textId="77777777" w:rsidR="002F6452" w:rsidRPr="007B66FB" w:rsidRDefault="002F6452" w:rsidP="002F6452">
                        <w:pPr>
                          <w:spacing w:after="0" w:line="240" w:lineRule="auto"/>
                          <w:jc w:val="both"/>
                          <w:rPr>
                            <w:rFonts w:ascii="Arial" w:eastAsia="Times New Roman" w:hAnsi="Arial" w:cs="Arial"/>
                            <w:sz w:val="20"/>
                            <w:szCs w:val="20"/>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6"/>
                          <w:gridCol w:w="10000"/>
                        </w:tblGrid>
                        <w:tr w:rsidR="00F14E1D" w:rsidRPr="004F1991" w14:paraId="0918E96E" w14:textId="77777777">
                          <w:trPr>
                            <w:tblCellSpacing w:w="15" w:type="dxa"/>
                          </w:trPr>
                          <w:tc>
                            <w:tcPr>
                              <w:tcW w:w="15" w:type="dxa"/>
                              <w:hideMark/>
                            </w:tcPr>
                            <w:p w14:paraId="5B01B2E7" w14:textId="77777777" w:rsidR="002F6452" w:rsidRPr="007B66FB" w:rsidRDefault="002F6452" w:rsidP="002F6452">
                              <w:pPr>
                                <w:spacing w:after="0" w:line="240" w:lineRule="auto"/>
                                <w:jc w:val="both"/>
                                <w:rPr>
                                  <w:rFonts w:ascii="Arial" w:eastAsia="Times New Roman" w:hAnsi="Arial" w:cs="Arial"/>
                                  <w:sz w:val="20"/>
                                  <w:szCs w:val="20"/>
                                  <w:lang w:val="es-CO"/>
                                  <w:rPrChange w:id="57" w:author="Susana Garzon Ramirez" w:date="2018-05-03T22:04:00Z">
                                    <w:rPr>
                                      <w:rFonts w:ascii="Arial" w:eastAsia="Times New Roman" w:hAnsi="Arial" w:cs="Arial"/>
                                      <w:sz w:val="20"/>
                                      <w:szCs w:val="20"/>
                                    </w:rPr>
                                  </w:rPrChange>
                                </w:rPr>
                              </w:pPr>
                              <w:r w:rsidRPr="007B66FB">
                                <w:rPr>
                                  <w:rFonts w:ascii="Arial" w:eastAsia="Times New Roman" w:hAnsi="Arial" w:cs="Arial"/>
                                  <w:sz w:val="20"/>
                                  <w:szCs w:val="20"/>
                                  <w:lang w:val="es-CO"/>
                                  <w:rPrChange w:id="58" w:author="Susana Garzon Ramirez" w:date="2018-05-03T22:04:00Z">
                                    <w:rPr>
                                      <w:rFonts w:ascii="Arial" w:eastAsia="Times New Roman" w:hAnsi="Arial" w:cs="Arial"/>
                                      <w:sz w:val="20"/>
                                      <w:szCs w:val="20"/>
                                    </w:rPr>
                                  </w:rPrChange>
                                </w:rPr>
                                <w:t>•</w:t>
                              </w:r>
                            </w:p>
                          </w:tc>
                          <w:tc>
                            <w:tcPr>
                              <w:tcW w:w="5000" w:type="pct"/>
                              <w:vAlign w:val="center"/>
                              <w:hideMark/>
                            </w:tcPr>
                            <w:p w14:paraId="6B391CF6" w14:textId="77777777" w:rsidR="002F6452" w:rsidRPr="00704C16" w:rsidRDefault="002F6452" w:rsidP="002F6452">
                              <w:pPr>
                                <w:spacing w:after="0" w:line="240" w:lineRule="auto"/>
                                <w:jc w:val="both"/>
                                <w:rPr>
                                  <w:rFonts w:ascii="Arial" w:eastAsia="Times New Roman" w:hAnsi="Arial" w:cs="Arial"/>
                                  <w:sz w:val="20"/>
                                  <w:szCs w:val="20"/>
                                  <w:lang w:val="es-CO"/>
                                </w:rPr>
                              </w:pPr>
                              <w:r w:rsidRPr="007B66FB">
                                <w:rPr>
                                  <w:rFonts w:ascii="Arial" w:eastAsia="Times New Roman" w:hAnsi="Arial" w:cs="Arial"/>
                                  <w:b/>
                                  <w:bCs/>
                                  <w:sz w:val="20"/>
                                  <w:szCs w:val="20"/>
                                  <w:lang w:val="es-CO"/>
                                </w:rPr>
                                <w:t>DDP (DELIVERED DUTY PAID) - ENTREGADAS DERECHOS PAGADOS (LUGAR DE DESTINO CONVENIDO):</w:t>
                              </w:r>
                              <w:r w:rsidR="008E20D9" w:rsidRPr="007B66FB">
                                <w:rPr>
                                  <w:rFonts w:ascii="Arial" w:eastAsia="Times New Roman" w:hAnsi="Arial" w:cs="Arial"/>
                                  <w:b/>
                                  <w:bCs/>
                                  <w:sz w:val="20"/>
                                  <w:szCs w:val="20"/>
                                  <w:lang w:val="es-CO"/>
                                </w:rPr>
                                <w:t xml:space="preserve"> </w:t>
                              </w:r>
                              <w:r w:rsidRPr="007B66FB">
                                <w:rPr>
                                  <w:rFonts w:ascii="Arial" w:eastAsia="Times New Roman" w:hAnsi="Arial" w:cs="Arial"/>
                                  <w:sz w:val="20"/>
                                  <w:szCs w:val="20"/>
                                  <w:lang w:val="es-CO"/>
                                </w:rPr>
                                <w:t xml:space="preserve">El vendedor entrega las mercaderías al comprador, despachadas para la importación y no descargadas de los medios de transporte </w:t>
                              </w:r>
                              <w:r w:rsidRPr="00704C16">
                                <w:rPr>
                                  <w:rFonts w:ascii="Arial" w:eastAsia="Times New Roman" w:hAnsi="Arial" w:cs="Arial"/>
                                  <w:sz w:val="20"/>
                                  <w:szCs w:val="20"/>
                                  <w:lang w:val="es-CO"/>
                                </w:rPr>
                                <w:t>utilizados en el lugar de destino acordado.</w:t>
                              </w:r>
                            </w:p>
                          </w:tc>
                        </w:tr>
                      </w:tbl>
                      <w:p w14:paraId="1BBFCF58" w14:textId="77777777" w:rsidR="002F6452" w:rsidRPr="007B66FB" w:rsidRDefault="002F6452" w:rsidP="002F6452">
                        <w:pPr>
                          <w:spacing w:after="0" w:line="240" w:lineRule="auto"/>
                          <w:jc w:val="both"/>
                          <w:rPr>
                            <w:rFonts w:ascii="Arial" w:eastAsia="Times New Roman" w:hAnsi="Arial" w:cs="Arial"/>
                            <w:sz w:val="20"/>
                            <w:szCs w:val="20"/>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6"/>
                          <w:gridCol w:w="10000"/>
                        </w:tblGrid>
                        <w:tr w:rsidR="00F14E1D" w:rsidRPr="007B66FB" w14:paraId="36EE9400" w14:textId="77777777">
                          <w:trPr>
                            <w:tblCellSpacing w:w="15" w:type="dxa"/>
                          </w:trPr>
                          <w:tc>
                            <w:tcPr>
                              <w:tcW w:w="15" w:type="dxa"/>
                              <w:hideMark/>
                            </w:tcPr>
                            <w:p w14:paraId="28822728" w14:textId="77777777" w:rsidR="002F6452" w:rsidRPr="007B66FB" w:rsidRDefault="002F6452" w:rsidP="002F6452">
                              <w:pPr>
                                <w:spacing w:after="0" w:line="240" w:lineRule="auto"/>
                                <w:jc w:val="both"/>
                                <w:rPr>
                                  <w:rFonts w:ascii="Arial" w:eastAsia="Times New Roman" w:hAnsi="Arial" w:cs="Arial"/>
                                  <w:sz w:val="20"/>
                                  <w:szCs w:val="20"/>
                                  <w:lang w:val="es-CO"/>
                                  <w:rPrChange w:id="59" w:author="Susana Garzon Ramirez" w:date="2018-05-03T22:04:00Z">
                                    <w:rPr>
                                      <w:rFonts w:ascii="Arial" w:eastAsia="Times New Roman" w:hAnsi="Arial" w:cs="Arial"/>
                                      <w:sz w:val="20"/>
                                      <w:szCs w:val="20"/>
                                    </w:rPr>
                                  </w:rPrChange>
                                </w:rPr>
                              </w:pPr>
                              <w:r w:rsidRPr="007B66FB">
                                <w:rPr>
                                  <w:rFonts w:ascii="Arial" w:eastAsia="Times New Roman" w:hAnsi="Arial" w:cs="Arial"/>
                                  <w:sz w:val="20"/>
                                  <w:szCs w:val="20"/>
                                  <w:lang w:val="es-CO"/>
                                  <w:rPrChange w:id="60" w:author="Susana Garzon Ramirez" w:date="2018-05-03T22:04:00Z">
                                    <w:rPr>
                                      <w:rFonts w:ascii="Arial" w:eastAsia="Times New Roman" w:hAnsi="Arial" w:cs="Arial"/>
                                      <w:sz w:val="20"/>
                                      <w:szCs w:val="20"/>
                                    </w:rPr>
                                  </w:rPrChange>
                                </w:rPr>
                                <w:lastRenderedPageBreak/>
                                <w:t>•</w:t>
                              </w:r>
                            </w:p>
                          </w:tc>
                          <w:tc>
                            <w:tcPr>
                              <w:tcW w:w="5000" w:type="pct"/>
                              <w:vAlign w:val="center"/>
                              <w:hideMark/>
                            </w:tcPr>
                            <w:p w14:paraId="2424E840" w14:textId="77777777" w:rsidR="002F6452" w:rsidRPr="00704C16" w:rsidRDefault="002F6452" w:rsidP="002F6452">
                              <w:pPr>
                                <w:spacing w:after="0" w:line="240" w:lineRule="auto"/>
                                <w:jc w:val="both"/>
                                <w:rPr>
                                  <w:rFonts w:ascii="Arial" w:eastAsia="Times New Roman" w:hAnsi="Arial" w:cs="Arial"/>
                                  <w:sz w:val="20"/>
                                  <w:szCs w:val="20"/>
                                  <w:lang w:val="es-CO"/>
                                </w:rPr>
                              </w:pPr>
                              <w:r w:rsidRPr="007B66FB">
                                <w:rPr>
                                  <w:rFonts w:ascii="Arial" w:eastAsia="Times New Roman" w:hAnsi="Arial" w:cs="Arial"/>
                                  <w:b/>
                                  <w:bCs/>
                                  <w:sz w:val="20"/>
                                  <w:szCs w:val="20"/>
                                  <w:lang w:val="es-CO"/>
                                </w:rPr>
                                <w:t>EXW, (EX-WORKS) - EN FÁBRICA (LUGAR CONVENIDO):</w:t>
                              </w:r>
                              <w:r w:rsidR="008E20D9" w:rsidRPr="007B66FB">
                                <w:rPr>
                                  <w:rFonts w:ascii="Arial" w:eastAsia="Times New Roman" w:hAnsi="Arial" w:cs="Arial"/>
                                  <w:b/>
                                  <w:bCs/>
                                  <w:sz w:val="20"/>
                                  <w:szCs w:val="20"/>
                                  <w:lang w:val="es-CO"/>
                                </w:rPr>
                                <w:t xml:space="preserve"> </w:t>
                              </w:r>
                              <w:r w:rsidRPr="007B66FB">
                                <w:rPr>
                                  <w:rFonts w:ascii="Arial" w:eastAsia="Times New Roman" w:hAnsi="Arial" w:cs="Arial"/>
                                  <w:sz w:val="20"/>
                                  <w:szCs w:val="20"/>
                                  <w:lang w:val="es-CO"/>
                                </w:rPr>
                                <w:t xml:space="preserve">Significa que el vendedor entrega cuando pone la mercadería a disposición del comprador en el establecimiento del vendedor o en otro lugar convenido (es decir, </w:t>
                              </w:r>
                              <w:r w:rsidRPr="00704C16">
                                <w:rPr>
                                  <w:rFonts w:ascii="Arial" w:eastAsia="Times New Roman" w:hAnsi="Arial" w:cs="Arial"/>
                                  <w:sz w:val="20"/>
                                  <w:szCs w:val="20"/>
                                  <w:lang w:val="es-CO"/>
                                </w:rPr>
                                <w:t>fábrica, almacén, etc.). El comprador debe asumir todos los costos y riesgo.</w:t>
                              </w:r>
                            </w:p>
                          </w:tc>
                        </w:tr>
                      </w:tbl>
                      <w:p w14:paraId="79B0990A" w14:textId="77777777" w:rsidR="002F6452" w:rsidRPr="007B66FB" w:rsidRDefault="002F6452" w:rsidP="002F6452">
                        <w:pPr>
                          <w:spacing w:after="0" w:line="240" w:lineRule="auto"/>
                          <w:jc w:val="both"/>
                          <w:rPr>
                            <w:rFonts w:ascii="Arial" w:eastAsia="Times New Roman" w:hAnsi="Arial" w:cs="Arial"/>
                            <w:sz w:val="20"/>
                            <w:szCs w:val="20"/>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6"/>
                          <w:gridCol w:w="10000"/>
                        </w:tblGrid>
                        <w:tr w:rsidR="00F14E1D" w:rsidRPr="004F1991" w14:paraId="0B16FB91" w14:textId="77777777">
                          <w:trPr>
                            <w:tblCellSpacing w:w="15" w:type="dxa"/>
                          </w:trPr>
                          <w:tc>
                            <w:tcPr>
                              <w:tcW w:w="15" w:type="dxa"/>
                              <w:hideMark/>
                            </w:tcPr>
                            <w:p w14:paraId="06EC1B0F" w14:textId="77777777" w:rsidR="002F6452" w:rsidRPr="007B66FB" w:rsidRDefault="002F6452" w:rsidP="002F6452">
                              <w:pPr>
                                <w:spacing w:after="0" w:line="240" w:lineRule="auto"/>
                                <w:jc w:val="both"/>
                                <w:rPr>
                                  <w:rFonts w:ascii="Arial" w:eastAsia="Times New Roman" w:hAnsi="Arial" w:cs="Arial"/>
                                  <w:sz w:val="20"/>
                                  <w:szCs w:val="20"/>
                                  <w:lang w:val="es-CO"/>
                                  <w:rPrChange w:id="61" w:author="Susana Garzon Ramirez" w:date="2018-05-03T22:04:00Z">
                                    <w:rPr>
                                      <w:rFonts w:ascii="Arial" w:eastAsia="Times New Roman" w:hAnsi="Arial" w:cs="Arial"/>
                                      <w:sz w:val="20"/>
                                      <w:szCs w:val="20"/>
                                    </w:rPr>
                                  </w:rPrChange>
                                </w:rPr>
                              </w:pPr>
                              <w:r w:rsidRPr="007B66FB">
                                <w:rPr>
                                  <w:rFonts w:ascii="Arial" w:eastAsia="Times New Roman" w:hAnsi="Arial" w:cs="Arial"/>
                                  <w:sz w:val="20"/>
                                  <w:szCs w:val="20"/>
                                  <w:lang w:val="es-CO"/>
                                  <w:rPrChange w:id="62" w:author="Susana Garzon Ramirez" w:date="2018-05-03T22:04:00Z">
                                    <w:rPr>
                                      <w:rFonts w:ascii="Arial" w:eastAsia="Times New Roman" w:hAnsi="Arial" w:cs="Arial"/>
                                      <w:sz w:val="20"/>
                                      <w:szCs w:val="20"/>
                                    </w:rPr>
                                  </w:rPrChange>
                                </w:rPr>
                                <w:t>•</w:t>
                              </w:r>
                            </w:p>
                          </w:tc>
                          <w:tc>
                            <w:tcPr>
                              <w:tcW w:w="5000" w:type="pct"/>
                              <w:vAlign w:val="center"/>
                              <w:hideMark/>
                            </w:tcPr>
                            <w:p w14:paraId="2AD6BCD5" w14:textId="77777777" w:rsidR="002F6452" w:rsidRPr="007B66FB" w:rsidRDefault="002F6452" w:rsidP="002F6452">
                              <w:pPr>
                                <w:spacing w:after="0" w:line="240" w:lineRule="auto"/>
                                <w:jc w:val="both"/>
                                <w:rPr>
                                  <w:rFonts w:ascii="Arial" w:eastAsia="Times New Roman" w:hAnsi="Arial" w:cs="Arial"/>
                                  <w:sz w:val="20"/>
                                  <w:szCs w:val="20"/>
                                  <w:lang w:val="es-CO"/>
                                </w:rPr>
                              </w:pPr>
                              <w:r w:rsidRPr="007B66FB">
                                <w:rPr>
                                  <w:rFonts w:ascii="Arial" w:eastAsia="Times New Roman" w:hAnsi="Arial" w:cs="Arial"/>
                                  <w:b/>
                                  <w:bCs/>
                                  <w:sz w:val="20"/>
                                  <w:szCs w:val="20"/>
                                  <w:lang w:val="es-CO"/>
                                </w:rPr>
                                <w:t>FCA, (FREE CARRIER) - LIBRE TRANSPORTISTA (LUGAR CONVENIDO):</w:t>
                              </w:r>
                              <w:r w:rsidR="008E20D9" w:rsidRPr="007B66FB">
                                <w:rPr>
                                  <w:rFonts w:ascii="Arial" w:eastAsia="Times New Roman" w:hAnsi="Arial" w:cs="Arial"/>
                                  <w:b/>
                                  <w:bCs/>
                                  <w:sz w:val="20"/>
                                  <w:szCs w:val="20"/>
                                  <w:lang w:val="es-CO"/>
                                </w:rPr>
                                <w:t xml:space="preserve"> </w:t>
                              </w:r>
                              <w:r w:rsidRPr="007B66FB">
                                <w:rPr>
                                  <w:rFonts w:ascii="Arial" w:eastAsia="Times New Roman" w:hAnsi="Arial" w:cs="Arial"/>
                                  <w:sz w:val="20"/>
                                  <w:szCs w:val="20"/>
                                  <w:lang w:val="es-CO"/>
                                </w:rPr>
                                <w:t>El vendedor entrega la mercancía al transportista propuesto con el comprador.</w:t>
                              </w:r>
                            </w:p>
                          </w:tc>
                        </w:tr>
                      </w:tbl>
                      <w:p w14:paraId="0BBDA865" w14:textId="77777777" w:rsidR="002F6452" w:rsidRPr="007B66FB" w:rsidRDefault="002F6452" w:rsidP="002F6452">
                        <w:pPr>
                          <w:spacing w:after="0" w:line="240" w:lineRule="auto"/>
                          <w:jc w:val="both"/>
                          <w:rPr>
                            <w:rFonts w:ascii="Arial" w:eastAsia="Times New Roman" w:hAnsi="Arial" w:cs="Arial"/>
                            <w:sz w:val="20"/>
                            <w:szCs w:val="20"/>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6"/>
                          <w:gridCol w:w="10000"/>
                        </w:tblGrid>
                        <w:tr w:rsidR="00F14E1D" w:rsidRPr="004F1991" w14:paraId="3C7EA732" w14:textId="77777777">
                          <w:trPr>
                            <w:tblCellSpacing w:w="15" w:type="dxa"/>
                          </w:trPr>
                          <w:tc>
                            <w:tcPr>
                              <w:tcW w:w="15" w:type="dxa"/>
                              <w:hideMark/>
                            </w:tcPr>
                            <w:p w14:paraId="05F1DF72" w14:textId="77777777" w:rsidR="002F6452" w:rsidRPr="007B66FB" w:rsidRDefault="002F6452" w:rsidP="002F6452">
                              <w:pPr>
                                <w:spacing w:after="0" w:line="240" w:lineRule="auto"/>
                                <w:jc w:val="both"/>
                                <w:rPr>
                                  <w:rFonts w:ascii="Arial" w:eastAsia="Times New Roman" w:hAnsi="Arial" w:cs="Arial"/>
                                  <w:sz w:val="20"/>
                                  <w:szCs w:val="20"/>
                                  <w:lang w:val="es-CO"/>
                                  <w:rPrChange w:id="63" w:author="Susana Garzon Ramirez" w:date="2018-05-03T22:04:00Z">
                                    <w:rPr>
                                      <w:rFonts w:ascii="Arial" w:eastAsia="Times New Roman" w:hAnsi="Arial" w:cs="Arial"/>
                                      <w:sz w:val="20"/>
                                      <w:szCs w:val="20"/>
                                    </w:rPr>
                                  </w:rPrChange>
                                </w:rPr>
                              </w:pPr>
                              <w:r w:rsidRPr="007B66FB">
                                <w:rPr>
                                  <w:rFonts w:ascii="Arial" w:eastAsia="Times New Roman" w:hAnsi="Arial" w:cs="Arial"/>
                                  <w:sz w:val="20"/>
                                  <w:szCs w:val="20"/>
                                  <w:lang w:val="es-CO"/>
                                  <w:rPrChange w:id="64" w:author="Susana Garzon Ramirez" w:date="2018-05-03T22:04:00Z">
                                    <w:rPr>
                                      <w:rFonts w:ascii="Arial" w:eastAsia="Times New Roman" w:hAnsi="Arial" w:cs="Arial"/>
                                      <w:sz w:val="20"/>
                                      <w:szCs w:val="20"/>
                                    </w:rPr>
                                  </w:rPrChange>
                                </w:rPr>
                                <w:t>•</w:t>
                              </w:r>
                            </w:p>
                          </w:tc>
                          <w:tc>
                            <w:tcPr>
                              <w:tcW w:w="5000" w:type="pct"/>
                              <w:vAlign w:val="center"/>
                              <w:hideMark/>
                            </w:tcPr>
                            <w:p w14:paraId="2B15C719" w14:textId="77777777" w:rsidR="002F6452" w:rsidRPr="00704C16" w:rsidRDefault="002F6452" w:rsidP="002F6452">
                              <w:pPr>
                                <w:spacing w:after="0" w:line="240" w:lineRule="auto"/>
                                <w:jc w:val="both"/>
                                <w:rPr>
                                  <w:rFonts w:ascii="Arial" w:eastAsia="Times New Roman" w:hAnsi="Arial" w:cs="Arial"/>
                                  <w:sz w:val="20"/>
                                  <w:szCs w:val="20"/>
                                  <w:lang w:val="es-CO"/>
                                </w:rPr>
                              </w:pPr>
                              <w:r w:rsidRPr="007B66FB">
                                <w:rPr>
                                  <w:rFonts w:ascii="Arial" w:eastAsia="Times New Roman" w:hAnsi="Arial" w:cs="Arial"/>
                                  <w:b/>
                                  <w:bCs/>
                                  <w:sz w:val="20"/>
                                  <w:szCs w:val="20"/>
                                  <w:lang w:val="es-CO"/>
                                </w:rPr>
                                <w:t>(FREE ON BOARD) - LIBRE A BORDO (PUERTO DE CARGA CONVENIDO):</w:t>
                              </w:r>
                              <w:r w:rsidR="008E20D9" w:rsidRPr="007B66FB">
                                <w:rPr>
                                  <w:rFonts w:ascii="Arial" w:eastAsia="Times New Roman" w:hAnsi="Arial" w:cs="Arial"/>
                                  <w:b/>
                                  <w:bCs/>
                                  <w:sz w:val="20"/>
                                  <w:szCs w:val="20"/>
                                  <w:lang w:val="es-CO"/>
                                </w:rPr>
                                <w:t xml:space="preserve"> </w:t>
                              </w:r>
                              <w:r w:rsidRPr="00704C16">
                                <w:rPr>
                                  <w:rFonts w:ascii="Arial" w:eastAsia="Times New Roman" w:hAnsi="Arial" w:cs="Arial"/>
                                  <w:sz w:val="20"/>
                                  <w:szCs w:val="20"/>
                                  <w:lang w:val="es-CO"/>
                                </w:rPr>
                                <w:t>La responsabilidad del vendedor termina cuando las mercaderías sobrepasan la borda del buque en el puerto de embarque convenido.</w:t>
                              </w:r>
                            </w:p>
                            <w:p w14:paraId="7D83C3C6" w14:textId="77777777" w:rsidR="00D43366" w:rsidRPr="00704C16" w:rsidRDefault="00D43366" w:rsidP="00D43366">
                              <w:pPr>
                                <w:spacing w:after="0" w:line="240" w:lineRule="auto"/>
                                <w:jc w:val="both"/>
                                <w:rPr>
                                  <w:rFonts w:ascii="Arial" w:eastAsia="Times New Roman" w:hAnsi="Arial" w:cs="Arial"/>
                                  <w:sz w:val="20"/>
                                  <w:szCs w:val="20"/>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8"/>
                                <w:gridCol w:w="9737"/>
                              </w:tblGrid>
                              <w:tr w:rsidR="00F14E1D" w:rsidRPr="004F1991" w14:paraId="0FF2D6F7" w14:textId="77777777" w:rsidTr="00267CB2">
                                <w:trPr>
                                  <w:tblCellSpacing w:w="15" w:type="dxa"/>
                                </w:trPr>
                                <w:tc>
                                  <w:tcPr>
                                    <w:tcW w:w="101" w:type="dxa"/>
                                    <w:hideMark/>
                                  </w:tcPr>
                                  <w:p w14:paraId="42FA7DE3" w14:textId="77777777" w:rsidR="00D43366" w:rsidRPr="007B66FB" w:rsidRDefault="00D43366" w:rsidP="00D43366">
                                    <w:pPr>
                                      <w:spacing w:after="0" w:line="240" w:lineRule="auto"/>
                                      <w:jc w:val="both"/>
                                      <w:rPr>
                                        <w:rFonts w:ascii="Arial" w:eastAsia="Times New Roman" w:hAnsi="Arial" w:cs="Arial"/>
                                        <w:sz w:val="20"/>
                                        <w:szCs w:val="20"/>
                                        <w:lang w:val="es-CO"/>
                                        <w:rPrChange w:id="65" w:author="Susana Garzon Ramirez" w:date="2018-05-03T22:04:00Z">
                                          <w:rPr>
                                            <w:rFonts w:ascii="Arial" w:eastAsia="Times New Roman" w:hAnsi="Arial" w:cs="Arial"/>
                                            <w:sz w:val="20"/>
                                            <w:szCs w:val="20"/>
                                          </w:rPr>
                                        </w:rPrChange>
                                      </w:rPr>
                                    </w:pPr>
                                    <w:r w:rsidRPr="007B66FB">
                                      <w:rPr>
                                        <w:rFonts w:ascii="Arial" w:eastAsia="Times New Roman" w:hAnsi="Arial" w:cs="Arial"/>
                                        <w:sz w:val="20"/>
                                        <w:szCs w:val="20"/>
                                        <w:lang w:val="es-CO"/>
                                        <w:rPrChange w:id="66" w:author="Susana Garzon Ramirez" w:date="2018-05-03T22:04:00Z">
                                          <w:rPr>
                                            <w:rFonts w:ascii="Arial" w:eastAsia="Times New Roman" w:hAnsi="Arial" w:cs="Arial"/>
                                            <w:sz w:val="20"/>
                                            <w:szCs w:val="20"/>
                                          </w:rPr>
                                        </w:rPrChange>
                                      </w:rPr>
                                      <w:t>•</w:t>
                                    </w:r>
                                  </w:p>
                                </w:tc>
                                <w:tc>
                                  <w:tcPr>
                                    <w:tcW w:w="6839" w:type="dxa"/>
                                    <w:vAlign w:val="center"/>
                                    <w:hideMark/>
                                  </w:tcPr>
                                  <w:p w14:paraId="1EBC4A27" w14:textId="77777777" w:rsidR="00D43366" w:rsidRPr="007B66FB" w:rsidRDefault="00D43366" w:rsidP="00D43366">
                                    <w:pPr>
                                      <w:spacing w:after="0" w:line="240" w:lineRule="auto"/>
                                      <w:jc w:val="both"/>
                                      <w:rPr>
                                        <w:rFonts w:ascii="Arial" w:eastAsia="Times New Roman" w:hAnsi="Arial" w:cs="Arial"/>
                                        <w:sz w:val="20"/>
                                        <w:szCs w:val="20"/>
                                        <w:lang w:val="es-CO"/>
                                      </w:rPr>
                                    </w:pPr>
                                    <w:r w:rsidRPr="007B66FB">
                                      <w:rPr>
                                        <w:rFonts w:ascii="Arial" w:eastAsia="Times New Roman" w:hAnsi="Arial" w:cs="Arial"/>
                                        <w:b/>
                                        <w:bCs/>
                                        <w:sz w:val="20"/>
                                        <w:szCs w:val="20"/>
                                        <w:lang w:val="es-CO"/>
                                      </w:rPr>
                                      <w:t xml:space="preserve">EPICOR: </w:t>
                                    </w:r>
                                    <w:r w:rsidR="00267CB2" w:rsidRPr="007B66FB">
                                      <w:rPr>
                                        <w:rFonts w:ascii="Arial" w:eastAsia="Times New Roman" w:hAnsi="Arial" w:cs="Arial"/>
                                        <w:sz w:val="20"/>
                                        <w:szCs w:val="20"/>
                                        <w:lang w:val="es-CO"/>
                                      </w:rPr>
                                      <w:t xml:space="preserve">Software Corporativo para la administración de la procesos Productivos y contables de la empresa. </w:t>
                                    </w:r>
                                  </w:p>
                                  <w:p w14:paraId="38758818" w14:textId="77777777" w:rsidR="00D43366" w:rsidRPr="00704C16" w:rsidRDefault="00D43366" w:rsidP="00D43366">
                                    <w:pPr>
                                      <w:spacing w:after="0" w:line="240" w:lineRule="auto"/>
                                      <w:jc w:val="both"/>
                                      <w:rPr>
                                        <w:rFonts w:ascii="Arial" w:eastAsia="Times New Roman" w:hAnsi="Arial" w:cs="Arial"/>
                                        <w:sz w:val="20"/>
                                        <w:szCs w:val="20"/>
                                        <w:lang w:val="es-CO"/>
                                      </w:rPr>
                                    </w:pPr>
                                  </w:p>
                                </w:tc>
                              </w:tr>
                              <w:tr w:rsidR="00F14E1D" w:rsidRPr="004F1991" w14:paraId="1A392EBD" w14:textId="77777777" w:rsidTr="00267CB2">
                                <w:trPr>
                                  <w:tblCellSpacing w:w="15" w:type="dxa"/>
                                </w:trPr>
                                <w:tc>
                                  <w:tcPr>
                                    <w:tcW w:w="101" w:type="dxa"/>
                                    <w:hideMark/>
                                  </w:tcPr>
                                  <w:p w14:paraId="722D77D3" w14:textId="77777777" w:rsidR="00D43366" w:rsidRPr="007B66FB" w:rsidRDefault="00D43366" w:rsidP="00D43366">
                                    <w:pPr>
                                      <w:spacing w:after="0" w:line="240" w:lineRule="auto"/>
                                      <w:jc w:val="both"/>
                                      <w:rPr>
                                        <w:rFonts w:ascii="Arial" w:eastAsia="Times New Roman" w:hAnsi="Arial" w:cs="Arial"/>
                                        <w:sz w:val="20"/>
                                        <w:szCs w:val="20"/>
                                        <w:lang w:val="es-CO"/>
                                        <w:rPrChange w:id="67" w:author="Susana Garzon Ramirez" w:date="2018-05-03T22:04:00Z">
                                          <w:rPr>
                                            <w:rFonts w:ascii="Arial" w:eastAsia="Times New Roman" w:hAnsi="Arial" w:cs="Arial"/>
                                            <w:sz w:val="20"/>
                                            <w:szCs w:val="20"/>
                                          </w:rPr>
                                        </w:rPrChange>
                                      </w:rPr>
                                    </w:pPr>
                                    <w:r w:rsidRPr="007B66FB">
                                      <w:rPr>
                                        <w:rFonts w:ascii="Arial" w:eastAsia="Times New Roman" w:hAnsi="Arial" w:cs="Arial"/>
                                        <w:sz w:val="20"/>
                                        <w:szCs w:val="20"/>
                                        <w:lang w:val="es-CO"/>
                                        <w:rPrChange w:id="68" w:author="Susana Garzon Ramirez" w:date="2018-05-03T22:04:00Z">
                                          <w:rPr>
                                            <w:rFonts w:ascii="Arial" w:eastAsia="Times New Roman" w:hAnsi="Arial" w:cs="Arial"/>
                                            <w:sz w:val="20"/>
                                            <w:szCs w:val="20"/>
                                          </w:rPr>
                                        </w:rPrChange>
                                      </w:rPr>
                                      <w:t>•</w:t>
                                    </w:r>
                                  </w:p>
                                </w:tc>
                                <w:tc>
                                  <w:tcPr>
                                    <w:tcW w:w="6839" w:type="dxa"/>
                                    <w:vAlign w:val="center"/>
                                    <w:hideMark/>
                                  </w:tcPr>
                                  <w:p w14:paraId="555ADF66" w14:textId="77777777" w:rsidR="00D43366" w:rsidRPr="00704C16" w:rsidRDefault="00D43366" w:rsidP="00D43366">
                                    <w:pPr>
                                      <w:spacing w:after="0" w:line="240" w:lineRule="auto"/>
                                      <w:jc w:val="both"/>
                                      <w:rPr>
                                        <w:rFonts w:ascii="Arial" w:eastAsia="Times New Roman" w:hAnsi="Arial" w:cs="Arial"/>
                                        <w:sz w:val="20"/>
                                        <w:szCs w:val="20"/>
                                        <w:lang w:val="es-CO"/>
                                      </w:rPr>
                                    </w:pPr>
                                    <w:r w:rsidRPr="007B66FB">
                                      <w:rPr>
                                        <w:rFonts w:ascii="Arial" w:eastAsia="Times New Roman" w:hAnsi="Arial" w:cs="Arial"/>
                                        <w:b/>
                                        <w:bCs/>
                                        <w:sz w:val="20"/>
                                        <w:szCs w:val="20"/>
                                        <w:lang w:val="es-CO"/>
                                      </w:rPr>
                                      <w:t xml:space="preserve">LRP SOUL: </w:t>
                                    </w:r>
                                    <w:r w:rsidR="00BD7764" w:rsidRPr="007B66FB">
                                      <w:rPr>
                                        <w:rFonts w:ascii="Arial" w:eastAsia="Times New Roman" w:hAnsi="Arial" w:cs="Arial"/>
                                        <w:sz w:val="20"/>
                                        <w:szCs w:val="20"/>
                                        <w:lang w:val="es-CO"/>
                                      </w:rPr>
                                      <w:t xml:space="preserve">Software </w:t>
                                    </w:r>
                                    <w:r w:rsidR="00E75067" w:rsidRPr="007B66FB">
                                      <w:rPr>
                                        <w:rFonts w:ascii="Arial" w:eastAsia="Times New Roman" w:hAnsi="Arial" w:cs="Arial"/>
                                        <w:sz w:val="20"/>
                                        <w:szCs w:val="20"/>
                                        <w:lang w:val="es-CO"/>
                                      </w:rPr>
                                      <w:t xml:space="preserve">para el </w:t>
                                    </w:r>
                                    <w:r w:rsidR="00BD7764" w:rsidRPr="007B66FB">
                                      <w:rPr>
                                        <w:rFonts w:ascii="Arial" w:eastAsia="Times New Roman" w:hAnsi="Arial" w:cs="Arial"/>
                                        <w:sz w:val="20"/>
                                        <w:szCs w:val="20"/>
                                        <w:lang w:val="es-CO"/>
                                      </w:rPr>
                                      <w:t xml:space="preserve">control y </w:t>
                                    </w:r>
                                    <w:r w:rsidR="001711A1" w:rsidRPr="007B66FB">
                                      <w:rPr>
                                        <w:rFonts w:ascii="Arial" w:eastAsia="Times New Roman" w:hAnsi="Arial" w:cs="Arial"/>
                                        <w:sz w:val="20"/>
                                        <w:szCs w:val="20"/>
                                        <w:lang w:val="es-CO"/>
                                      </w:rPr>
                                      <w:t>t</w:t>
                                    </w:r>
                                    <w:r w:rsidR="00BD7764" w:rsidRPr="007B66FB">
                                      <w:rPr>
                                        <w:rFonts w:ascii="Arial" w:eastAsia="Times New Roman" w:hAnsi="Arial" w:cs="Arial"/>
                                        <w:sz w:val="20"/>
                                        <w:szCs w:val="20"/>
                                        <w:lang w:val="es-CO"/>
                                      </w:rPr>
                                      <w:t>razabilidad en tiempo real de las operaciones Aduaneras y de transito internacional de todas las operaciones de Importación</w:t>
                                    </w:r>
                                    <w:r w:rsidR="001711A1" w:rsidRPr="00704C16">
                                      <w:rPr>
                                        <w:rFonts w:ascii="Arial" w:eastAsia="Times New Roman" w:hAnsi="Arial" w:cs="Arial"/>
                                        <w:sz w:val="20"/>
                                        <w:szCs w:val="20"/>
                                        <w:lang w:val="es-CO"/>
                                      </w:rPr>
                                      <w:t xml:space="preserve">. </w:t>
                                    </w:r>
                                  </w:p>
                                </w:tc>
                              </w:tr>
                            </w:tbl>
                            <w:p w14:paraId="1EC2C49B" w14:textId="77777777" w:rsidR="00D43366" w:rsidRPr="007B66FB" w:rsidRDefault="00D43366" w:rsidP="002F6452">
                              <w:pPr>
                                <w:spacing w:after="0" w:line="240" w:lineRule="auto"/>
                                <w:jc w:val="both"/>
                                <w:rPr>
                                  <w:rFonts w:ascii="Arial" w:eastAsia="Times New Roman" w:hAnsi="Arial" w:cs="Arial"/>
                                  <w:sz w:val="20"/>
                                  <w:szCs w:val="20"/>
                                  <w:lang w:val="es-CO"/>
                                </w:rPr>
                              </w:pPr>
                            </w:p>
                            <w:p w14:paraId="30FD2DC6" w14:textId="77777777" w:rsidR="00D43366" w:rsidRPr="007B66FB" w:rsidRDefault="00D43366" w:rsidP="002F6452">
                              <w:pPr>
                                <w:spacing w:after="0" w:line="240" w:lineRule="auto"/>
                                <w:jc w:val="both"/>
                                <w:rPr>
                                  <w:rFonts w:ascii="Arial" w:eastAsia="Times New Roman" w:hAnsi="Arial" w:cs="Arial"/>
                                  <w:sz w:val="20"/>
                                  <w:szCs w:val="20"/>
                                  <w:lang w:val="es-CO"/>
                                </w:rPr>
                              </w:pPr>
                            </w:p>
                            <w:p w14:paraId="7BD1D8FF" w14:textId="77777777" w:rsidR="00D43366" w:rsidRPr="007B66FB" w:rsidRDefault="00D43366" w:rsidP="002F6452">
                              <w:pPr>
                                <w:spacing w:after="0" w:line="240" w:lineRule="auto"/>
                                <w:jc w:val="both"/>
                                <w:rPr>
                                  <w:rFonts w:ascii="Arial" w:eastAsia="Times New Roman" w:hAnsi="Arial" w:cs="Arial"/>
                                  <w:sz w:val="20"/>
                                  <w:szCs w:val="20"/>
                                  <w:lang w:val="es-CO"/>
                                </w:rPr>
                              </w:pPr>
                            </w:p>
                          </w:tc>
                        </w:tr>
                      </w:tbl>
                      <w:p w14:paraId="61E10D0B" w14:textId="77777777" w:rsidR="002F6452" w:rsidRPr="007B66FB" w:rsidRDefault="002F6452" w:rsidP="002F6452">
                        <w:pPr>
                          <w:spacing w:after="0" w:line="240" w:lineRule="auto"/>
                          <w:jc w:val="both"/>
                          <w:rPr>
                            <w:rFonts w:ascii="Arial" w:eastAsia="Times New Roman" w:hAnsi="Arial" w:cs="Arial"/>
                            <w:sz w:val="20"/>
                            <w:szCs w:val="20"/>
                            <w:lang w:val="es-CO"/>
                          </w:rPr>
                        </w:pPr>
                      </w:p>
                    </w:tc>
                  </w:tr>
                </w:tbl>
                <w:p w14:paraId="4A521302" w14:textId="77777777" w:rsidR="002F6452" w:rsidRPr="007B66FB" w:rsidRDefault="002F6452" w:rsidP="002F6452">
                  <w:pPr>
                    <w:spacing w:after="0" w:line="240" w:lineRule="auto"/>
                    <w:jc w:val="both"/>
                    <w:rPr>
                      <w:rFonts w:ascii="Arial" w:eastAsia="Times New Roman" w:hAnsi="Arial" w:cs="Arial"/>
                      <w:sz w:val="20"/>
                      <w:szCs w:val="20"/>
                      <w:lang w:val="es-CO"/>
                    </w:rPr>
                  </w:pPr>
                </w:p>
              </w:tc>
            </w:tr>
          </w:tbl>
          <w:p w14:paraId="020DE4F7" w14:textId="77777777" w:rsidR="002F6452" w:rsidRPr="007B66FB" w:rsidRDefault="002F6452" w:rsidP="002F6452">
            <w:pPr>
              <w:spacing w:after="0" w:line="240" w:lineRule="auto"/>
              <w:rPr>
                <w:rFonts w:ascii="Times New Roman" w:eastAsia="Times New Roman" w:hAnsi="Times New Roman" w:cs="Times New Roman"/>
                <w:sz w:val="24"/>
                <w:szCs w:val="24"/>
                <w:lang w:val="es-CO"/>
              </w:rPr>
            </w:pPr>
          </w:p>
        </w:tc>
      </w:tr>
      <w:tr w:rsidR="00F14E1D" w:rsidRPr="004F1991" w14:paraId="45075630" w14:textId="77777777" w:rsidTr="00704C16">
        <w:trPr>
          <w:trHeight w:val="225"/>
          <w:tblCellSpacing w:w="15" w:type="dxa"/>
          <w:jc w:val="center"/>
          <w:trPrChange w:id="69" w:author="Susana Garzon Ramirez" w:date="2018-05-03T22:09:00Z">
            <w:trPr>
              <w:trHeight w:val="225"/>
              <w:tblCellSpacing w:w="15" w:type="dxa"/>
              <w:jc w:val="center"/>
            </w:trPr>
          </w:trPrChange>
        </w:trPr>
        <w:tc>
          <w:tcPr>
            <w:tcW w:w="4971" w:type="pct"/>
            <w:vAlign w:val="center"/>
            <w:hideMark/>
            <w:tcPrChange w:id="70" w:author="Susana Garzon Ramirez" w:date="2018-05-03T22:09:00Z">
              <w:tcPr>
                <w:tcW w:w="4899" w:type="pct"/>
                <w:vAlign w:val="center"/>
                <w:hideMark/>
              </w:tcPr>
            </w:tcPrChange>
          </w:tcPr>
          <w:p w14:paraId="559EB80B" w14:textId="77777777" w:rsidR="002F6452" w:rsidRPr="007B66FB" w:rsidRDefault="002F6452" w:rsidP="002F6452">
            <w:pPr>
              <w:spacing w:after="0" w:line="240" w:lineRule="auto"/>
              <w:rPr>
                <w:rFonts w:ascii="Times New Roman" w:eastAsia="Times New Roman" w:hAnsi="Times New Roman" w:cs="Times New Roman"/>
                <w:sz w:val="20"/>
                <w:szCs w:val="20"/>
                <w:lang w:val="es-CO"/>
              </w:rPr>
            </w:pPr>
          </w:p>
        </w:tc>
      </w:tr>
      <w:tr w:rsidR="00F14E1D" w:rsidRPr="004F1991" w14:paraId="65813D3F" w14:textId="77777777" w:rsidTr="00704C16">
        <w:trPr>
          <w:tblCellSpacing w:w="15" w:type="dxa"/>
          <w:jc w:val="center"/>
          <w:trPrChange w:id="71" w:author="Susana Garzon Ramirez" w:date="2018-05-03T22:09:00Z">
            <w:trPr>
              <w:tblCellSpacing w:w="15" w:type="dxa"/>
              <w:jc w:val="center"/>
            </w:trPr>
          </w:trPrChange>
        </w:trPr>
        <w:tc>
          <w:tcPr>
            <w:tcW w:w="4971" w:type="pct"/>
            <w:vAlign w:val="center"/>
            <w:hideMark/>
            <w:tcPrChange w:id="72" w:author="Susana Garzon Ramirez" w:date="2018-05-03T22:09:00Z">
              <w:tcPr>
                <w:tcW w:w="4899" w:type="pct"/>
                <w:vAlign w:val="center"/>
                <w:hideMark/>
              </w:tcPr>
            </w:tcPrChange>
          </w:tcPr>
          <w:tbl>
            <w:tblPr>
              <w:tblW w:w="5000" w:type="pct"/>
              <w:tblCellSpacing w:w="0" w:type="dxa"/>
              <w:tblCellMar>
                <w:left w:w="0" w:type="dxa"/>
                <w:right w:w="0" w:type="dxa"/>
              </w:tblCellMar>
              <w:tblLook w:val="04A0" w:firstRow="1" w:lastRow="0" w:firstColumn="1" w:lastColumn="0" w:noHBand="0" w:noVBand="1"/>
            </w:tblPr>
            <w:tblGrid>
              <w:gridCol w:w="10303"/>
            </w:tblGrid>
            <w:tr w:rsidR="00F14E1D" w:rsidRPr="007B66FB" w14:paraId="310E684E" w14:textId="77777777">
              <w:trPr>
                <w:tblCellSpacing w:w="0" w:type="dxa"/>
              </w:trPr>
              <w:tc>
                <w:tcPr>
                  <w:tcW w:w="0" w:type="auto"/>
                  <w:vAlign w:val="center"/>
                  <w:hideMark/>
                </w:tcPr>
                <w:p w14:paraId="45824142" w14:textId="77777777" w:rsidR="002F6452" w:rsidRPr="007B66FB" w:rsidRDefault="002F6452" w:rsidP="00A53FC8">
                  <w:pPr>
                    <w:spacing w:after="0" w:line="240" w:lineRule="auto"/>
                    <w:rPr>
                      <w:rFonts w:ascii="Arial" w:eastAsia="Times New Roman" w:hAnsi="Arial" w:cs="Arial"/>
                      <w:sz w:val="20"/>
                      <w:szCs w:val="20"/>
                      <w:lang w:val="es-CO"/>
                      <w:rPrChange w:id="73" w:author="Susana Garzon Ramirez" w:date="2018-05-03T22:04:00Z">
                        <w:rPr>
                          <w:rFonts w:ascii="Arial" w:eastAsia="Times New Roman" w:hAnsi="Arial" w:cs="Arial"/>
                          <w:sz w:val="20"/>
                          <w:szCs w:val="20"/>
                        </w:rPr>
                      </w:rPrChange>
                    </w:rPr>
                  </w:pPr>
                  <w:r w:rsidRPr="007B66FB">
                    <w:rPr>
                      <w:rFonts w:ascii="Arial" w:eastAsia="Times New Roman" w:hAnsi="Arial" w:cs="Arial"/>
                      <w:b/>
                      <w:bCs/>
                      <w:caps/>
                      <w:sz w:val="20"/>
                      <w:szCs w:val="20"/>
                      <w:lang w:val="es-CO"/>
                      <w:rPrChange w:id="74" w:author="Susana Garzon Ramirez" w:date="2018-05-03T22:04:00Z">
                        <w:rPr>
                          <w:rFonts w:ascii="Arial" w:eastAsia="Times New Roman" w:hAnsi="Arial" w:cs="Arial"/>
                          <w:b/>
                          <w:bCs/>
                          <w:caps/>
                          <w:sz w:val="20"/>
                          <w:szCs w:val="20"/>
                        </w:rPr>
                      </w:rPrChange>
                    </w:rPr>
                    <w:t>4. RESPONSABILIDADES:</w:t>
                  </w:r>
                </w:p>
              </w:tc>
            </w:tr>
            <w:tr w:rsidR="00F14E1D" w:rsidRPr="007B66FB" w14:paraId="53979C4A" w14:textId="77777777">
              <w:trPr>
                <w:trHeight w:val="225"/>
                <w:tblCellSpacing w:w="0" w:type="dxa"/>
              </w:trPr>
              <w:tc>
                <w:tcPr>
                  <w:tcW w:w="0" w:type="auto"/>
                  <w:vAlign w:val="center"/>
                  <w:hideMark/>
                </w:tcPr>
                <w:p w14:paraId="10C43E52" w14:textId="77777777" w:rsidR="002F6452" w:rsidRPr="007B66FB" w:rsidRDefault="002F6452" w:rsidP="00A53FC8">
                  <w:pPr>
                    <w:spacing w:after="0" w:line="240" w:lineRule="auto"/>
                    <w:rPr>
                      <w:rFonts w:ascii="Arial" w:eastAsia="Times New Roman" w:hAnsi="Arial" w:cs="Arial"/>
                      <w:sz w:val="20"/>
                      <w:szCs w:val="20"/>
                      <w:lang w:val="es-CO"/>
                      <w:rPrChange w:id="75" w:author="Susana Garzon Ramirez" w:date="2018-05-03T22:04:00Z">
                        <w:rPr>
                          <w:rFonts w:ascii="Arial" w:eastAsia="Times New Roman" w:hAnsi="Arial" w:cs="Arial"/>
                          <w:sz w:val="20"/>
                          <w:szCs w:val="20"/>
                        </w:rPr>
                      </w:rPrChange>
                    </w:rPr>
                  </w:pPr>
                </w:p>
              </w:tc>
            </w:tr>
            <w:tr w:rsidR="00F14E1D" w:rsidRPr="004F1991" w14:paraId="55BEF84C" w14:textId="7777777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tblGrid>
                  <w:tr w:rsidR="00F14E1D" w:rsidRPr="007B66FB" w14:paraId="774DF8BE" w14:textId="77777777">
                    <w:trPr>
                      <w:trHeight w:val="150"/>
                      <w:tblCellSpacing w:w="0" w:type="dxa"/>
                    </w:trPr>
                    <w:tc>
                      <w:tcPr>
                        <w:tcW w:w="0" w:type="auto"/>
                        <w:vAlign w:val="center"/>
                        <w:hideMark/>
                      </w:tcPr>
                      <w:p w14:paraId="7A53AE2D" w14:textId="77777777" w:rsidR="002F6452" w:rsidRPr="007B66FB" w:rsidRDefault="002F6452" w:rsidP="00A53FC8">
                        <w:pPr>
                          <w:spacing w:after="0" w:line="240" w:lineRule="auto"/>
                          <w:rPr>
                            <w:rFonts w:ascii="Times New Roman" w:eastAsia="Times New Roman" w:hAnsi="Times New Roman" w:cs="Times New Roman"/>
                            <w:sz w:val="20"/>
                            <w:szCs w:val="20"/>
                            <w:lang w:val="es-CO"/>
                            <w:rPrChange w:id="76" w:author="Susana Garzon Ramirez" w:date="2018-05-03T22:04:00Z">
                              <w:rPr>
                                <w:rFonts w:ascii="Times New Roman" w:eastAsia="Times New Roman" w:hAnsi="Times New Roman" w:cs="Times New Roman"/>
                                <w:sz w:val="20"/>
                                <w:szCs w:val="20"/>
                              </w:rPr>
                            </w:rPrChange>
                          </w:rPr>
                        </w:pPr>
                      </w:p>
                    </w:tc>
                  </w:tr>
                </w:tbl>
                <w:p w14:paraId="054C8FBB" w14:textId="77777777" w:rsidR="002F6452" w:rsidRPr="007B66FB" w:rsidRDefault="002F6452" w:rsidP="00A53FC8">
                  <w:pPr>
                    <w:spacing w:after="0" w:line="240" w:lineRule="auto"/>
                    <w:rPr>
                      <w:rFonts w:ascii="Arial" w:eastAsia="Times New Roman" w:hAnsi="Arial" w:cs="Arial"/>
                      <w:vanish/>
                      <w:sz w:val="20"/>
                      <w:szCs w:val="20"/>
                      <w:lang w:val="es-CO"/>
                      <w:rPrChange w:id="77" w:author="Susana Garzon Ramirez" w:date="2018-05-03T22:04:00Z">
                        <w:rPr>
                          <w:rFonts w:ascii="Arial" w:eastAsia="Times New Roman" w:hAnsi="Arial" w:cs="Arial"/>
                          <w:vanish/>
                          <w:sz w:val="20"/>
                          <w:szCs w:val="20"/>
                        </w:rPr>
                      </w:rPrChange>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10221"/>
                  </w:tblGrid>
                  <w:tr w:rsidR="00F14E1D" w:rsidRPr="007B66FB" w14:paraId="593F8791" w14:textId="77777777">
                    <w:trPr>
                      <w:tblCellSpacing w:w="15" w:type="dxa"/>
                    </w:trPr>
                    <w:tc>
                      <w:tcPr>
                        <w:tcW w:w="15" w:type="dxa"/>
                        <w:vAlign w:val="center"/>
                        <w:hideMark/>
                      </w:tcPr>
                      <w:p w14:paraId="6532B267" w14:textId="77777777" w:rsidR="002F6452" w:rsidRPr="007B66FB" w:rsidRDefault="002F6452" w:rsidP="00A53FC8">
                        <w:pPr>
                          <w:spacing w:after="0" w:line="240" w:lineRule="auto"/>
                          <w:rPr>
                            <w:rFonts w:ascii="Arial" w:eastAsia="Times New Roman" w:hAnsi="Arial" w:cs="Arial"/>
                            <w:sz w:val="20"/>
                            <w:szCs w:val="20"/>
                            <w:lang w:val="es-CO"/>
                            <w:rPrChange w:id="78" w:author="Susana Garzon Ramirez" w:date="2018-05-03T22:04:00Z">
                              <w:rPr>
                                <w:rFonts w:ascii="Arial" w:eastAsia="Times New Roman" w:hAnsi="Arial" w:cs="Arial"/>
                                <w:sz w:val="20"/>
                                <w:szCs w:val="20"/>
                              </w:rPr>
                            </w:rPrChange>
                          </w:rPr>
                        </w:pPr>
                      </w:p>
                    </w:tc>
                    <w:tc>
                      <w:tcPr>
                        <w:tcW w:w="5000" w:type="pct"/>
                        <w:vAlign w:val="center"/>
                        <w:hideMark/>
                      </w:tcPr>
                      <w:p w14:paraId="64F2FF78" w14:textId="77777777" w:rsidR="002F6452" w:rsidRPr="007B66FB" w:rsidRDefault="002F6452" w:rsidP="00A53FC8">
                        <w:pPr>
                          <w:spacing w:after="0" w:line="240" w:lineRule="auto"/>
                          <w:rPr>
                            <w:rFonts w:ascii="Arial" w:eastAsia="Times New Roman" w:hAnsi="Arial" w:cs="Arial"/>
                            <w:sz w:val="20"/>
                            <w:szCs w:val="20"/>
                            <w:lang w:val="es-CO"/>
                            <w:rPrChange w:id="79" w:author="Susana Garzon Ramirez" w:date="2018-05-03T22:04:00Z">
                              <w:rPr>
                                <w:rFonts w:ascii="Arial" w:eastAsia="Times New Roman" w:hAnsi="Arial" w:cs="Arial"/>
                                <w:sz w:val="20"/>
                                <w:szCs w:val="20"/>
                              </w:rPr>
                            </w:rPrChange>
                          </w:rPr>
                        </w:pPr>
                        <w:r w:rsidRPr="007B66FB">
                          <w:rPr>
                            <w:rFonts w:ascii="Arial" w:eastAsia="Times New Roman" w:hAnsi="Arial" w:cs="Arial"/>
                            <w:b/>
                            <w:bCs/>
                            <w:sz w:val="20"/>
                            <w:szCs w:val="20"/>
                            <w:lang w:val="es-CO"/>
                          </w:rPr>
                          <w:t>4.1 ANALISTA DE COMPRAS</w:t>
                        </w:r>
                        <w:r w:rsidRPr="007B66FB">
                          <w:rPr>
                            <w:rFonts w:ascii="Arial" w:eastAsia="Times New Roman" w:hAnsi="Arial" w:cs="Arial"/>
                            <w:sz w:val="20"/>
                            <w:szCs w:val="20"/>
                            <w:lang w:val="es-CO"/>
                          </w:rPr>
                          <w:t> </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t>• Elaborar y enviar orden de compra al proveedor.</w:t>
                        </w:r>
                        <w:r w:rsidRPr="007B66FB">
                          <w:rPr>
                            <w:rFonts w:ascii="Arial" w:eastAsia="Times New Roman" w:hAnsi="Arial" w:cs="Arial"/>
                            <w:sz w:val="20"/>
                            <w:szCs w:val="20"/>
                            <w:lang w:val="es-CO"/>
                          </w:rPr>
                          <w:br/>
                          <w:t>• Incluir en los envíos de las órdenes de compra al personal de importaciones.</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Change w:id="80" w:author="Susana Garzon Ramirez" w:date="2018-05-03T22:04:00Z">
                              <w:rPr>
                                <w:rFonts w:ascii="Arial" w:eastAsia="Times New Roman" w:hAnsi="Arial" w:cs="Arial"/>
                                <w:sz w:val="20"/>
                                <w:szCs w:val="20"/>
                              </w:rPr>
                            </w:rPrChange>
                          </w:rPr>
                          <w:t>• Aprobar factura proforma enviada por el proveedor.</w:t>
                        </w:r>
                      </w:p>
                    </w:tc>
                  </w:tr>
                </w:tbl>
                <w:p w14:paraId="7540B1DF" w14:textId="77777777" w:rsidR="002F6452" w:rsidRPr="007B66FB" w:rsidRDefault="002F6452" w:rsidP="00A53FC8">
                  <w:pPr>
                    <w:spacing w:after="0" w:line="240" w:lineRule="auto"/>
                    <w:rPr>
                      <w:rFonts w:ascii="Arial" w:eastAsia="Times New Roman" w:hAnsi="Arial" w:cs="Arial"/>
                      <w:vanish/>
                      <w:sz w:val="20"/>
                      <w:szCs w:val="20"/>
                      <w:lang w:val="es-CO"/>
                      <w:rPrChange w:id="81" w:author="Susana Garzon Ramirez" w:date="2018-05-03T22:04:00Z">
                        <w:rPr>
                          <w:rFonts w:ascii="Arial" w:eastAsia="Times New Roman" w:hAnsi="Arial" w:cs="Arial"/>
                          <w:vanish/>
                          <w:sz w:val="20"/>
                          <w:szCs w:val="20"/>
                        </w:rPr>
                      </w:rPrChange>
                    </w:rPr>
                  </w:pPr>
                </w:p>
                <w:tbl>
                  <w:tblPr>
                    <w:tblW w:w="0" w:type="auto"/>
                    <w:tblCellSpacing w:w="0" w:type="dxa"/>
                    <w:tblCellMar>
                      <w:left w:w="0" w:type="dxa"/>
                      <w:right w:w="0" w:type="dxa"/>
                    </w:tblCellMar>
                    <w:tblLook w:val="04A0" w:firstRow="1" w:lastRow="0" w:firstColumn="1" w:lastColumn="0" w:noHBand="0" w:noVBand="1"/>
                  </w:tblPr>
                  <w:tblGrid>
                    <w:gridCol w:w="6"/>
                  </w:tblGrid>
                  <w:tr w:rsidR="00F14E1D" w:rsidRPr="007B66FB" w14:paraId="3C3596CD" w14:textId="77777777">
                    <w:trPr>
                      <w:trHeight w:val="150"/>
                      <w:tblCellSpacing w:w="0" w:type="dxa"/>
                    </w:trPr>
                    <w:tc>
                      <w:tcPr>
                        <w:tcW w:w="0" w:type="auto"/>
                        <w:vAlign w:val="center"/>
                        <w:hideMark/>
                      </w:tcPr>
                      <w:p w14:paraId="4DF49CF1" w14:textId="77777777" w:rsidR="002F6452" w:rsidRPr="007B66FB" w:rsidRDefault="002F6452" w:rsidP="00A53FC8">
                        <w:pPr>
                          <w:spacing w:after="0" w:line="240" w:lineRule="auto"/>
                          <w:rPr>
                            <w:rFonts w:ascii="Arial" w:eastAsia="Times New Roman" w:hAnsi="Arial" w:cs="Arial"/>
                            <w:sz w:val="20"/>
                            <w:szCs w:val="20"/>
                            <w:lang w:val="es-CO"/>
                            <w:rPrChange w:id="82" w:author="Susana Garzon Ramirez" w:date="2018-05-03T22:04:00Z">
                              <w:rPr>
                                <w:rFonts w:ascii="Arial" w:eastAsia="Times New Roman" w:hAnsi="Arial" w:cs="Arial"/>
                                <w:sz w:val="20"/>
                                <w:szCs w:val="20"/>
                              </w:rPr>
                            </w:rPrChange>
                          </w:rPr>
                        </w:pPr>
                      </w:p>
                    </w:tc>
                  </w:tr>
                </w:tbl>
                <w:p w14:paraId="6EE71AB9" w14:textId="77777777" w:rsidR="002F6452" w:rsidRPr="007B66FB" w:rsidRDefault="002F6452" w:rsidP="00A53FC8">
                  <w:pPr>
                    <w:spacing w:after="0" w:line="240" w:lineRule="auto"/>
                    <w:rPr>
                      <w:rFonts w:ascii="Arial" w:eastAsia="Times New Roman" w:hAnsi="Arial" w:cs="Arial"/>
                      <w:vanish/>
                      <w:sz w:val="20"/>
                      <w:szCs w:val="20"/>
                      <w:lang w:val="es-CO"/>
                      <w:rPrChange w:id="83" w:author="Susana Garzon Ramirez" w:date="2018-05-03T22:04:00Z">
                        <w:rPr>
                          <w:rFonts w:ascii="Arial" w:eastAsia="Times New Roman" w:hAnsi="Arial" w:cs="Arial"/>
                          <w:vanish/>
                          <w:sz w:val="20"/>
                          <w:szCs w:val="20"/>
                        </w:rPr>
                      </w:rPrChange>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10221"/>
                  </w:tblGrid>
                  <w:tr w:rsidR="00F14E1D" w:rsidRPr="004F1991" w14:paraId="01D17939" w14:textId="77777777">
                    <w:trPr>
                      <w:tblCellSpacing w:w="15" w:type="dxa"/>
                    </w:trPr>
                    <w:tc>
                      <w:tcPr>
                        <w:tcW w:w="15" w:type="dxa"/>
                        <w:vAlign w:val="center"/>
                        <w:hideMark/>
                      </w:tcPr>
                      <w:p w14:paraId="32F92CC2" w14:textId="77777777" w:rsidR="002F6452" w:rsidRPr="007B66FB" w:rsidRDefault="002F6452" w:rsidP="00A53FC8">
                        <w:pPr>
                          <w:spacing w:after="0" w:line="240" w:lineRule="auto"/>
                          <w:rPr>
                            <w:rFonts w:ascii="Arial" w:eastAsia="Times New Roman" w:hAnsi="Arial" w:cs="Arial"/>
                            <w:sz w:val="20"/>
                            <w:szCs w:val="20"/>
                            <w:lang w:val="es-CO"/>
                            <w:rPrChange w:id="84" w:author="Susana Garzon Ramirez" w:date="2018-05-03T22:04:00Z">
                              <w:rPr>
                                <w:rFonts w:ascii="Arial" w:eastAsia="Times New Roman" w:hAnsi="Arial" w:cs="Arial"/>
                                <w:sz w:val="20"/>
                                <w:szCs w:val="20"/>
                              </w:rPr>
                            </w:rPrChange>
                          </w:rPr>
                        </w:pPr>
                      </w:p>
                    </w:tc>
                    <w:tc>
                      <w:tcPr>
                        <w:tcW w:w="5000" w:type="pct"/>
                        <w:vAlign w:val="center"/>
                        <w:hideMark/>
                      </w:tcPr>
                      <w:p w14:paraId="1C36EA91" w14:textId="77777777" w:rsidR="002F6452" w:rsidRPr="007B66FB" w:rsidRDefault="002F6452" w:rsidP="00A53FC8">
                        <w:pPr>
                          <w:spacing w:after="0" w:line="240" w:lineRule="auto"/>
                          <w:rPr>
                            <w:rFonts w:ascii="Arial" w:eastAsia="Times New Roman" w:hAnsi="Arial" w:cs="Arial"/>
                            <w:sz w:val="20"/>
                            <w:szCs w:val="20"/>
                            <w:lang w:val="es-CO"/>
                          </w:rPr>
                        </w:pPr>
                        <w:r w:rsidRPr="007B66FB">
                          <w:rPr>
                            <w:rFonts w:ascii="Arial" w:eastAsia="Times New Roman" w:hAnsi="Arial" w:cs="Arial"/>
                            <w:b/>
                            <w:bCs/>
                            <w:sz w:val="20"/>
                            <w:szCs w:val="20"/>
                            <w:lang w:val="es-CO"/>
                          </w:rPr>
                          <w:t>4.2 DIRECTOR DE COMPRAS</w:t>
                        </w:r>
                        <w:r w:rsidRPr="007B66FB">
                          <w:rPr>
                            <w:rFonts w:ascii="Arial" w:eastAsia="Times New Roman" w:hAnsi="Arial" w:cs="Arial"/>
                            <w:sz w:val="20"/>
                            <w:szCs w:val="20"/>
                            <w:lang w:val="es-CO"/>
                          </w:rPr>
                          <w:t> </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t>• Aprobar anticipos para las operaciones que corresponda. </w:t>
                        </w:r>
                      </w:p>
                    </w:tc>
                  </w:tr>
                </w:tbl>
                <w:p w14:paraId="5C242A31"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0" w:type="auto"/>
                    <w:tblCellSpacing w:w="0" w:type="dxa"/>
                    <w:tblCellMar>
                      <w:left w:w="0" w:type="dxa"/>
                      <w:right w:w="0" w:type="dxa"/>
                    </w:tblCellMar>
                    <w:tblLook w:val="04A0" w:firstRow="1" w:lastRow="0" w:firstColumn="1" w:lastColumn="0" w:noHBand="0" w:noVBand="1"/>
                  </w:tblPr>
                  <w:tblGrid>
                    <w:gridCol w:w="6"/>
                  </w:tblGrid>
                  <w:tr w:rsidR="00F14E1D" w:rsidRPr="004F1991" w14:paraId="5219E3E6" w14:textId="77777777">
                    <w:trPr>
                      <w:trHeight w:val="150"/>
                      <w:tblCellSpacing w:w="0" w:type="dxa"/>
                    </w:trPr>
                    <w:tc>
                      <w:tcPr>
                        <w:tcW w:w="0" w:type="auto"/>
                        <w:vAlign w:val="center"/>
                        <w:hideMark/>
                      </w:tcPr>
                      <w:p w14:paraId="72737344" w14:textId="77777777" w:rsidR="002F6452" w:rsidRPr="007B66FB" w:rsidRDefault="002F6452" w:rsidP="00A53FC8">
                        <w:pPr>
                          <w:spacing w:after="0" w:line="240" w:lineRule="auto"/>
                          <w:rPr>
                            <w:rFonts w:ascii="Arial" w:eastAsia="Times New Roman" w:hAnsi="Arial" w:cs="Arial"/>
                            <w:sz w:val="20"/>
                            <w:szCs w:val="20"/>
                            <w:lang w:val="es-CO"/>
                          </w:rPr>
                        </w:pPr>
                      </w:p>
                    </w:tc>
                  </w:tr>
                </w:tbl>
                <w:p w14:paraId="4648D37C"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10221"/>
                  </w:tblGrid>
                  <w:tr w:rsidR="00F14E1D" w:rsidRPr="004F1991" w14:paraId="5DCB7B0F" w14:textId="77777777">
                    <w:trPr>
                      <w:tblCellSpacing w:w="15" w:type="dxa"/>
                    </w:trPr>
                    <w:tc>
                      <w:tcPr>
                        <w:tcW w:w="15" w:type="dxa"/>
                        <w:vAlign w:val="center"/>
                        <w:hideMark/>
                      </w:tcPr>
                      <w:p w14:paraId="72E60938" w14:textId="77777777" w:rsidR="002F6452" w:rsidRPr="007B66FB" w:rsidRDefault="002F6452" w:rsidP="00A53FC8">
                        <w:pPr>
                          <w:spacing w:after="0" w:line="240" w:lineRule="auto"/>
                          <w:rPr>
                            <w:rFonts w:ascii="Arial" w:eastAsia="Times New Roman" w:hAnsi="Arial" w:cs="Arial"/>
                            <w:sz w:val="20"/>
                            <w:szCs w:val="20"/>
                            <w:lang w:val="es-CO"/>
                          </w:rPr>
                        </w:pPr>
                      </w:p>
                    </w:tc>
                    <w:tc>
                      <w:tcPr>
                        <w:tcW w:w="5000" w:type="pct"/>
                        <w:vAlign w:val="center"/>
                        <w:hideMark/>
                      </w:tcPr>
                      <w:p w14:paraId="7DFCACFD" w14:textId="465EF5A0" w:rsidR="00F81AF2" w:rsidRPr="007B66FB" w:rsidRDefault="002F6452" w:rsidP="00A53FC8">
                        <w:pPr>
                          <w:spacing w:after="0" w:line="240" w:lineRule="auto"/>
                          <w:rPr>
                            <w:rFonts w:ascii="Arial" w:eastAsia="Times New Roman" w:hAnsi="Arial" w:cs="Arial"/>
                            <w:sz w:val="20"/>
                            <w:szCs w:val="20"/>
                            <w:lang w:val="es-CO"/>
                          </w:rPr>
                        </w:pPr>
                        <w:r w:rsidRPr="007B66FB">
                          <w:rPr>
                            <w:rFonts w:ascii="Arial" w:eastAsia="Times New Roman" w:hAnsi="Arial" w:cs="Arial"/>
                            <w:b/>
                            <w:bCs/>
                            <w:sz w:val="20"/>
                            <w:szCs w:val="20"/>
                            <w:lang w:val="es-CO"/>
                          </w:rPr>
                          <w:t>4.3 COORDINADOR, ANALISTA Y AUXILIAR DE IMPORTACIONES</w:t>
                        </w:r>
                        <w:r w:rsidRPr="007B66FB">
                          <w:rPr>
                            <w:rFonts w:ascii="Arial" w:eastAsia="Times New Roman" w:hAnsi="Arial" w:cs="Arial"/>
                            <w:sz w:val="20"/>
                            <w:szCs w:val="20"/>
                            <w:lang w:val="es-CO"/>
                          </w:rPr>
                          <w:t> </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t>• Realizar seguimiento a las órdenes de compra para que estas cumplan con la fecha solicitada en puerto.</w:t>
                        </w:r>
                        <w:r w:rsidRPr="007B66FB">
                          <w:rPr>
                            <w:rFonts w:ascii="Arial" w:eastAsia="Times New Roman" w:hAnsi="Arial" w:cs="Arial"/>
                            <w:sz w:val="20"/>
                            <w:szCs w:val="20"/>
                            <w:lang w:val="es-CO"/>
                          </w:rPr>
                          <w:br/>
                          <w:t>• Apertura ID en Sistema EPICOR para las órdenes de compras generadas.</w:t>
                        </w:r>
                        <w:r w:rsidRPr="007B66FB">
                          <w:rPr>
                            <w:rFonts w:ascii="Arial" w:eastAsia="Times New Roman" w:hAnsi="Arial" w:cs="Arial"/>
                            <w:sz w:val="20"/>
                            <w:szCs w:val="20"/>
                            <w:lang w:val="es-CO"/>
                          </w:rPr>
                          <w:br/>
                          <w:t>• Cotización de fletes y asignación de agente de carga para las órdenes de compras que lo requieran. </w:t>
                        </w:r>
                        <w:commentRangeStart w:id="85"/>
                        <w:r w:rsidRPr="007B66FB">
                          <w:rPr>
                            <w:rFonts w:ascii="Arial" w:eastAsia="Times New Roman" w:hAnsi="Arial" w:cs="Arial"/>
                            <w:sz w:val="20"/>
                            <w:szCs w:val="20"/>
                            <w:lang w:val="es-CO"/>
                          </w:rPr>
                          <w:br/>
                          <w:t xml:space="preserve">• Registrar y actualizar los cuadros </w:t>
                        </w:r>
                        <w:commentRangeEnd w:id="85"/>
                        <w:r w:rsidR="007B66FB" w:rsidRPr="007B66FB">
                          <w:rPr>
                            <w:rStyle w:val="Refdecomentario"/>
                            <w:lang w:val="es-CO"/>
                            <w:rPrChange w:id="86" w:author="Susana Garzon Ramirez" w:date="2018-05-03T22:04:00Z">
                              <w:rPr>
                                <w:rStyle w:val="Refdecomentario"/>
                              </w:rPr>
                            </w:rPrChange>
                          </w:rPr>
                          <w:commentReference w:id="85"/>
                        </w:r>
                        <w:r w:rsidRPr="007B66FB">
                          <w:rPr>
                            <w:rFonts w:ascii="Arial" w:eastAsia="Times New Roman" w:hAnsi="Arial" w:cs="Arial"/>
                            <w:sz w:val="20"/>
                            <w:szCs w:val="20"/>
                            <w:lang w:val="es-CO"/>
                          </w:rPr>
                          <w:t>de control de Materias Primas – Maquinaria y Equipo. </w:t>
                        </w:r>
                        <w:ins w:id="87" w:author="Susana Garzon Ramirez" w:date="2018-05-04T09:27:00Z">
                          <w:r w:rsidR="00B5443B" w:rsidRPr="00704C16">
                            <w:rPr>
                              <w:rFonts w:ascii="Arial" w:eastAsia="Times New Roman" w:hAnsi="Arial" w:cs="Arial"/>
                              <w:b/>
                              <w:bCs/>
                              <w:sz w:val="20"/>
                              <w:szCs w:val="20"/>
                              <w:lang w:val="es-CO"/>
                            </w:rPr>
                            <w:t>Ruta: \\10.1.2.240\importaciones\CONSOLIDADO IMPORTACIONES</w:t>
                          </w:r>
                        </w:ins>
                      </w:p>
                      <w:p w14:paraId="61856BA8" w14:textId="77777777" w:rsidR="00F81AF2" w:rsidRPr="007B66FB" w:rsidRDefault="00F81AF2" w:rsidP="00A53FC8">
                        <w:pPr>
                          <w:spacing w:after="0" w:line="240" w:lineRule="auto"/>
                          <w:rPr>
                            <w:rFonts w:ascii="Arial" w:eastAsia="Times New Roman" w:hAnsi="Arial" w:cs="Arial"/>
                            <w:sz w:val="20"/>
                            <w:szCs w:val="20"/>
                            <w:lang w:val="es-CO"/>
                          </w:rPr>
                        </w:pPr>
                        <w:r w:rsidRPr="007B66FB">
                          <w:rPr>
                            <w:rFonts w:ascii="Arial" w:eastAsia="Times New Roman" w:hAnsi="Arial" w:cs="Arial"/>
                            <w:sz w:val="20"/>
                            <w:szCs w:val="20"/>
                            <w:lang w:val="es-CO"/>
                          </w:rPr>
                          <w:t xml:space="preserve">• Registrar y actualizar los procesos de importación en el LPR </w:t>
                        </w:r>
                        <w:proofErr w:type="gramStart"/>
                        <w:r w:rsidRPr="007B66FB">
                          <w:rPr>
                            <w:rFonts w:ascii="Arial" w:eastAsia="Times New Roman" w:hAnsi="Arial" w:cs="Arial"/>
                            <w:sz w:val="20"/>
                            <w:szCs w:val="20"/>
                            <w:lang w:val="es-CO"/>
                          </w:rPr>
                          <w:t>SOUL .</w:t>
                        </w:r>
                        <w:proofErr w:type="gramEnd"/>
                      </w:p>
                      <w:p w14:paraId="567FEEB6" w14:textId="77777777" w:rsidR="002F6452" w:rsidRPr="007B66FB" w:rsidRDefault="002F6452" w:rsidP="00A53FC8">
                        <w:pPr>
                          <w:spacing w:after="0" w:line="240" w:lineRule="auto"/>
                          <w:rPr>
                            <w:rFonts w:ascii="Arial" w:eastAsia="Times New Roman" w:hAnsi="Arial" w:cs="Arial"/>
                            <w:sz w:val="20"/>
                            <w:szCs w:val="20"/>
                            <w:lang w:val="es-CO"/>
                          </w:rPr>
                        </w:pPr>
                        <w:r w:rsidRPr="00704C16">
                          <w:rPr>
                            <w:rFonts w:ascii="Arial" w:eastAsia="Times New Roman" w:hAnsi="Arial" w:cs="Arial"/>
                            <w:sz w:val="20"/>
                            <w:szCs w:val="20"/>
                            <w:lang w:val="es-CO"/>
                          </w:rPr>
                          <w:t>• Realizar el seguimiento al embarque, con la respectiva naviera o embarcador.</w:t>
                        </w:r>
                        <w:r w:rsidRPr="00704C16">
                          <w:rPr>
                            <w:rFonts w:ascii="Arial" w:eastAsia="Times New Roman" w:hAnsi="Arial" w:cs="Arial"/>
                            <w:sz w:val="20"/>
                            <w:szCs w:val="20"/>
                            <w:lang w:val="es-CO"/>
                          </w:rPr>
                          <w:br/>
                          <w:t>• Solicitar y obtener aprobación de los anticipos (Formato </w:t>
                        </w:r>
                        <w:r w:rsidRPr="00704C16">
                          <w:rPr>
                            <w:rFonts w:ascii="Arial" w:eastAsia="Times New Roman" w:hAnsi="Arial" w:cs="Arial"/>
                            <w:b/>
                            <w:bCs/>
                            <w:sz w:val="20"/>
                            <w:szCs w:val="20"/>
                            <w:lang w:val="es-CO"/>
                          </w:rPr>
                          <w:t>F-GF-013-Pago anticipos proveedores exterior</w:t>
                        </w:r>
                        <w:r w:rsidRPr="00704C16">
                          <w:rPr>
                            <w:rFonts w:ascii="Arial" w:eastAsia="Times New Roman" w:hAnsi="Arial" w:cs="Arial"/>
                            <w:sz w:val="20"/>
                            <w:szCs w:val="20"/>
                            <w:lang w:val="es-CO"/>
                          </w:rPr>
                          <w:t>) requeridos para las órdenes de compra de acuerdo con la negociación pactada. </w:t>
                        </w:r>
                        <w:r w:rsidRPr="00704C16">
                          <w:rPr>
                            <w:rFonts w:ascii="Arial" w:eastAsia="Times New Roman" w:hAnsi="Arial" w:cs="Arial"/>
                            <w:sz w:val="20"/>
                            <w:szCs w:val="20"/>
                            <w:lang w:val="es-CO"/>
                          </w:rPr>
                          <w:br/>
                          <w:t>• Realizar seguimiento a las programaciones de Pagos en la Cuenta de Compensación, para enviar el Swift al Proveedor.</w:t>
                        </w:r>
                        <w:r w:rsidRPr="00704C16">
                          <w:rPr>
                            <w:rFonts w:ascii="Arial" w:eastAsia="Times New Roman" w:hAnsi="Arial" w:cs="Arial"/>
                            <w:sz w:val="20"/>
                            <w:szCs w:val="20"/>
                            <w:lang w:val="es-CO"/>
                          </w:rPr>
                          <w:br/>
                          <w:t>• Solicitar y aprobar documentos de importación.</w:t>
                        </w:r>
                        <w:r w:rsidRPr="00704C16">
                          <w:rPr>
                            <w:rFonts w:ascii="Arial" w:eastAsia="Times New Roman" w:hAnsi="Arial" w:cs="Arial"/>
                            <w:sz w:val="20"/>
                            <w:szCs w:val="20"/>
                            <w:lang w:val="es-CO"/>
                          </w:rPr>
                          <w:br/>
                          <w:t>• Solicitar los permisos previos a la importación.</w:t>
                        </w:r>
                        <w:r w:rsidRPr="00704C16">
                          <w:rPr>
                            <w:rFonts w:ascii="Arial" w:eastAsia="Times New Roman" w:hAnsi="Arial" w:cs="Arial"/>
                            <w:sz w:val="20"/>
                            <w:szCs w:val="20"/>
                            <w:lang w:val="es-CO"/>
                          </w:rPr>
                          <w:br/>
                          <w:t>• Entregar los documentos</w:t>
                        </w:r>
                        <w:r w:rsidRPr="00770831">
                          <w:rPr>
                            <w:rFonts w:ascii="Arial" w:eastAsia="Times New Roman" w:hAnsi="Arial" w:cs="Arial"/>
                            <w:sz w:val="20"/>
                            <w:szCs w:val="20"/>
                            <w:lang w:val="es-CO"/>
                          </w:rPr>
                          <w:t xml:space="preserve"> originales para la importación al agente de aduanas.</w:t>
                        </w:r>
                        <w:r w:rsidRPr="00770831">
                          <w:rPr>
                            <w:rFonts w:ascii="Arial" w:eastAsia="Times New Roman" w:hAnsi="Arial" w:cs="Arial"/>
                            <w:sz w:val="20"/>
                            <w:szCs w:val="20"/>
                            <w:lang w:val="es-CO"/>
                          </w:rPr>
                          <w:br/>
                          <w:t>• Entregar y confirmar descripciones mínimas al Agente de Aduanas sobre los productos objetos de importación. </w:t>
                        </w:r>
                        <w:r w:rsidRPr="00770831">
                          <w:rPr>
                            <w:rFonts w:ascii="Arial" w:eastAsia="Times New Roman" w:hAnsi="Arial" w:cs="Arial"/>
                            <w:sz w:val="20"/>
                            <w:szCs w:val="20"/>
                            <w:lang w:val="es-CO"/>
                          </w:rPr>
                          <w:br/>
                          <w:t>• Confirmar arribo de carga y dar aviso a los procesos involucrados como: logística, almacé</w:t>
                        </w:r>
                        <w:r w:rsidRPr="007B66FB">
                          <w:rPr>
                            <w:rFonts w:ascii="Arial" w:eastAsia="Times New Roman" w:hAnsi="Arial" w:cs="Arial"/>
                            <w:sz w:val="20"/>
                            <w:szCs w:val="20"/>
                            <w:lang w:val="es-CO"/>
                          </w:rPr>
                          <w:t>n, mantenimiento, almacén general, CEDI y demás personal involucrado en la orden.</w:t>
                        </w:r>
                        <w:r w:rsidRPr="007B66FB">
                          <w:rPr>
                            <w:rFonts w:ascii="Arial" w:eastAsia="Times New Roman" w:hAnsi="Arial" w:cs="Arial"/>
                            <w:sz w:val="20"/>
                            <w:szCs w:val="20"/>
                            <w:lang w:val="es-CO"/>
                          </w:rPr>
                          <w:br/>
                          <w:t>• Elaborar las Liquidaciones de los ID de contendor en EPICOR, ingresando los costos adicionales respectivos a cada proceso y generar el informe de costo adicional.</w:t>
                        </w:r>
                        <w:r w:rsidRPr="007B66FB">
                          <w:rPr>
                            <w:rFonts w:ascii="Arial" w:eastAsia="Times New Roman" w:hAnsi="Arial" w:cs="Arial"/>
                            <w:sz w:val="20"/>
                            <w:szCs w:val="20"/>
                            <w:lang w:val="es-CO"/>
                          </w:rPr>
                          <w:br/>
                          <w:t>• Enviar los informes de costo adicional al encargado de validar el TRM en Contabilidad y congelar las tasas. </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lastRenderedPageBreak/>
                          <w:t>• Notificar ID al área respectiva de acuerdo con la solicitud de la orden de compra (almacén mantenimiento, almacén general, CEDI) para que puedan realizar el ingreso de los bienes comprados en EPICOR. </w:t>
                        </w:r>
                      </w:p>
                      <w:p w14:paraId="04F59E6D" w14:textId="77777777" w:rsidR="00424FF0" w:rsidRPr="007B66FB" w:rsidRDefault="00424FF0" w:rsidP="00A53FC8">
                        <w:pPr>
                          <w:spacing w:after="0" w:line="240" w:lineRule="auto"/>
                          <w:rPr>
                            <w:rFonts w:ascii="Arial" w:eastAsia="Times New Roman" w:hAnsi="Arial" w:cs="Arial"/>
                            <w:sz w:val="20"/>
                            <w:szCs w:val="20"/>
                            <w:lang w:val="es-CO"/>
                          </w:rPr>
                        </w:pPr>
                      </w:p>
                    </w:tc>
                  </w:tr>
                </w:tbl>
                <w:p w14:paraId="623CE8E1" w14:textId="77777777" w:rsidR="002F6452" w:rsidRPr="007B66FB" w:rsidRDefault="002F6452" w:rsidP="00A53FC8">
                  <w:pPr>
                    <w:spacing w:after="0" w:line="240" w:lineRule="auto"/>
                    <w:rPr>
                      <w:rFonts w:ascii="Arial" w:eastAsia="Times New Roman" w:hAnsi="Arial" w:cs="Arial"/>
                      <w:sz w:val="20"/>
                      <w:szCs w:val="20"/>
                      <w:lang w:val="es-CO"/>
                    </w:rPr>
                  </w:pPr>
                </w:p>
              </w:tc>
            </w:tr>
          </w:tbl>
          <w:p w14:paraId="1A485F6B" w14:textId="77777777" w:rsidR="002F6452" w:rsidRPr="007B66FB" w:rsidRDefault="002F6452" w:rsidP="00A53FC8">
            <w:pPr>
              <w:spacing w:after="0" w:line="240" w:lineRule="auto"/>
              <w:rPr>
                <w:rFonts w:ascii="Times New Roman" w:eastAsia="Times New Roman" w:hAnsi="Times New Roman" w:cs="Times New Roman"/>
                <w:sz w:val="24"/>
                <w:szCs w:val="24"/>
                <w:lang w:val="es-CO"/>
              </w:rPr>
            </w:pPr>
          </w:p>
        </w:tc>
      </w:tr>
      <w:tr w:rsidR="00F14E1D" w:rsidRPr="004F1991" w14:paraId="577104D5" w14:textId="77777777" w:rsidTr="00704C16">
        <w:trPr>
          <w:tblCellSpacing w:w="15" w:type="dxa"/>
          <w:jc w:val="center"/>
          <w:trPrChange w:id="88" w:author="Susana Garzon Ramirez" w:date="2018-05-03T22:09:00Z">
            <w:trPr>
              <w:tblCellSpacing w:w="15" w:type="dxa"/>
              <w:jc w:val="center"/>
            </w:trPr>
          </w:trPrChange>
        </w:trPr>
        <w:tc>
          <w:tcPr>
            <w:tcW w:w="4971" w:type="pct"/>
            <w:vAlign w:val="center"/>
            <w:hideMark/>
            <w:tcPrChange w:id="89" w:author="Susana Garzon Ramirez" w:date="2018-05-03T22:09:00Z">
              <w:tcPr>
                <w:tcW w:w="4899" w:type="pct"/>
                <w:vAlign w:val="center"/>
                <w:hideMark/>
              </w:tcPr>
            </w:tcPrChange>
          </w:tcPr>
          <w:tbl>
            <w:tblPr>
              <w:tblW w:w="5000" w:type="pct"/>
              <w:tblCellSpacing w:w="0" w:type="dxa"/>
              <w:tblCellMar>
                <w:left w:w="0" w:type="dxa"/>
                <w:right w:w="0" w:type="dxa"/>
              </w:tblCellMar>
              <w:tblLook w:val="04A0" w:firstRow="1" w:lastRow="0" w:firstColumn="1" w:lastColumn="0" w:noHBand="0" w:noVBand="1"/>
            </w:tblPr>
            <w:tblGrid>
              <w:gridCol w:w="10303"/>
            </w:tblGrid>
            <w:tr w:rsidR="00F14E1D" w:rsidRPr="004F1991" w14:paraId="64C769D0" w14:textId="77777777">
              <w:trPr>
                <w:tblCellSpacing w:w="0" w:type="dxa"/>
              </w:trPr>
              <w:tc>
                <w:tcPr>
                  <w:tcW w:w="0" w:type="auto"/>
                  <w:vAlign w:val="center"/>
                  <w:hideMark/>
                </w:tcPr>
                <w:p w14:paraId="2A178EA0" w14:textId="77777777" w:rsidR="002F6452" w:rsidRPr="007B66FB" w:rsidRDefault="002F6452" w:rsidP="002F6452">
                  <w:pPr>
                    <w:spacing w:after="0" w:line="240" w:lineRule="auto"/>
                    <w:jc w:val="both"/>
                    <w:rPr>
                      <w:rFonts w:ascii="Arial" w:eastAsia="Times New Roman" w:hAnsi="Arial" w:cs="Arial"/>
                      <w:sz w:val="20"/>
                      <w:szCs w:val="20"/>
                      <w:lang w:val="es-CO"/>
                    </w:rPr>
                  </w:pPr>
                  <w:r w:rsidRPr="007B66FB">
                    <w:rPr>
                      <w:rFonts w:ascii="Arial" w:eastAsia="Times New Roman" w:hAnsi="Arial" w:cs="Arial"/>
                      <w:b/>
                      <w:bCs/>
                      <w:caps/>
                      <w:sz w:val="20"/>
                      <w:szCs w:val="20"/>
                      <w:lang w:val="es-CO"/>
                    </w:rPr>
                    <w:lastRenderedPageBreak/>
                    <w:t>5. GENERALIDADES: </w:t>
                  </w:r>
                  <w:r w:rsidRPr="007B66FB">
                    <w:rPr>
                      <w:rFonts w:ascii="Arial" w:eastAsia="Times New Roman" w:hAnsi="Arial" w:cs="Arial"/>
                      <w:sz w:val="20"/>
                      <w:szCs w:val="20"/>
                      <w:lang w:val="es-CO"/>
                    </w:rPr>
                    <w:t>Para la aplicación de este procedimiento es necesario tener en cuenta las siguientes políticas:</w:t>
                  </w:r>
                </w:p>
              </w:tc>
            </w:tr>
            <w:tr w:rsidR="00F14E1D" w:rsidRPr="004F1991" w14:paraId="791B2083" w14:textId="77777777">
              <w:trPr>
                <w:trHeight w:val="225"/>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tblGrid>
                  <w:tr w:rsidR="00F14E1D" w:rsidRPr="004F1991" w14:paraId="355E4707" w14:textId="77777777">
                    <w:trPr>
                      <w:trHeight w:val="150"/>
                      <w:tblCellSpacing w:w="0" w:type="dxa"/>
                    </w:trPr>
                    <w:tc>
                      <w:tcPr>
                        <w:tcW w:w="0" w:type="auto"/>
                        <w:vAlign w:val="center"/>
                        <w:hideMark/>
                      </w:tcPr>
                      <w:p w14:paraId="51333AA9" w14:textId="77777777" w:rsidR="002F6452" w:rsidRPr="007B66FB" w:rsidRDefault="002F6452" w:rsidP="00A53FC8">
                        <w:pPr>
                          <w:spacing w:after="0" w:line="240" w:lineRule="auto"/>
                          <w:rPr>
                            <w:rFonts w:ascii="Arial" w:eastAsia="Times New Roman" w:hAnsi="Arial" w:cs="Arial"/>
                            <w:sz w:val="20"/>
                            <w:szCs w:val="20"/>
                            <w:lang w:val="es-CO"/>
                          </w:rPr>
                        </w:pPr>
                      </w:p>
                    </w:tc>
                  </w:tr>
                </w:tbl>
                <w:p w14:paraId="7CD7A504"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10303" w:type="dxa"/>
                    <w:tblCellSpacing w:w="15" w:type="dxa"/>
                    <w:tblCellMar>
                      <w:top w:w="15" w:type="dxa"/>
                      <w:left w:w="15" w:type="dxa"/>
                      <w:bottom w:w="15" w:type="dxa"/>
                      <w:right w:w="15" w:type="dxa"/>
                    </w:tblCellMar>
                    <w:tblLook w:val="04A0" w:firstRow="1" w:lastRow="0" w:firstColumn="1" w:lastColumn="0" w:noHBand="0" w:noVBand="1"/>
                    <w:tblPrChange w:id="90" w:author="Susana Garzon Ramirez" w:date="2018-05-03T22:10:00Z">
                      <w:tblPr>
                        <w:tblW w:w="5000" w:type="pct"/>
                        <w:tblCellSpacing w:w="15" w:type="dxa"/>
                        <w:tblCellMar>
                          <w:top w:w="15" w:type="dxa"/>
                          <w:left w:w="15" w:type="dxa"/>
                          <w:bottom w:w="15" w:type="dxa"/>
                          <w:right w:w="15" w:type="dxa"/>
                        </w:tblCellMar>
                        <w:tblLook w:val="04A0" w:firstRow="1" w:lastRow="0" w:firstColumn="1" w:lastColumn="0" w:noHBand="0" w:noVBand="1"/>
                      </w:tblPr>
                    </w:tblPrChange>
                  </w:tblPr>
                  <w:tblGrid>
                    <w:gridCol w:w="82"/>
                    <w:gridCol w:w="10221"/>
                    <w:tblGridChange w:id="91">
                      <w:tblGrid>
                        <w:gridCol w:w="82"/>
                        <w:gridCol w:w="7327"/>
                      </w:tblGrid>
                    </w:tblGridChange>
                  </w:tblGrid>
                  <w:tr w:rsidR="00F14E1D" w:rsidRPr="007B66FB" w14:paraId="5549A570" w14:textId="77777777" w:rsidTr="00704C16">
                    <w:trPr>
                      <w:tblCellSpacing w:w="15" w:type="dxa"/>
                      <w:trPrChange w:id="92" w:author="Susana Garzon Ramirez" w:date="2018-05-03T22:10:00Z">
                        <w:trPr>
                          <w:tblCellSpacing w:w="15" w:type="dxa"/>
                        </w:trPr>
                      </w:trPrChange>
                    </w:trPr>
                    <w:tc>
                      <w:tcPr>
                        <w:tcW w:w="37" w:type="dxa"/>
                        <w:vAlign w:val="center"/>
                        <w:hideMark/>
                        <w:tcPrChange w:id="93" w:author="Susana Garzon Ramirez" w:date="2018-05-03T22:10:00Z">
                          <w:tcPr>
                            <w:tcW w:w="15" w:type="dxa"/>
                            <w:vAlign w:val="center"/>
                            <w:hideMark/>
                          </w:tcPr>
                        </w:tcPrChange>
                      </w:tcPr>
                      <w:p w14:paraId="77E2839C" w14:textId="77777777" w:rsidR="002F6452" w:rsidRPr="007B66FB" w:rsidRDefault="002F6452">
                        <w:pPr>
                          <w:spacing w:after="0" w:line="240" w:lineRule="auto"/>
                          <w:jc w:val="both"/>
                          <w:rPr>
                            <w:rFonts w:ascii="Arial" w:eastAsia="Times New Roman" w:hAnsi="Arial" w:cs="Arial"/>
                            <w:sz w:val="20"/>
                            <w:szCs w:val="20"/>
                            <w:lang w:val="es-CO"/>
                          </w:rPr>
                          <w:pPrChange w:id="94" w:author="Susana Garzon Ramirez" w:date="2018-05-03T22:09:00Z">
                            <w:pPr>
                              <w:spacing w:after="0" w:line="240" w:lineRule="auto"/>
                            </w:pPr>
                          </w:pPrChange>
                        </w:pPr>
                      </w:p>
                    </w:tc>
                    <w:tc>
                      <w:tcPr>
                        <w:tcW w:w="10176" w:type="dxa"/>
                        <w:vAlign w:val="center"/>
                        <w:hideMark/>
                        <w:tcPrChange w:id="95" w:author="Susana Garzon Ramirez" w:date="2018-05-03T22:10:00Z">
                          <w:tcPr>
                            <w:tcW w:w="5000" w:type="pct"/>
                            <w:vAlign w:val="center"/>
                            <w:hideMark/>
                          </w:tcPr>
                        </w:tcPrChange>
                      </w:tcPr>
                      <w:p w14:paraId="47DFECEF" w14:textId="77777777" w:rsidR="00A13D77" w:rsidRPr="00704C16" w:rsidRDefault="002F6452">
                        <w:pPr>
                          <w:spacing w:after="0" w:line="240" w:lineRule="auto"/>
                          <w:ind w:right="96"/>
                          <w:rPr>
                            <w:rFonts w:ascii="Arial" w:eastAsia="Times New Roman" w:hAnsi="Arial" w:cs="Arial"/>
                            <w:sz w:val="20"/>
                            <w:szCs w:val="20"/>
                            <w:lang w:val="es-CO"/>
                          </w:rPr>
                          <w:pPrChange w:id="96" w:author="Susana Garzon Ramirez" w:date="2018-05-03T22:10:00Z">
                            <w:pPr>
                              <w:spacing w:after="0" w:line="240" w:lineRule="auto"/>
                            </w:pPr>
                          </w:pPrChange>
                        </w:pPr>
                        <w:r w:rsidRPr="007B66FB">
                          <w:rPr>
                            <w:rFonts w:ascii="Arial" w:eastAsia="Times New Roman" w:hAnsi="Arial" w:cs="Arial"/>
                            <w:b/>
                            <w:bCs/>
                            <w:sz w:val="20"/>
                            <w:szCs w:val="20"/>
                            <w:lang w:val="es-CO"/>
                          </w:rPr>
                          <w:t>5.1 PROCESO DE IMPORTACIONES</w:t>
                        </w:r>
                        <w:r w:rsidRPr="007B66FB">
                          <w:rPr>
                            <w:rFonts w:ascii="Arial" w:eastAsia="Times New Roman" w:hAnsi="Arial" w:cs="Arial"/>
                            <w:sz w:val="20"/>
                            <w:szCs w:val="20"/>
                            <w:lang w:val="es-CO"/>
                          </w:rPr>
                          <w:t> </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t>Alico S.A dispone del ERP “EPICOR” para el procesamiento de las órdenes de compras e ingreso de costo adiciones al ID de Contendor para la liquidación de las materias primas, entre otros procesos. </w:t>
                        </w:r>
                        <w:r w:rsidRPr="007B66FB">
                          <w:rPr>
                            <w:rFonts w:ascii="Arial" w:eastAsia="Times New Roman" w:hAnsi="Arial" w:cs="Arial"/>
                            <w:sz w:val="20"/>
                            <w:szCs w:val="20"/>
                            <w:lang w:val="es-CO"/>
                          </w:rPr>
                          <w:br/>
                          <w:t xml:space="preserve">Una vez el </w:t>
                        </w:r>
                        <w:del w:id="97" w:author="Susana Garzon Ramirez" w:date="2018-05-03T22:07:00Z">
                          <w:r w:rsidR="00424FF0" w:rsidRPr="007B66FB" w:rsidDel="00704C16">
                            <w:rPr>
                              <w:rFonts w:ascii="Arial" w:eastAsia="Times New Roman" w:hAnsi="Arial" w:cs="Arial"/>
                              <w:sz w:val="20"/>
                              <w:szCs w:val="20"/>
                              <w:lang w:val="es-CO"/>
                            </w:rPr>
                            <w:delText xml:space="preserve">área </w:delText>
                          </w:r>
                          <w:r w:rsidRPr="007B66FB" w:rsidDel="00704C16">
                            <w:rPr>
                              <w:rFonts w:ascii="Arial" w:eastAsia="Times New Roman" w:hAnsi="Arial" w:cs="Arial"/>
                              <w:sz w:val="20"/>
                              <w:szCs w:val="20"/>
                              <w:lang w:val="es-CO"/>
                            </w:rPr>
                            <w:delText xml:space="preserve"> de</w:delText>
                          </w:r>
                        </w:del>
                        <w:ins w:id="98" w:author="Susana Garzon Ramirez" w:date="2018-05-03T22:07:00Z">
                          <w:r w:rsidR="00704C16" w:rsidRPr="007B66FB">
                            <w:rPr>
                              <w:rFonts w:ascii="Arial" w:eastAsia="Times New Roman" w:hAnsi="Arial" w:cs="Arial"/>
                              <w:sz w:val="20"/>
                              <w:szCs w:val="20"/>
                              <w:lang w:val="es-CO"/>
                            </w:rPr>
                            <w:t>área de</w:t>
                          </w:r>
                        </w:ins>
                        <w:r w:rsidRPr="007B66FB">
                          <w:rPr>
                            <w:rFonts w:ascii="Arial" w:eastAsia="Times New Roman" w:hAnsi="Arial" w:cs="Arial"/>
                            <w:sz w:val="20"/>
                            <w:szCs w:val="20"/>
                            <w:lang w:val="es-CO"/>
                          </w:rPr>
                          <w:t xml:space="preserve"> compras, envía al proveedor la orden de compra, </w:t>
                        </w:r>
                        <w:del w:id="99" w:author="Susana Garzon Ramirez" w:date="2018-05-03T22:08:00Z">
                          <w:r w:rsidR="00A13D77" w:rsidRPr="007B66FB" w:rsidDel="00704C16">
                            <w:rPr>
                              <w:rFonts w:ascii="Arial" w:eastAsia="Times New Roman" w:hAnsi="Arial" w:cs="Arial"/>
                              <w:sz w:val="20"/>
                              <w:szCs w:val="20"/>
                              <w:lang w:val="es-CO"/>
                            </w:rPr>
                            <w:delText>los</w:delText>
                          </w:r>
                          <w:r w:rsidRPr="007B66FB" w:rsidDel="00704C16">
                            <w:rPr>
                              <w:rFonts w:ascii="Arial" w:eastAsia="Times New Roman" w:hAnsi="Arial" w:cs="Arial"/>
                              <w:sz w:val="20"/>
                              <w:szCs w:val="20"/>
                              <w:lang w:val="es-CO"/>
                            </w:rPr>
                            <w:delText xml:space="preserve"> </w:delText>
                          </w:r>
                          <w:r w:rsidR="00A13D77" w:rsidRPr="007B66FB" w:rsidDel="00704C16">
                            <w:rPr>
                              <w:rFonts w:ascii="Arial" w:eastAsia="Times New Roman" w:hAnsi="Arial" w:cs="Arial"/>
                              <w:sz w:val="20"/>
                              <w:szCs w:val="20"/>
                              <w:lang w:val="es-CO"/>
                            </w:rPr>
                            <w:delText xml:space="preserve"> funcionarios</w:delText>
                          </w:r>
                        </w:del>
                        <w:ins w:id="100" w:author="Susana Garzon Ramirez" w:date="2018-05-03T22:08:00Z">
                          <w:r w:rsidR="00704C16" w:rsidRPr="007B66FB">
                            <w:rPr>
                              <w:rFonts w:ascii="Arial" w:eastAsia="Times New Roman" w:hAnsi="Arial" w:cs="Arial"/>
                              <w:sz w:val="20"/>
                              <w:szCs w:val="20"/>
                              <w:lang w:val="es-CO"/>
                            </w:rPr>
                            <w:t>los funcionarios</w:t>
                          </w:r>
                        </w:ins>
                        <w:r w:rsidR="00A13D77" w:rsidRPr="007B66FB">
                          <w:rPr>
                            <w:rFonts w:ascii="Arial" w:eastAsia="Times New Roman" w:hAnsi="Arial" w:cs="Arial"/>
                            <w:sz w:val="20"/>
                            <w:szCs w:val="20"/>
                            <w:lang w:val="es-CO"/>
                          </w:rPr>
                          <w:t xml:space="preserve"> </w:t>
                        </w:r>
                        <w:ins w:id="101" w:author="Susana Garzon Ramirez" w:date="2018-05-03T22:08:00Z">
                          <w:r w:rsidR="00704C16">
                            <w:rPr>
                              <w:rFonts w:ascii="Arial" w:eastAsia="Times New Roman" w:hAnsi="Arial" w:cs="Arial"/>
                              <w:sz w:val="20"/>
                              <w:szCs w:val="20"/>
                              <w:lang w:val="es-CO"/>
                            </w:rPr>
                            <w:t xml:space="preserve">de </w:t>
                          </w:r>
                        </w:ins>
                        <w:r w:rsidRPr="00704C16">
                          <w:rPr>
                            <w:rFonts w:ascii="Arial" w:eastAsia="Times New Roman" w:hAnsi="Arial" w:cs="Arial"/>
                            <w:sz w:val="20"/>
                            <w:szCs w:val="20"/>
                            <w:lang w:val="es-CO"/>
                          </w:rPr>
                          <w:t>Importaciones procede</w:t>
                        </w:r>
                        <w:ins w:id="102" w:author="Susana Garzon Ramirez" w:date="2018-05-03T22:08:00Z">
                          <w:r w:rsidR="00704C16">
                            <w:rPr>
                              <w:rFonts w:ascii="Arial" w:eastAsia="Times New Roman" w:hAnsi="Arial" w:cs="Arial"/>
                              <w:sz w:val="20"/>
                              <w:szCs w:val="20"/>
                              <w:lang w:val="es-CO"/>
                            </w:rPr>
                            <w:t>n</w:t>
                          </w:r>
                        </w:ins>
                        <w:r w:rsidRPr="00704C16">
                          <w:rPr>
                            <w:rFonts w:ascii="Arial" w:eastAsia="Times New Roman" w:hAnsi="Arial" w:cs="Arial"/>
                            <w:sz w:val="20"/>
                            <w:szCs w:val="20"/>
                            <w:lang w:val="es-CO"/>
                          </w:rPr>
                          <w:t xml:space="preserve"> a asignar un número de ID de Contendor en EPICOR para esta orden e ir ingresando eventualmente los datos relevantes de la operación hasta que se haga la liquidación y recepción del material una vez finalizado el proceso de Importación.</w:t>
                        </w:r>
                        <w:r w:rsidRPr="00704C16">
                          <w:rPr>
                            <w:rFonts w:ascii="Arial" w:eastAsia="Times New Roman" w:hAnsi="Arial" w:cs="Arial"/>
                            <w:sz w:val="20"/>
                            <w:szCs w:val="20"/>
                            <w:lang w:val="es-CO"/>
                          </w:rPr>
                          <w:br/>
                        </w:r>
                        <w:r w:rsidRPr="00704C16">
                          <w:rPr>
                            <w:rFonts w:ascii="Arial" w:eastAsia="Times New Roman" w:hAnsi="Arial" w:cs="Arial"/>
                            <w:sz w:val="20"/>
                            <w:szCs w:val="20"/>
                            <w:lang w:val="es-CO"/>
                          </w:rPr>
                          <w:br/>
                          <w:t>En el archivo de importaciones, </w:t>
                        </w:r>
                        <w:r w:rsidRPr="00704C16">
                          <w:rPr>
                            <w:rFonts w:ascii="Arial" w:eastAsia="Times New Roman" w:hAnsi="Arial" w:cs="Arial"/>
                            <w:b/>
                            <w:bCs/>
                            <w:sz w:val="20"/>
                            <w:szCs w:val="20"/>
                            <w:lang w:val="es-CO"/>
                          </w:rPr>
                          <w:t>Ruta: \\10.1.2.240\importaciones\CONSOLIDADO IMPORTACIONES</w:t>
                        </w:r>
                        <w:r w:rsidRPr="00704C16">
                          <w:rPr>
                            <w:rFonts w:ascii="Arial" w:eastAsia="Times New Roman" w:hAnsi="Arial" w:cs="Arial"/>
                            <w:sz w:val="20"/>
                            <w:szCs w:val="20"/>
                            <w:lang w:val="es-CO"/>
                          </w:rPr>
                          <w:t>, Se encuentra el cuadro de control y asignación del número de importación para el seguimiento de los procesos y base de datos para la generación de indicadores del proceso.</w:t>
                        </w:r>
                      </w:p>
                      <w:p w14:paraId="74917100" w14:textId="77777777" w:rsidR="00A13D77" w:rsidRPr="00704C16" w:rsidRDefault="00A13D77">
                        <w:pPr>
                          <w:spacing w:after="0" w:line="240" w:lineRule="auto"/>
                          <w:jc w:val="both"/>
                          <w:rPr>
                            <w:rFonts w:ascii="Arial" w:eastAsia="Times New Roman" w:hAnsi="Arial" w:cs="Arial"/>
                            <w:sz w:val="20"/>
                            <w:szCs w:val="20"/>
                            <w:lang w:val="es-CO"/>
                          </w:rPr>
                          <w:pPrChange w:id="103" w:author="Susana Garzon Ramirez" w:date="2018-05-03T22:09:00Z">
                            <w:pPr>
                              <w:spacing w:after="0" w:line="240" w:lineRule="auto"/>
                            </w:pPr>
                          </w:pPrChange>
                        </w:pPr>
                      </w:p>
                      <w:p w14:paraId="0AA90796" w14:textId="05728759" w:rsidR="00807200" w:rsidRPr="003F7862" w:rsidRDefault="00A13D77">
                        <w:pPr>
                          <w:spacing w:after="0" w:line="240" w:lineRule="auto"/>
                          <w:jc w:val="both"/>
                          <w:rPr>
                            <w:rFonts w:ascii="Arial" w:eastAsia="Times New Roman" w:hAnsi="Arial" w:cs="Arial"/>
                            <w:sz w:val="20"/>
                            <w:szCs w:val="20"/>
                            <w:lang w:val="es-CO"/>
                          </w:rPr>
                          <w:pPrChange w:id="104" w:author="Susana Garzon Ramirez" w:date="2018-05-03T22:09:00Z">
                            <w:pPr>
                              <w:spacing w:after="0" w:line="240" w:lineRule="auto"/>
                            </w:pPr>
                          </w:pPrChange>
                        </w:pPr>
                        <w:r w:rsidRPr="003F7862">
                          <w:rPr>
                            <w:rFonts w:ascii="Arial" w:eastAsia="Times New Roman" w:hAnsi="Arial" w:cs="Arial"/>
                            <w:sz w:val="20"/>
                            <w:szCs w:val="20"/>
                            <w:lang w:val="es-CO"/>
                          </w:rPr>
                          <w:t xml:space="preserve">Una vez asignado el </w:t>
                        </w:r>
                        <w:r w:rsidR="00807200" w:rsidRPr="00095B3D">
                          <w:rPr>
                            <w:rFonts w:ascii="Arial" w:eastAsia="Times New Roman" w:hAnsi="Arial" w:cs="Arial"/>
                            <w:sz w:val="20"/>
                            <w:szCs w:val="20"/>
                            <w:lang w:val="es-CO"/>
                          </w:rPr>
                          <w:t>número</w:t>
                        </w:r>
                        <w:r w:rsidRPr="00095B3D">
                          <w:rPr>
                            <w:rFonts w:ascii="Arial" w:eastAsia="Times New Roman" w:hAnsi="Arial" w:cs="Arial"/>
                            <w:sz w:val="20"/>
                            <w:szCs w:val="20"/>
                            <w:lang w:val="es-CO"/>
                          </w:rPr>
                          <w:t xml:space="preserve"> de </w:t>
                        </w:r>
                        <w:r w:rsidR="00807200" w:rsidRPr="00095B3D">
                          <w:rPr>
                            <w:rFonts w:ascii="Arial" w:eastAsia="Times New Roman" w:hAnsi="Arial" w:cs="Arial"/>
                            <w:sz w:val="20"/>
                            <w:szCs w:val="20"/>
                            <w:lang w:val="es-CO"/>
                          </w:rPr>
                          <w:t>Importación</w:t>
                        </w:r>
                        <w:r w:rsidRPr="00095B3D">
                          <w:rPr>
                            <w:rFonts w:ascii="Arial" w:eastAsia="Times New Roman" w:hAnsi="Arial" w:cs="Arial"/>
                            <w:sz w:val="20"/>
                            <w:szCs w:val="20"/>
                            <w:lang w:val="es-CO"/>
                          </w:rPr>
                          <w:t xml:space="preserve"> se integra toda la información </w:t>
                        </w:r>
                        <w:r w:rsidR="00807200" w:rsidRPr="00095B3D">
                          <w:rPr>
                            <w:rFonts w:ascii="Arial" w:eastAsia="Times New Roman" w:hAnsi="Arial" w:cs="Arial"/>
                            <w:sz w:val="20"/>
                            <w:szCs w:val="20"/>
                            <w:lang w:val="es-CO"/>
                          </w:rPr>
                          <w:t xml:space="preserve">de la orden de compra y del trámite </w:t>
                        </w:r>
                        <w:r w:rsidRPr="00770831">
                          <w:rPr>
                            <w:rFonts w:ascii="Arial" w:eastAsia="Times New Roman" w:hAnsi="Arial" w:cs="Arial"/>
                            <w:sz w:val="20"/>
                            <w:szCs w:val="20"/>
                            <w:lang w:val="es-CO"/>
                          </w:rPr>
                          <w:t xml:space="preserve">aduanero en el LRP SOUL </w:t>
                        </w:r>
                        <w:r w:rsidR="00807200" w:rsidRPr="00770831">
                          <w:rPr>
                            <w:rFonts w:ascii="Arial" w:eastAsia="Times New Roman" w:hAnsi="Arial" w:cs="Arial"/>
                            <w:sz w:val="20"/>
                            <w:szCs w:val="20"/>
                            <w:lang w:val="es-CO"/>
                          </w:rPr>
                          <w:t xml:space="preserve">el cual nos permitirá administrar y conservar </w:t>
                        </w:r>
                        <w:ins w:id="105" w:author="Susana Garzon Ramirez" w:date="2018-05-03T22:20:00Z">
                          <w:r w:rsidR="003F7862">
                            <w:rPr>
                              <w:rFonts w:ascii="Arial" w:eastAsia="Times New Roman" w:hAnsi="Arial" w:cs="Arial"/>
                              <w:sz w:val="20"/>
                              <w:szCs w:val="20"/>
                              <w:lang w:val="es-CO"/>
                            </w:rPr>
                            <w:t xml:space="preserve">la documentación e información de </w:t>
                          </w:r>
                        </w:ins>
                        <w:r w:rsidR="00807200" w:rsidRPr="003F7862">
                          <w:rPr>
                            <w:rFonts w:ascii="Arial" w:eastAsia="Times New Roman" w:hAnsi="Arial" w:cs="Arial"/>
                            <w:sz w:val="20"/>
                            <w:szCs w:val="20"/>
                            <w:lang w:val="es-CO"/>
                          </w:rPr>
                          <w:t>todas las etapas de</w:t>
                        </w:r>
                        <w:ins w:id="106" w:author="Susana Garzon Ramirez" w:date="2018-05-03T22:20:00Z">
                          <w:r w:rsidR="003F7862">
                            <w:rPr>
                              <w:rFonts w:ascii="Arial" w:eastAsia="Times New Roman" w:hAnsi="Arial" w:cs="Arial"/>
                              <w:sz w:val="20"/>
                              <w:szCs w:val="20"/>
                              <w:lang w:val="es-CO"/>
                            </w:rPr>
                            <w:t xml:space="preserve"> las operaciones de</w:t>
                          </w:r>
                        </w:ins>
                        <w:r w:rsidR="004F1991">
                          <w:rPr>
                            <w:rFonts w:ascii="Arial" w:eastAsia="Times New Roman" w:hAnsi="Arial" w:cs="Arial"/>
                            <w:sz w:val="20"/>
                            <w:szCs w:val="20"/>
                            <w:lang w:val="es-CO"/>
                          </w:rPr>
                          <w:t xml:space="preserve"> </w:t>
                        </w:r>
                        <w:bookmarkStart w:id="107" w:name="_GoBack"/>
                        <w:bookmarkEnd w:id="107"/>
                        <w:del w:id="108" w:author="Susana Garzon Ramirez" w:date="2018-05-03T22:20:00Z">
                          <w:r w:rsidR="00807200" w:rsidRPr="003F7862" w:rsidDel="003F7862">
                            <w:rPr>
                              <w:rFonts w:ascii="Arial" w:eastAsia="Times New Roman" w:hAnsi="Arial" w:cs="Arial"/>
                              <w:sz w:val="20"/>
                              <w:szCs w:val="20"/>
                              <w:lang w:val="es-CO"/>
                            </w:rPr>
                            <w:delText xml:space="preserve">l </w:delText>
                          </w:r>
                        </w:del>
                        <w:r w:rsidR="00807200" w:rsidRPr="003F7862">
                          <w:rPr>
                            <w:rFonts w:ascii="Arial" w:eastAsia="Times New Roman" w:hAnsi="Arial" w:cs="Arial"/>
                            <w:sz w:val="20"/>
                            <w:szCs w:val="20"/>
                            <w:lang w:val="es-CO"/>
                          </w:rPr>
                          <w:t xml:space="preserve">comercio exterior. </w:t>
                        </w:r>
                      </w:p>
                      <w:p w14:paraId="1194BF44" w14:textId="77777777" w:rsidR="003F7862" w:rsidRDefault="002F6452">
                        <w:pPr>
                          <w:spacing w:after="0" w:line="240" w:lineRule="auto"/>
                          <w:jc w:val="both"/>
                          <w:rPr>
                            <w:ins w:id="109" w:author="Susana Garzon Ramirez" w:date="2018-05-03T22:21:00Z"/>
                            <w:rFonts w:ascii="Arial" w:eastAsia="Times New Roman" w:hAnsi="Arial" w:cs="Arial"/>
                            <w:sz w:val="20"/>
                            <w:szCs w:val="20"/>
                            <w:lang w:val="es-CO"/>
                          </w:rPr>
                          <w:pPrChange w:id="110" w:author="Susana Garzon Ramirez" w:date="2018-05-03T22:21:00Z">
                            <w:pPr>
                              <w:spacing w:after="0" w:line="240" w:lineRule="auto"/>
                            </w:pPr>
                          </w:pPrChange>
                        </w:pPr>
                        <w:r w:rsidRPr="003F7862">
                          <w:rPr>
                            <w:rFonts w:ascii="Arial" w:eastAsia="Times New Roman" w:hAnsi="Arial" w:cs="Arial"/>
                            <w:sz w:val="20"/>
                            <w:szCs w:val="20"/>
                            <w:lang w:val="es-CO"/>
                          </w:rPr>
                          <w:br/>
                          <w:t xml:space="preserve">El proceso de Importaciones </w:t>
                        </w:r>
                        <w:del w:id="111" w:author="Susana Garzon Ramirez" w:date="2018-05-03T22:21:00Z">
                          <w:r w:rsidRPr="003F7862" w:rsidDel="003F7862">
                            <w:rPr>
                              <w:rFonts w:ascii="Arial" w:eastAsia="Times New Roman" w:hAnsi="Arial" w:cs="Arial"/>
                              <w:sz w:val="20"/>
                              <w:szCs w:val="20"/>
                              <w:lang w:val="es-CO"/>
                            </w:rPr>
                            <w:delText>se describe</w:delText>
                          </w:r>
                        </w:del>
                        <w:ins w:id="112" w:author="Susana Garzon Ramirez" w:date="2018-05-03T22:21:00Z">
                          <w:r w:rsidR="003F7862">
                            <w:rPr>
                              <w:rFonts w:ascii="Arial" w:eastAsia="Times New Roman" w:hAnsi="Arial" w:cs="Arial"/>
                              <w:sz w:val="20"/>
                              <w:szCs w:val="20"/>
                              <w:lang w:val="es-CO"/>
                            </w:rPr>
                            <w:t>está definido</w:t>
                          </w:r>
                        </w:ins>
                        <w:r w:rsidRPr="003F7862">
                          <w:rPr>
                            <w:rFonts w:ascii="Arial" w:eastAsia="Times New Roman" w:hAnsi="Arial" w:cs="Arial"/>
                            <w:sz w:val="20"/>
                            <w:szCs w:val="20"/>
                            <w:lang w:val="es-CO"/>
                          </w:rPr>
                          <w:t xml:space="preserve"> por etapas</w:t>
                        </w:r>
                        <w:ins w:id="113" w:author="Susana Garzon Ramirez" w:date="2018-05-03T22:21:00Z">
                          <w:r w:rsidR="003F7862">
                            <w:rPr>
                              <w:rFonts w:ascii="Arial" w:eastAsia="Times New Roman" w:hAnsi="Arial" w:cs="Arial"/>
                              <w:sz w:val="20"/>
                              <w:szCs w:val="20"/>
                              <w:lang w:val="es-CO"/>
                            </w:rPr>
                            <w:t xml:space="preserve"> de la siguiente manera:</w:t>
                          </w:r>
                        </w:ins>
                        <w:del w:id="114" w:author="Susana Garzon Ramirez" w:date="2018-05-03T22:21:00Z">
                          <w:r w:rsidRPr="003F7862" w:rsidDel="003F7862">
                            <w:rPr>
                              <w:rFonts w:ascii="Arial" w:eastAsia="Times New Roman" w:hAnsi="Arial" w:cs="Arial"/>
                              <w:sz w:val="20"/>
                              <w:szCs w:val="20"/>
                              <w:lang w:val="es-CO"/>
                            </w:rPr>
                            <w:delText>;</w:delText>
                          </w:r>
                        </w:del>
                        <w:r w:rsidRPr="003F7862">
                          <w:rPr>
                            <w:rFonts w:ascii="Arial" w:eastAsia="Times New Roman" w:hAnsi="Arial" w:cs="Arial"/>
                            <w:sz w:val="20"/>
                            <w:szCs w:val="20"/>
                            <w:lang w:val="es-CO"/>
                          </w:rPr>
                          <w:t xml:space="preserve"> </w:t>
                        </w:r>
                      </w:p>
                      <w:p w14:paraId="127A48E8" w14:textId="77777777" w:rsidR="003F7862" w:rsidRDefault="002F6452">
                        <w:pPr>
                          <w:pStyle w:val="Prrafodelista"/>
                          <w:numPr>
                            <w:ilvl w:val="0"/>
                            <w:numId w:val="1"/>
                          </w:numPr>
                          <w:spacing w:after="0" w:line="240" w:lineRule="auto"/>
                          <w:jc w:val="both"/>
                          <w:rPr>
                            <w:ins w:id="115" w:author="Susana Garzon Ramirez" w:date="2018-05-03T22:21:00Z"/>
                            <w:rFonts w:ascii="Arial" w:eastAsia="Times New Roman" w:hAnsi="Arial" w:cs="Arial"/>
                            <w:sz w:val="20"/>
                            <w:szCs w:val="20"/>
                            <w:lang w:val="es-CO"/>
                          </w:rPr>
                          <w:pPrChange w:id="116" w:author="Susana Garzon Ramirez" w:date="2018-05-03T22:21:00Z">
                            <w:pPr>
                              <w:spacing w:after="0" w:line="240" w:lineRule="auto"/>
                            </w:pPr>
                          </w:pPrChange>
                        </w:pPr>
                        <w:r w:rsidRPr="003F7862">
                          <w:rPr>
                            <w:rFonts w:ascii="Arial" w:eastAsia="Times New Roman" w:hAnsi="Arial" w:cs="Arial"/>
                            <w:sz w:val="20"/>
                            <w:szCs w:val="20"/>
                            <w:lang w:val="es-CO"/>
                            <w:rPrChange w:id="117" w:author="Susana Garzon Ramirez" w:date="2018-05-03T22:21:00Z">
                              <w:rPr>
                                <w:lang w:val="es-CO"/>
                              </w:rPr>
                            </w:rPrChange>
                          </w:rPr>
                          <w:t>Gestión del Pedido</w:t>
                        </w:r>
                        <w:del w:id="118" w:author="Susana Garzon Ramirez" w:date="2018-05-03T22:21:00Z">
                          <w:r w:rsidRPr="003F7862" w:rsidDel="003F7862">
                            <w:rPr>
                              <w:rFonts w:ascii="Arial" w:eastAsia="Times New Roman" w:hAnsi="Arial" w:cs="Arial"/>
                              <w:sz w:val="20"/>
                              <w:szCs w:val="20"/>
                              <w:lang w:val="es-CO"/>
                              <w:rPrChange w:id="119" w:author="Susana Garzon Ramirez" w:date="2018-05-03T22:21:00Z">
                                <w:rPr>
                                  <w:lang w:val="es-CO"/>
                                </w:rPr>
                              </w:rPrChange>
                            </w:rPr>
                            <w:delText>,</w:delText>
                          </w:r>
                        </w:del>
                        <w:r w:rsidRPr="003F7862">
                          <w:rPr>
                            <w:rFonts w:ascii="Arial" w:eastAsia="Times New Roman" w:hAnsi="Arial" w:cs="Arial"/>
                            <w:sz w:val="20"/>
                            <w:szCs w:val="20"/>
                            <w:lang w:val="es-CO"/>
                            <w:rPrChange w:id="120" w:author="Susana Garzon Ramirez" w:date="2018-05-03T22:21:00Z">
                              <w:rPr>
                                <w:lang w:val="es-CO"/>
                              </w:rPr>
                            </w:rPrChange>
                          </w:rPr>
                          <w:t xml:space="preserve"> </w:t>
                        </w:r>
                      </w:p>
                      <w:p w14:paraId="784B9E68" w14:textId="77777777" w:rsidR="003F7862" w:rsidRDefault="002F6452">
                        <w:pPr>
                          <w:pStyle w:val="Prrafodelista"/>
                          <w:numPr>
                            <w:ilvl w:val="0"/>
                            <w:numId w:val="1"/>
                          </w:numPr>
                          <w:spacing w:after="0" w:line="240" w:lineRule="auto"/>
                          <w:jc w:val="both"/>
                          <w:rPr>
                            <w:ins w:id="121" w:author="Susana Garzon Ramirez" w:date="2018-05-03T22:21:00Z"/>
                            <w:rFonts w:ascii="Arial" w:eastAsia="Times New Roman" w:hAnsi="Arial" w:cs="Arial"/>
                            <w:sz w:val="20"/>
                            <w:szCs w:val="20"/>
                            <w:lang w:val="es-CO"/>
                          </w:rPr>
                          <w:pPrChange w:id="122" w:author="Susana Garzon Ramirez" w:date="2018-05-03T22:21:00Z">
                            <w:pPr>
                              <w:spacing w:after="0" w:line="240" w:lineRule="auto"/>
                            </w:pPr>
                          </w:pPrChange>
                        </w:pPr>
                        <w:r w:rsidRPr="003F7862">
                          <w:rPr>
                            <w:rFonts w:ascii="Arial" w:eastAsia="Times New Roman" w:hAnsi="Arial" w:cs="Arial"/>
                            <w:sz w:val="20"/>
                            <w:szCs w:val="20"/>
                            <w:lang w:val="es-CO"/>
                            <w:rPrChange w:id="123" w:author="Susana Garzon Ramirez" w:date="2018-05-03T22:21:00Z">
                              <w:rPr>
                                <w:lang w:val="es-CO"/>
                              </w:rPr>
                            </w:rPrChange>
                          </w:rPr>
                          <w:t>Seguimiento de los Órdenes de Compra</w:t>
                        </w:r>
                        <w:del w:id="124" w:author="Susana Garzon Ramirez" w:date="2018-05-03T22:21:00Z">
                          <w:r w:rsidRPr="003F7862" w:rsidDel="003F7862">
                            <w:rPr>
                              <w:rFonts w:ascii="Arial" w:eastAsia="Times New Roman" w:hAnsi="Arial" w:cs="Arial"/>
                              <w:sz w:val="20"/>
                              <w:szCs w:val="20"/>
                              <w:lang w:val="es-CO"/>
                              <w:rPrChange w:id="125" w:author="Susana Garzon Ramirez" w:date="2018-05-03T22:21:00Z">
                                <w:rPr>
                                  <w:lang w:val="es-CO"/>
                                </w:rPr>
                              </w:rPrChange>
                            </w:rPr>
                            <w:delText>;</w:delText>
                          </w:r>
                        </w:del>
                        <w:r w:rsidRPr="003F7862">
                          <w:rPr>
                            <w:rFonts w:ascii="Arial" w:eastAsia="Times New Roman" w:hAnsi="Arial" w:cs="Arial"/>
                            <w:sz w:val="20"/>
                            <w:szCs w:val="20"/>
                            <w:lang w:val="es-CO"/>
                            <w:rPrChange w:id="126" w:author="Susana Garzon Ramirez" w:date="2018-05-03T22:21:00Z">
                              <w:rPr>
                                <w:lang w:val="es-CO"/>
                              </w:rPr>
                            </w:rPrChange>
                          </w:rPr>
                          <w:t xml:space="preserve"> </w:t>
                        </w:r>
                      </w:p>
                      <w:p w14:paraId="0808E97B" w14:textId="77777777" w:rsidR="003F7862" w:rsidRDefault="002F6452">
                        <w:pPr>
                          <w:pStyle w:val="Prrafodelista"/>
                          <w:numPr>
                            <w:ilvl w:val="0"/>
                            <w:numId w:val="1"/>
                          </w:numPr>
                          <w:spacing w:after="0" w:line="240" w:lineRule="auto"/>
                          <w:jc w:val="both"/>
                          <w:rPr>
                            <w:ins w:id="127" w:author="Susana Garzon Ramirez" w:date="2018-05-03T22:21:00Z"/>
                            <w:rFonts w:ascii="Arial" w:eastAsia="Times New Roman" w:hAnsi="Arial" w:cs="Arial"/>
                            <w:sz w:val="20"/>
                            <w:szCs w:val="20"/>
                            <w:lang w:val="es-CO"/>
                          </w:rPr>
                          <w:pPrChange w:id="128" w:author="Susana Garzon Ramirez" w:date="2018-05-03T22:21:00Z">
                            <w:pPr>
                              <w:spacing w:after="0" w:line="240" w:lineRule="auto"/>
                            </w:pPr>
                          </w:pPrChange>
                        </w:pPr>
                        <w:r w:rsidRPr="003F7862">
                          <w:rPr>
                            <w:rFonts w:ascii="Arial" w:eastAsia="Times New Roman" w:hAnsi="Arial" w:cs="Arial"/>
                            <w:sz w:val="20"/>
                            <w:szCs w:val="20"/>
                            <w:lang w:val="es-CO"/>
                            <w:rPrChange w:id="129" w:author="Susana Garzon Ramirez" w:date="2018-05-03T22:21:00Z">
                              <w:rPr>
                                <w:lang w:val="es-CO"/>
                              </w:rPr>
                            </w:rPrChange>
                          </w:rPr>
                          <w:t>Requisitos Previos</w:t>
                        </w:r>
                        <w:del w:id="130" w:author="Susana Garzon Ramirez" w:date="2018-05-03T22:21:00Z">
                          <w:r w:rsidRPr="003F7862" w:rsidDel="003F7862">
                            <w:rPr>
                              <w:rFonts w:ascii="Arial" w:eastAsia="Times New Roman" w:hAnsi="Arial" w:cs="Arial"/>
                              <w:sz w:val="20"/>
                              <w:szCs w:val="20"/>
                              <w:lang w:val="es-CO"/>
                              <w:rPrChange w:id="131" w:author="Susana Garzon Ramirez" w:date="2018-05-03T22:21:00Z">
                                <w:rPr>
                                  <w:lang w:val="es-CO"/>
                                </w:rPr>
                              </w:rPrChange>
                            </w:rPr>
                            <w:delText>,</w:delText>
                          </w:r>
                        </w:del>
                      </w:p>
                      <w:p w14:paraId="58F1C429" w14:textId="77777777" w:rsidR="003F7862" w:rsidRDefault="002F6452">
                        <w:pPr>
                          <w:pStyle w:val="Prrafodelista"/>
                          <w:numPr>
                            <w:ilvl w:val="0"/>
                            <w:numId w:val="1"/>
                          </w:numPr>
                          <w:spacing w:after="0" w:line="240" w:lineRule="auto"/>
                          <w:jc w:val="both"/>
                          <w:rPr>
                            <w:ins w:id="132" w:author="Susana Garzon Ramirez" w:date="2018-05-03T22:22:00Z"/>
                            <w:rFonts w:ascii="Arial" w:eastAsia="Times New Roman" w:hAnsi="Arial" w:cs="Arial"/>
                            <w:sz w:val="20"/>
                            <w:szCs w:val="20"/>
                            <w:lang w:val="es-CO"/>
                          </w:rPr>
                          <w:pPrChange w:id="133" w:author="Susana Garzon Ramirez" w:date="2018-05-03T22:21:00Z">
                            <w:pPr>
                              <w:spacing w:after="0" w:line="240" w:lineRule="auto"/>
                            </w:pPr>
                          </w:pPrChange>
                        </w:pPr>
                        <w:r w:rsidRPr="003F7862">
                          <w:rPr>
                            <w:rFonts w:ascii="Arial" w:eastAsia="Times New Roman" w:hAnsi="Arial" w:cs="Arial"/>
                            <w:sz w:val="20"/>
                            <w:szCs w:val="20"/>
                            <w:lang w:val="es-CO"/>
                            <w:rPrChange w:id="134" w:author="Susana Garzon Ramirez" w:date="2018-05-03T22:21:00Z">
                              <w:rPr>
                                <w:lang w:val="es-CO"/>
                              </w:rPr>
                            </w:rPrChange>
                          </w:rPr>
                          <w:t xml:space="preserve"> Gestión Proceso de Nacionalización</w:t>
                        </w:r>
                        <w:del w:id="135" w:author="Susana Garzon Ramirez" w:date="2018-05-03T22:22:00Z">
                          <w:r w:rsidRPr="003F7862" w:rsidDel="003F7862">
                            <w:rPr>
                              <w:rFonts w:ascii="Arial" w:eastAsia="Times New Roman" w:hAnsi="Arial" w:cs="Arial"/>
                              <w:sz w:val="20"/>
                              <w:szCs w:val="20"/>
                              <w:lang w:val="es-CO"/>
                              <w:rPrChange w:id="136" w:author="Susana Garzon Ramirez" w:date="2018-05-03T22:21:00Z">
                                <w:rPr>
                                  <w:lang w:val="es-CO"/>
                                </w:rPr>
                              </w:rPrChange>
                            </w:rPr>
                            <w:delText>,</w:delText>
                          </w:r>
                        </w:del>
                      </w:p>
                      <w:p w14:paraId="4DFF46BD" w14:textId="77777777" w:rsidR="002F6452" w:rsidRPr="003F7862" w:rsidRDefault="002F6452">
                        <w:pPr>
                          <w:pStyle w:val="Prrafodelista"/>
                          <w:numPr>
                            <w:ilvl w:val="0"/>
                            <w:numId w:val="1"/>
                          </w:numPr>
                          <w:spacing w:after="0" w:line="240" w:lineRule="auto"/>
                          <w:jc w:val="both"/>
                          <w:rPr>
                            <w:rFonts w:ascii="Arial" w:eastAsia="Times New Roman" w:hAnsi="Arial" w:cs="Arial"/>
                            <w:sz w:val="20"/>
                            <w:szCs w:val="20"/>
                            <w:lang w:val="es-CO"/>
                            <w:rPrChange w:id="137" w:author="Susana Garzon Ramirez" w:date="2018-05-03T22:21:00Z">
                              <w:rPr>
                                <w:lang w:val="es-CO"/>
                              </w:rPr>
                            </w:rPrChange>
                          </w:rPr>
                          <w:pPrChange w:id="138" w:author="Susana Garzon Ramirez" w:date="2018-05-03T22:21:00Z">
                            <w:pPr>
                              <w:spacing w:after="0" w:line="240" w:lineRule="auto"/>
                            </w:pPr>
                          </w:pPrChange>
                        </w:pPr>
                        <w:r w:rsidRPr="003F7862">
                          <w:rPr>
                            <w:rFonts w:ascii="Arial" w:eastAsia="Times New Roman" w:hAnsi="Arial" w:cs="Arial"/>
                            <w:sz w:val="20"/>
                            <w:szCs w:val="20"/>
                            <w:lang w:val="es-CO"/>
                            <w:rPrChange w:id="139" w:author="Susana Garzon Ramirez" w:date="2018-05-03T22:21:00Z">
                              <w:rPr>
                                <w:lang w:val="es-CO"/>
                              </w:rPr>
                            </w:rPrChange>
                          </w:rPr>
                          <w:t xml:space="preserve"> Gestión Procesos Internos.</w:t>
                        </w:r>
                      </w:p>
                    </w:tc>
                  </w:tr>
                </w:tbl>
                <w:p w14:paraId="055C9F4B"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0" w:type="auto"/>
                    <w:tblCellSpacing w:w="0" w:type="dxa"/>
                    <w:tblCellMar>
                      <w:left w:w="0" w:type="dxa"/>
                      <w:right w:w="0" w:type="dxa"/>
                    </w:tblCellMar>
                    <w:tblLook w:val="04A0" w:firstRow="1" w:lastRow="0" w:firstColumn="1" w:lastColumn="0" w:noHBand="0" w:noVBand="1"/>
                  </w:tblPr>
                  <w:tblGrid>
                    <w:gridCol w:w="6"/>
                  </w:tblGrid>
                  <w:tr w:rsidR="00F14E1D" w:rsidRPr="007B66FB" w14:paraId="3A56FDB4" w14:textId="77777777">
                    <w:trPr>
                      <w:trHeight w:val="150"/>
                      <w:tblCellSpacing w:w="0" w:type="dxa"/>
                    </w:trPr>
                    <w:tc>
                      <w:tcPr>
                        <w:tcW w:w="0" w:type="auto"/>
                        <w:vAlign w:val="center"/>
                        <w:hideMark/>
                      </w:tcPr>
                      <w:p w14:paraId="4D57BF69" w14:textId="77777777" w:rsidR="002F6452" w:rsidRPr="007B66FB" w:rsidRDefault="002F6452" w:rsidP="00A53FC8">
                        <w:pPr>
                          <w:spacing w:after="0" w:line="240" w:lineRule="auto"/>
                          <w:rPr>
                            <w:rFonts w:ascii="Arial" w:eastAsia="Times New Roman" w:hAnsi="Arial" w:cs="Arial"/>
                            <w:sz w:val="20"/>
                            <w:szCs w:val="20"/>
                            <w:lang w:val="es-CO"/>
                          </w:rPr>
                        </w:pPr>
                      </w:p>
                    </w:tc>
                  </w:tr>
                </w:tbl>
                <w:p w14:paraId="364FC512"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10221"/>
                  </w:tblGrid>
                  <w:tr w:rsidR="00F14E1D" w:rsidRPr="004F1991" w14:paraId="1E97F8AE" w14:textId="77777777">
                    <w:trPr>
                      <w:tblCellSpacing w:w="15" w:type="dxa"/>
                    </w:trPr>
                    <w:tc>
                      <w:tcPr>
                        <w:tcW w:w="15" w:type="dxa"/>
                        <w:vAlign w:val="center"/>
                        <w:hideMark/>
                      </w:tcPr>
                      <w:p w14:paraId="2D4825D9" w14:textId="77777777" w:rsidR="002F6452" w:rsidRPr="007B66FB" w:rsidRDefault="002F6452" w:rsidP="00A53FC8">
                        <w:pPr>
                          <w:spacing w:after="0" w:line="240" w:lineRule="auto"/>
                          <w:rPr>
                            <w:rFonts w:ascii="Arial" w:eastAsia="Times New Roman" w:hAnsi="Arial" w:cs="Arial"/>
                            <w:sz w:val="20"/>
                            <w:szCs w:val="20"/>
                            <w:lang w:val="es-CO"/>
                          </w:rPr>
                        </w:pPr>
                      </w:p>
                    </w:tc>
                    <w:tc>
                      <w:tcPr>
                        <w:tcW w:w="5000" w:type="pct"/>
                        <w:vAlign w:val="center"/>
                        <w:hideMark/>
                      </w:tcPr>
                      <w:p w14:paraId="43E0B54C" w14:textId="77777777" w:rsidR="002F6452" w:rsidRPr="00095B3D" w:rsidRDefault="002F6452" w:rsidP="00095B3D">
                        <w:pPr>
                          <w:spacing w:after="0" w:line="240" w:lineRule="auto"/>
                          <w:rPr>
                            <w:rFonts w:ascii="Arial" w:eastAsia="Times New Roman" w:hAnsi="Arial" w:cs="Arial"/>
                            <w:sz w:val="20"/>
                            <w:szCs w:val="20"/>
                            <w:lang w:val="es-CO"/>
                          </w:rPr>
                        </w:pPr>
                        <w:r w:rsidRPr="007B66FB">
                          <w:rPr>
                            <w:rFonts w:ascii="Arial" w:eastAsia="Times New Roman" w:hAnsi="Arial" w:cs="Arial"/>
                            <w:b/>
                            <w:bCs/>
                            <w:sz w:val="20"/>
                            <w:szCs w:val="20"/>
                            <w:lang w:val="es-CO"/>
                          </w:rPr>
                          <w:t>5.2. GESTIÓN DEL PEDIDO</w:t>
                        </w:r>
                        <w:r w:rsidRPr="007B66FB">
                          <w:rPr>
                            <w:rFonts w:ascii="Arial" w:eastAsia="Times New Roman" w:hAnsi="Arial" w:cs="Arial"/>
                            <w:sz w:val="20"/>
                            <w:szCs w:val="20"/>
                            <w:lang w:val="es-CO"/>
                          </w:rPr>
                          <w:t> </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t xml:space="preserve">Se recibe la orden de compra en formato EPICOR con sus respectivos anexos, indicando condiciones de negociación, precios, condiciones de pago y fecha estimada de recepción o despacho de acuerdo con el </w:t>
                        </w:r>
                        <w:del w:id="140" w:author="Susana Garzon Ramirez" w:date="2018-05-03T22:27:00Z">
                          <w:r w:rsidRPr="007B66FB" w:rsidDel="003F7862">
                            <w:rPr>
                              <w:rFonts w:ascii="Arial" w:eastAsia="Times New Roman" w:hAnsi="Arial" w:cs="Arial"/>
                              <w:sz w:val="20"/>
                              <w:szCs w:val="20"/>
                              <w:lang w:val="es-CO"/>
                            </w:rPr>
                            <w:delText>termino</w:delText>
                          </w:r>
                        </w:del>
                        <w:ins w:id="141" w:author="Susana Garzon Ramirez" w:date="2018-05-03T22:27:00Z">
                          <w:r w:rsidR="003F7862" w:rsidRPr="007B66FB">
                            <w:rPr>
                              <w:rFonts w:ascii="Arial" w:eastAsia="Times New Roman" w:hAnsi="Arial" w:cs="Arial"/>
                              <w:sz w:val="20"/>
                              <w:szCs w:val="20"/>
                              <w:lang w:val="es-CO"/>
                            </w:rPr>
                            <w:t>término</w:t>
                          </w:r>
                        </w:ins>
                        <w:r w:rsidRPr="007B66FB">
                          <w:rPr>
                            <w:rFonts w:ascii="Arial" w:eastAsia="Times New Roman" w:hAnsi="Arial" w:cs="Arial"/>
                            <w:sz w:val="20"/>
                            <w:szCs w:val="20"/>
                            <w:lang w:val="es-CO"/>
                          </w:rPr>
                          <w:t xml:space="preserve"> negociado. </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t xml:space="preserve">Se recibe la factura Proforma firmada por el </w:t>
                        </w:r>
                        <w:r w:rsidR="00424FF0" w:rsidRPr="007B66FB">
                          <w:rPr>
                            <w:rFonts w:ascii="Arial" w:eastAsia="Times New Roman" w:hAnsi="Arial" w:cs="Arial"/>
                            <w:sz w:val="20"/>
                            <w:szCs w:val="20"/>
                            <w:lang w:val="es-CO"/>
                          </w:rPr>
                          <w:t>área</w:t>
                        </w:r>
                        <w:r w:rsidRPr="007B66FB">
                          <w:rPr>
                            <w:rFonts w:ascii="Arial" w:eastAsia="Times New Roman" w:hAnsi="Arial" w:cs="Arial"/>
                            <w:sz w:val="20"/>
                            <w:szCs w:val="20"/>
                            <w:lang w:val="es-CO"/>
                          </w:rPr>
                          <w:t xml:space="preserve"> de compras o en su defecto un email confirmando </w:t>
                        </w:r>
                        <w:del w:id="142" w:author="Susana Garzon Ramirez" w:date="2018-05-03T22:27:00Z">
                          <w:r w:rsidRPr="007B66FB" w:rsidDel="00095B3D">
                            <w:rPr>
                              <w:rFonts w:ascii="Arial" w:eastAsia="Times New Roman" w:hAnsi="Arial" w:cs="Arial"/>
                              <w:sz w:val="20"/>
                              <w:szCs w:val="20"/>
                              <w:lang w:val="es-CO"/>
                            </w:rPr>
                            <w:delText>el Ok</w:delText>
                          </w:r>
                        </w:del>
                        <w:ins w:id="143" w:author="Susana Garzon Ramirez" w:date="2018-05-03T22:27:00Z">
                          <w:r w:rsidR="00095B3D">
                            <w:rPr>
                              <w:rFonts w:ascii="Arial" w:eastAsia="Times New Roman" w:hAnsi="Arial" w:cs="Arial"/>
                              <w:sz w:val="20"/>
                              <w:szCs w:val="20"/>
                              <w:lang w:val="es-CO"/>
                            </w:rPr>
                            <w:t>aprobación</w:t>
                          </w:r>
                        </w:ins>
                        <w:r w:rsidRPr="00095B3D">
                          <w:rPr>
                            <w:rFonts w:ascii="Arial" w:eastAsia="Times New Roman" w:hAnsi="Arial" w:cs="Arial"/>
                            <w:sz w:val="20"/>
                            <w:szCs w:val="20"/>
                            <w:lang w:val="es-CO"/>
                          </w:rPr>
                          <w:t xml:space="preserve"> de la información suministrada </w:t>
                        </w:r>
                        <w:ins w:id="144" w:author="Susana Garzon Ramirez" w:date="2018-05-03T22:27:00Z">
                          <w:r w:rsidR="00095B3D">
                            <w:rPr>
                              <w:rFonts w:ascii="Arial" w:eastAsia="Times New Roman" w:hAnsi="Arial" w:cs="Arial"/>
                              <w:sz w:val="20"/>
                              <w:szCs w:val="20"/>
                              <w:lang w:val="es-CO"/>
                            </w:rPr>
                            <w:t xml:space="preserve">y </w:t>
                          </w:r>
                        </w:ins>
                        <w:r w:rsidRPr="00095B3D">
                          <w:rPr>
                            <w:rFonts w:ascii="Arial" w:eastAsia="Times New Roman" w:hAnsi="Arial" w:cs="Arial"/>
                            <w:sz w:val="20"/>
                            <w:szCs w:val="20"/>
                            <w:lang w:val="es-CO"/>
                          </w:rPr>
                          <w:t>rectificando la fecha de entrega o despacho según el caso. </w:t>
                        </w:r>
                      </w:p>
                    </w:tc>
                  </w:tr>
                </w:tbl>
                <w:p w14:paraId="472BFD68"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0" w:type="auto"/>
                    <w:tblCellSpacing w:w="0" w:type="dxa"/>
                    <w:tblCellMar>
                      <w:left w:w="0" w:type="dxa"/>
                      <w:right w:w="0" w:type="dxa"/>
                    </w:tblCellMar>
                    <w:tblLook w:val="04A0" w:firstRow="1" w:lastRow="0" w:firstColumn="1" w:lastColumn="0" w:noHBand="0" w:noVBand="1"/>
                  </w:tblPr>
                  <w:tblGrid>
                    <w:gridCol w:w="6"/>
                  </w:tblGrid>
                  <w:tr w:rsidR="00F14E1D" w:rsidRPr="004F1991" w14:paraId="4CC3EC3C" w14:textId="77777777">
                    <w:trPr>
                      <w:trHeight w:val="150"/>
                      <w:tblCellSpacing w:w="0" w:type="dxa"/>
                    </w:trPr>
                    <w:tc>
                      <w:tcPr>
                        <w:tcW w:w="0" w:type="auto"/>
                        <w:vAlign w:val="center"/>
                        <w:hideMark/>
                      </w:tcPr>
                      <w:p w14:paraId="7DA56295" w14:textId="77777777" w:rsidR="002F6452" w:rsidRPr="007B66FB" w:rsidRDefault="002F6452" w:rsidP="00A53FC8">
                        <w:pPr>
                          <w:spacing w:after="0" w:line="240" w:lineRule="auto"/>
                          <w:rPr>
                            <w:rFonts w:ascii="Arial" w:eastAsia="Times New Roman" w:hAnsi="Arial" w:cs="Arial"/>
                            <w:sz w:val="20"/>
                            <w:szCs w:val="20"/>
                            <w:lang w:val="es-CO"/>
                          </w:rPr>
                        </w:pPr>
                      </w:p>
                    </w:tc>
                  </w:tr>
                </w:tbl>
                <w:p w14:paraId="134A8840"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10221"/>
                  </w:tblGrid>
                  <w:tr w:rsidR="00F14E1D" w:rsidRPr="004F1991" w14:paraId="4DD4AA35" w14:textId="77777777">
                    <w:trPr>
                      <w:tblCellSpacing w:w="15" w:type="dxa"/>
                    </w:trPr>
                    <w:tc>
                      <w:tcPr>
                        <w:tcW w:w="15" w:type="dxa"/>
                        <w:vAlign w:val="center"/>
                        <w:hideMark/>
                      </w:tcPr>
                      <w:p w14:paraId="2D59B98C" w14:textId="77777777" w:rsidR="002F6452" w:rsidRPr="007B66FB" w:rsidRDefault="002F6452" w:rsidP="00A53FC8">
                        <w:pPr>
                          <w:spacing w:after="0" w:line="240" w:lineRule="auto"/>
                          <w:rPr>
                            <w:rFonts w:ascii="Arial" w:eastAsia="Times New Roman" w:hAnsi="Arial" w:cs="Arial"/>
                            <w:sz w:val="20"/>
                            <w:szCs w:val="20"/>
                            <w:lang w:val="es-CO"/>
                          </w:rPr>
                        </w:pPr>
                      </w:p>
                    </w:tc>
                    <w:tc>
                      <w:tcPr>
                        <w:tcW w:w="5000" w:type="pct"/>
                        <w:vAlign w:val="center"/>
                        <w:hideMark/>
                      </w:tcPr>
                      <w:p w14:paraId="662FEF79" w14:textId="77777777" w:rsidR="00095B3D" w:rsidRDefault="002F6452" w:rsidP="00A53FC8">
                        <w:pPr>
                          <w:spacing w:after="0" w:line="240" w:lineRule="auto"/>
                          <w:rPr>
                            <w:ins w:id="145" w:author="Susana Garzon Ramirez" w:date="2018-05-03T22:28:00Z"/>
                            <w:rFonts w:ascii="Arial" w:eastAsia="Times New Roman" w:hAnsi="Arial" w:cs="Arial"/>
                            <w:sz w:val="20"/>
                            <w:szCs w:val="20"/>
                            <w:lang w:val="es-CO"/>
                          </w:rPr>
                        </w:pPr>
                        <w:r w:rsidRPr="007B66FB">
                          <w:rPr>
                            <w:rFonts w:ascii="Arial" w:eastAsia="Times New Roman" w:hAnsi="Arial" w:cs="Arial"/>
                            <w:b/>
                            <w:bCs/>
                            <w:sz w:val="20"/>
                            <w:szCs w:val="20"/>
                            <w:lang w:val="es-CO"/>
                          </w:rPr>
                          <w:t>5.2.1. SOLICITUD DE ANTICIPO</w:t>
                        </w:r>
                        <w:r w:rsidRPr="007B66FB">
                          <w:rPr>
                            <w:rFonts w:ascii="Arial" w:eastAsia="Times New Roman" w:hAnsi="Arial" w:cs="Arial"/>
                            <w:sz w:val="20"/>
                            <w:szCs w:val="20"/>
                            <w:lang w:val="es-CO"/>
                          </w:rPr>
                          <w:t> </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t>Para los pedidos con condiciones de pago anticipadas, una vez confirmado el pedido por parte del proveedor y recibida la factura proforma aprobada por compras, se diligencia el formato </w:t>
                        </w:r>
                        <w:r w:rsidRPr="007B66FB">
                          <w:rPr>
                            <w:rFonts w:ascii="Arial" w:eastAsia="Times New Roman" w:hAnsi="Arial" w:cs="Arial"/>
                            <w:b/>
                            <w:bCs/>
                            <w:sz w:val="20"/>
                            <w:szCs w:val="20"/>
                            <w:lang w:val="es-CO"/>
                          </w:rPr>
                          <w:t>F-GF-013 “Pago anticipos proveedores exterior”</w:t>
                        </w:r>
                        <w:r w:rsidRPr="007B66FB">
                          <w:rPr>
                            <w:rFonts w:ascii="Arial" w:eastAsia="Times New Roman" w:hAnsi="Arial" w:cs="Arial"/>
                            <w:sz w:val="20"/>
                            <w:szCs w:val="20"/>
                            <w:lang w:val="es-CO"/>
                          </w:rPr>
                          <w:t> asignado para este, con el cual se formaliza dicha solicitud al proceso de financiera para la programación del giro. </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t xml:space="preserve">Este formato es revisado y firmado por: el Director de Compras, la Coordinadora de Importaciones y el responsable de elaborar la solicitud y es entregado físicamente a la Gerencia Financiera anexando: </w:t>
                        </w:r>
                      </w:p>
                      <w:p w14:paraId="5802D6F6" w14:textId="77777777" w:rsidR="00095B3D" w:rsidRDefault="002F6452">
                        <w:pPr>
                          <w:pStyle w:val="Prrafodelista"/>
                          <w:numPr>
                            <w:ilvl w:val="0"/>
                            <w:numId w:val="2"/>
                          </w:numPr>
                          <w:spacing w:after="0" w:line="240" w:lineRule="auto"/>
                          <w:rPr>
                            <w:ins w:id="146" w:author="Susana Garzon Ramirez" w:date="2018-05-03T22:28:00Z"/>
                            <w:rFonts w:ascii="Arial" w:eastAsia="Times New Roman" w:hAnsi="Arial" w:cs="Arial"/>
                            <w:sz w:val="20"/>
                            <w:szCs w:val="20"/>
                            <w:lang w:val="es-CO"/>
                          </w:rPr>
                          <w:pPrChange w:id="147" w:author="Susana Garzon Ramirez" w:date="2018-05-03T22:28:00Z">
                            <w:pPr>
                              <w:spacing w:after="0" w:line="240" w:lineRule="auto"/>
                            </w:pPr>
                          </w:pPrChange>
                        </w:pPr>
                        <w:r w:rsidRPr="00095B3D">
                          <w:rPr>
                            <w:rFonts w:ascii="Arial" w:eastAsia="Times New Roman" w:hAnsi="Arial" w:cs="Arial"/>
                            <w:sz w:val="20"/>
                            <w:szCs w:val="20"/>
                            <w:lang w:val="es-CO"/>
                            <w:rPrChange w:id="148" w:author="Susana Garzon Ramirez" w:date="2018-05-03T22:28:00Z">
                              <w:rPr>
                                <w:lang w:val="es-CO"/>
                              </w:rPr>
                            </w:rPrChange>
                          </w:rPr>
                          <w:t>orden de compra</w:t>
                        </w:r>
                        <w:del w:id="149" w:author="Susana Garzon Ramirez" w:date="2018-05-03T22:28:00Z">
                          <w:r w:rsidRPr="00095B3D" w:rsidDel="00095B3D">
                            <w:rPr>
                              <w:rFonts w:ascii="Arial" w:eastAsia="Times New Roman" w:hAnsi="Arial" w:cs="Arial"/>
                              <w:sz w:val="20"/>
                              <w:szCs w:val="20"/>
                              <w:lang w:val="es-CO"/>
                              <w:rPrChange w:id="150" w:author="Susana Garzon Ramirez" w:date="2018-05-03T22:28:00Z">
                                <w:rPr>
                                  <w:lang w:val="es-CO"/>
                                </w:rPr>
                              </w:rPrChange>
                            </w:rPr>
                            <w:delText>,</w:delText>
                          </w:r>
                        </w:del>
                      </w:p>
                      <w:p w14:paraId="7FFD8BAE" w14:textId="77777777" w:rsidR="00095B3D" w:rsidRDefault="002F6452">
                        <w:pPr>
                          <w:pStyle w:val="Prrafodelista"/>
                          <w:numPr>
                            <w:ilvl w:val="0"/>
                            <w:numId w:val="2"/>
                          </w:numPr>
                          <w:spacing w:after="0" w:line="240" w:lineRule="auto"/>
                          <w:rPr>
                            <w:ins w:id="151" w:author="Susana Garzon Ramirez" w:date="2018-05-03T22:29:00Z"/>
                            <w:rFonts w:ascii="Arial" w:eastAsia="Times New Roman" w:hAnsi="Arial" w:cs="Arial"/>
                            <w:sz w:val="20"/>
                            <w:szCs w:val="20"/>
                            <w:lang w:val="es-CO"/>
                          </w:rPr>
                          <w:pPrChange w:id="152" w:author="Susana Garzon Ramirez" w:date="2018-05-03T22:29:00Z">
                            <w:pPr>
                              <w:spacing w:after="0" w:line="240" w:lineRule="auto"/>
                            </w:pPr>
                          </w:pPrChange>
                        </w:pPr>
                        <w:r w:rsidRPr="00095B3D">
                          <w:rPr>
                            <w:rFonts w:ascii="Arial" w:eastAsia="Times New Roman" w:hAnsi="Arial" w:cs="Arial"/>
                            <w:sz w:val="20"/>
                            <w:szCs w:val="20"/>
                            <w:lang w:val="es-CO"/>
                            <w:rPrChange w:id="153" w:author="Susana Garzon Ramirez" w:date="2018-05-03T22:28:00Z">
                              <w:rPr>
                                <w:lang w:val="es-CO"/>
                              </w:rPr>
                            </w:rPrChange>
                          </w:rPr>
                          <w:t xml:space="preserve"> certificación de datos Bancarios (si es nuevo el proveedor) y </w:t>
                        </w:r>
                        <w:del w:id="154" w:author="Susana Garzon Ramirez" w:date="2018-05-03T22:29:00Z">
                          <w:r w:rsidRPr="00095B3D" w:rsidDel="00095B3D">
                            <w:rPr>
                              <w:rFonts w:ascii="Arial" w:eastAsia="Times New Roman" w:hAnsi="Arial" w:cs="Arial"/>
                              <w:sz w:val="20"/>
                              <w:szCs w:val="20"/>
                              <w:lang w:val="es-CO"/>
                              <w:rPrChange w:id="155" w:author="Susana Garzon Ramirez" w:date="2018-05-03T22:28:00Z">
                                <w:rPr>
                                  <w:lang w:val="es-CO"/>
                                </w:rPr>
                              </w:rPrChange>
                            </w:rPr>
                            <w:delText xml:space="preserve">la </w:delText>
                          </w:r>
                        </w:del>
                      </w:p>
                      <w:p w14:paraId="3CE49D21" w14:textId="77777777" w:rsidR="00095B3D" w:rsidRDefault="002F6452">
                        <w:pPr>
                          <w:pStyle w:val="Prrafodelista"/>
                          <w:numPr>
                            <w:ilvl w:val="0"/>
                            <w:numId w:val="2"/>
                          </w:numPr>
                          <w:spacing w:after="0" w:line="240" w:lineRule="auto"/>
                          <w:ind w:left="694"/>
                          <w:rPr>
                            <w:ins w:id="156" w:author="Susana Garzon Ramirez" w:date="2018-05-03T22:35:00Z"/>
                            <w:rFonts w:ascii="Arial" w:eastAsia="Times New Roman" w:hAnsi="Arial" w:cs="Arial"/>
                            <w:sz w:val="20"/>
                            <w:szCs w:val="20"/>
                            <w:lang w:val="es-CO"/>
                          </w:rPr>
                          <w:pPrChange w:id="157" w:author="Susana Garzon Ramirez" w:date="2018-05-03T22:35:00Z">
                            <w:pPr>
                              <w:spacing w:after="0" w:line="240" w:lineRule="auto"/>
                            </w:pPr>
                          </w:pPrChange>
                        </w:pPr>
                        <w:r w:rsidRPr="00095B3D">
                          <w:rPr>
                            <w:rFonts w:ascii="Arial" w:eastAsia="Times New Roman" w:hAnsi="Arial" w:cs="Arial"/>
                            <w:sz w:val="20"/>
                            <w:szCs w:val="20"/>
                            <w:lang w:val="es-CO"/>
                            <w:rPrChange w:id="158" w:author="Susana Garzon Ramirez" w:date="2018-05-03T22:28:00Z">
                              <w:rPr>
                                <w:lang w:val="es-CO"/>
                              </w:rPr>
                            </w:rPrChange>
                          </w:rPr>
                          <w:t>Factura Proforma de la orden en curso para que sea incluido y en la programación de pagos de la semana que hace el Departamento de Tesorería. </w:t>
                        </w:r>
                      </w:p>
                      <w:p w14:paraId="296CCBD6" w14:textId="77777777" w:rsidR="002F6452" w:rsidRPr="00095B3D" w:rsidRDefault="002F6452">
                        <w:pPr>
                          <w:pStyle w:val="Prrafodelista"/>
                          <w:spacing w:after="0" w:line="240" w:lineRule="auto"/>
                          <w:ind w:left="0"/>
                          <w:rPr>
                            <w:rFonts w:ascii="Arial" w:eastAsia="Times New Roman" w:hAnsi="Arial" w:cs="Arial"/>
                            <w:sz w:val="20"/>
                            <w:szCs w:val="20"/>
                            <w:lang w:val="es-CO"/>
                          </w:rPr>
                          <w:pPrChange w:id="159" w:author="Susana Garzon Ramirez" w:date="2018-05-03T22:35:00Z">
                            <w:pPr>
                              <w:spacing w:after="0" w:line="240" w:lineRule="auto"/>
                            </w:pPr>
                          </w:pPrChange>
                        </w:pPr>
                        <w:del w:id="160" w:author="Susana Garzon Ramirez" w:date="2018-05-03T22:35:00Z">
                          <w:r w:rsidRPr="00095B3D" w:rsidDel="00095B3D">
                            <w:rPr>
                              <w:rFonts w:ascii="Arial" w:eastAsia="Times New Roman" w:hAnsi="Arial" w:cs="Arial"/>
                              <w:sz w:val="20"/>
                              <w:szCs w:val="20"/>
                              <w:lang w:val="es-CO"/>
                              <w:rPrChange w:id="161" w:author="Susana Garzon Ramirez" w:date="2018-05-03T22:28:00Z">
                                <w:rPr>
                                  <w:lang w:val="es-CO"/>
                                </w:rPr>
                              </w:rPrChange>
                            </w:rPr>
                            <w:br/>
                          </w:r>
                          <w:r w:rsidRPr="00095B3D" w:rsidDel="00095B3D">
                            <w:rPr>
                              <w:rFonts w:ascii="Arial" w:eastAsia="Times New Roman" w:hAnsi="Arial" w:cs="Arial"/>
                              <w:sz w:val="20"/>
                              <w:szCs w:val="20"/>
                              <w:lang w:val="es-CO"/>
                              <w:rPrChange w:id="162" w:author="Susana Garzon Ramirez" w:date="2018-05-03T22:28:00Z">
                                <w:rPr>
                                  <w:lang w:val="es-CO"/>
                                </w:rPr>
                              </w:rPrChange>
                            </w:rPr>
                            <w:br/>
                          </w:r>
                        </w:del>
                        <w:r w:rsidRPr="00095B3D">
                          <w:rPr>
                            <w:rFonts w:ascii="Arial" w:eastAsia="Times New Roman" w:hAnsi="Arial" w:cs="Arial"/>
                            <w:sz w:val="20"/>
                            <w:szCs w:val="20"/>
                            <w:lang w:val="es-CO"/>
                            <w:rPrChange w:id="163" w:author="Susana Garzon Ramirez" w:date="2018-05-03T22:28:00Z">
                              <w:rPr>
                                <w:lang w:val="es-CO"/>
                              </w:rPr>
                            </w:rPrChange>
                          </w:rPr>
                          <w:t>En caso de tratarse de un proveedor registrado, la información bancaria se puede validar directamente en la </w:t>
                        </w:r>
                        <w:r w:rsidRPr="00095B3D">
                          <w:rPr>
                            <w:rFonts w:ascii="Arial" w:eastAsia="Times New Roman" w:hAnsi="Arial" w:cs="Arial"/>
                            <w:b/>
                            <w:bCs/>
                            <w:sz w:val="20"/>
                            <w:szCs w:val="20"/>
                            <w:lang w:val="es-CO"/>
                          </w:rPr>
                          <w:t>ruta: 10.1.2.240\importaciones\DATOS BANCARIOS PROVEEDORES</w:t>
                        </w:r>
                        <w:r w:rsidR="00424FF0" w:rsidRPr="00095B3D">
                          <w:rPr>
                            <w:rFonts w:ascii="Arial" w:eastAsia="Times New Roman" w:hAnsi="Arial" w:cs="Arial"/>
                            <w:b/>
                            <w:bCs/>
                            <w:sz w:val="20"/>
                            <w:szCs w:val="20"/>
                            <w:lang w:val="es-CO"/>
                          </w:rPr>
                          <w:t xml:space="preserve"> </w:t>
                        </w:r>
                        <w:r w:rsidRPr="00095B3D">
                          <w:rPr>
                            <w:rFonts w:ascii="Arial" w:eastAsia="Times New Roman" w:hAnsi="Arial" w:cs="Arial"/>
                            <w:sz w:val="20"/>
                            <w:szCs w:val="20"/>
                            <w:lang w:val="es-CO"/>
                          </w:rPr>
                          <w:t>donde serán publicados para su consulta las certificaciones de Datos Bancarios remitidos por los proveedores. </w:t>
                        </w:r>
                        <w:r w:rsidRPr="00095B3D">
                          <w:rPr>
                            <w:rFonts w:ascii="Arial" w:eastAsia="Times New Roman" w:hAnsi="Arial" w:cs="Arial"/>
                            <w:sz w:val="20"/>
                            <w:szCs w:val="20"/>
                            <w:lang w:val="es-CO"/>
                          </w:rPr>
                          <w:br/>
                        </w:r>
                        <w:r w:rsidRPr="00095B3D">
                          <w:rPr>
                            <w:rFonts w:ascii="Arial" w:eastAsia="Times New Roman" w:hAnsi="Arial" w:cs="Arial"/>
                            <w:sz w:val="20"/>
                            <w:szCs w:val="20"/>
                            <w:lang w:val="es-CO"/>
                          </w:rPr>
                          <w:br/>
                        </w:r>
                        <w:r w:rsidRPr="00095B3D">
                          <w:rPr>
                            <w:rFonts w:ascii="Arial" w:eastAsia="Times New Roman" w:hAnsi="Arial" w:cs="Arial"/>
                            <w:sz w:val="20"/>
                            <w:szCs w:val="20"/>
                            <w:lang w:val="es-CO"/>
                          </w:rPr>
                          <w:lastRenderedPageBreak/>
                          <w:t>La Gerencia Financiera es la encargada de programar y comunicar a las áreas interesadas a la programación semanal de los pagos a proveedores del exterior y el departamento de importaciones debe validar que las solicitudes de anticipos queden incluidas de acuerdo con la programación y enviar el comprobante Swift al proveedor para dar continuidad a la compra.</w:t>
                        </w:r>
                        <w:r w:rsidRPr="00095B3D">
                          <w:rPr>
                            <w:rFonts w:ascii="Arial" w:eastAsia="Times New Roman" w:hAnsi="Arial" w:cs="Arial"/>
                            <w:sz w:val="20"/>
                            <w:szCs w:val="20"/>
                            <w:lang w:val="es-CO"/>
                          </w:rPr>
                          <w:br/>
                        </w:r>
                        <w:r w:rsidRPr="00095B3D">
                          <w:rPr>
                            <w:rFonts w:ascii="Arial" w:eastAsia="Times New Roman" w:hAnsi="Arial" w:cs="Arial"/>
                            <w:sz w:val="20"/>
                            <w:szCs w:val="20"/>
                            <w:lang w:val="es-CO"/>
                          </w:rPr>
                          <w:br/>
                          <w:t>Para los pagos en Euros se debe solicitar el Swift al banco con el que se hizo la negociación.</w:t>
                        </w:r>
                      </w:p>
                    </w:tc>
                  </w:tr>
                </w:tbl>
                <w:p w14:paraId="72928872"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0" w:type="auto"/>
                    <w:tblCellSpacing w:w="0" w:type="dxa"/>
                    <w:tblCellMar>
                      <w:left w:w="0" w:type="dxa"/>
                      <w:right w:w="0" w:type="dxa"/>
                    </w:tblCellMar>
                    <w:tblLook w:val="04A0" w:firstRow="1" w:lastRow="0" w:firstColumn="1" w:lastColumn="0" w:noHBand="0" w:noVBand="1"/>
                  </w:tblPr>
                  <w:tblGrid>
                    <w:gridCol w:w="6"/>
                  </w:tblGrid>
                  <w:tr w:rsidR="00F14E1D" w:rsidRPr="004F1991" w14:paraId="04EA6780" w14:textId="77777777">
                    <w:trPr>
                      <w:trHeight w:val="150"/>
                      <w:tblCellSpacing w:w="0" w:type="dxa"/>
                    </w:trPr>
                    <w:tc>
                      <w:tcPr>
                        <w:tcW w:w="0" w:type="auto"/>
                        <w:vAlign w:val="center"/>
                        <w:hideMark/>
                      </w:tcPr>
                      <w:p w14:paraId="7A896B68" w14:textId="77777777" w:rsidR="002F6452" w:rsidRPr="007B66FB" w:rsidRDefault="002F6452" w:rsidP="00A53FC8">
                        <w:pPr>
                          <w:spacing w:after="0" w:line="240" w:lineRule="auto"/>
                          <w:rPr>
                            <w:rFonts w:ascii="Arial" w:eastAsia="Times New Roman" w:hAnsi="Arial" w:cs="Arial"/>
                            <w:sz w:val="20"/>
                            <w:szCs w:val="20"/>
                            <w:lang w:val="es-CO"/>
                          </w:rPr>
                        </w:pPr>
                      </w:p>
                    </w:tc>
                  </w:tr>
                </w:tbl>
                <w:p w14:paraId="2F915093"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10221"/>
                  </w:tblGrid>
                  <w:tr w:rsidR="00F14E1D" w:rsidRPr="004F1991" w14:paraId="3B7A37CC" w14:textId="77777777">
                    <w:trPr>
                      <w:tblCellSpacing w:w="15" w:type="dxa"/>
                    </w:trPr>
                    <w:tc>
                      <w:tcPr>
                        <w:tcW w:w="15" w:type="dxa"/>
                        <w:vAlign w:val="center"/>
                        <w:hideMark/>
                      </w:tcPr>
                      <w:p w14:paraId="74CCDE48" w14:textId="77777777" w:rsidR="002F6452" w:rsidRPr="007B66FB" w:rsidRDefault="002F6452" w:rsidP="00A53FC8">
                        <w:pPr>
                          <w:spacing w:after="0" w:line="240" w:lineRule="auto"/>
                          <w:rPr>
                            <w:rFonts w:ascii="Arial" w:eastAsia="Times New Roman" w:hAnsi="Arial" w:cs="Arial"/>
                            <w:sz w:val="20"/>
                            <w:szCs w:val="20"/>
                            <w:lang w:val="es-CO"/>
                          </w:rPr>
                        </w:pPr>
                      </w:p>
                    </w:tc>
                    <w:tc>
                      <w:tcPr>
                        <w:tcW w:w="5000" w:type="pct"/>
                        <w:vAlign w:val="center"/>
                        <w:hideMark/>
                      </w:tcPr>
                      <w:p w14:paraId="727869E9" w14:textId="77777777" w:rsidR="00756883" w:rsidRPr="007B66FB" w:rsidRDefault="002F6452" w:rsidP="00A53FC8">
                        <w:pPr>
                          <w:spacing w:after="0" w:line="240" w:lineRule="auto"/>
                          <w:rPr>
                            <w:rFonts w:ascii="Arial" w:eastAsia="Times New Roman" w:hAnsi="Arial" w:cs="Arial"/>
                            <w:sz w:val="20"/>
                            <w:szCs w:val="20"/>
                            <w:lang w:val="es-CO"/>
                          </w:rPr>
                        </w:pPr>
                        <w:r w:rsidRPr="007B66FB">
                          <w:rPr>
                            <w:rFonts w:ascii="Arial" w:eastAsia="Times New Roman" w:hAnsi="Arial" w:cs="Arial"/>
                            <w:b/>
                            <w:bCs/>
                            <w:sz w:val="20"/>
                            <w:szCs w:val="20"/>
                            <w:lang w:val="es-CO"/>
                          </w:rPr>
                          <w:t>5.3 SEGUIMIENTO DE LOS ÓRDENES DE COMPRA</w:t>
                        </w:r>
                        <w:r w:rsidRPr="007B66FB">
                          <w:rPr>
                            <w:rFonts w:ascii="Arial" w:eastAsia="Times New Roman" w:hAnsi="Arial" w:cs="Arial"/>
                            <w:sz w:val="20"/>
                            <w:szCs w:val="20"/>
                            <w:lang w:val="es-CO"/>
                          </w:rPr>
                          <w:t> </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t>Se debe realizar el seguimiento a los pedidos que están en proceso, consultando con el proveedor y/o embarcador, de acuerdo con los términos para el despacho: la fecha de salida (ETD), fecha aproximada de llegada (ETA), Naviera, nombre del barco, número del B/L, número del contenedor(es), entre otros para adelantar los procedimientos necesarios para la importación.</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t>Dar instrucciones de embarque al proveedor y al embarcador, en caso de negociaciones en términos EXW, FCA, FAS o FOB.</w:t>
                        </w:r>
                        <w:r w:rsidRPr="007B66FB">
                          <w:rPr>
                            <w:rFonts w:ascii="Arial" w:eastAsia="Times New Roman" w:hAnsi="Arial" w:cs="Arial"/>
                            <w:sz w:val="20"/>
                            <w:szCs w:val="20"/>
                            <w:lang w:val="es-CO"/>
                          </w:rPr>
                          <w:br/>
                        </w:r>
                      </w:p>
                      <w:p w14:paraId="1084164B" w14:textId="77777777" w:rsidR="00756883" w:rsidRDefault="00756883" w:rsidP="00756883">
                        <w:pPr>
                          <w:spacing w:after="0" w:line="240" w:lineRule="auto"/>
                          <w:rPr>
                            <w:ins w:id="164" w:author="Susana Garzon Ramirez" w:date="2018-05-04T09:55:00Z"/>
                            <w:rFonts w:ascii="Arial" w:eastAsia="Times New Roman" w:hAnsi="Arial" w:cs="Arial"/>
                            <w:sz w:val="20"/>
                            <w:szCs w:val="20"/>
                            <w:lang w:val="es-CO"/>
                          </w:rPr>
                        </w:pPr>
                        <w:commentRangeStart w:id="165"/>
                        <w:r w:rsidRPr="007B66FB">
                          <w:rPr>
                            <w:rFonts w:ascii="Arial" w:eastAsia="Times New Roman" w:hAnsi="Arial" w:cs="Arial"/>
                            <w:sz w:val="20"/>
                            <w:szCs w:val="20"/>
                            <w:lang w:val="es-CO"/>
                          </w:rPr>
                          <w:t xml:space="preserve">Solicitar </w:t>
                        </w:r>
                        <w:commentRangeEnd w:id="165"/>
                        <w:r w:rsidR="00095B3D">
                          <w:rPr>
                            <w:rStyle w:val="Refdecomentario"/>
                          </w:rPr>
                          <w:commentReference w:id="165"/>
                        </w:r>
                        <w:r w:rsidRPr="00095B3D">
                          <w:rPr>
                            <w:rFonts w:ascii="Arial" w:eastAsia="Times New Roman" w:hAnsi="Arial" w:cs="Arial"/>
                            <w:sz w:val="20"/>
                            <w:szCs w:val="20"/>
                            <w:lang w:val="es-CO"/>
                          </w:rPr>
                          <w:t xml:space="preserve">al Proveedor antes del despacho de la carga el </w:t>
                        </w:r>
                        <w:commentRangeStart w:id="166"/>
                        <w:r w:rsidRPr="00095B3D">
                          <w:rPr>
                            <w:rFonts w:ascii="Arial" w:eastAsia="Times New Roman" w:hAnsi="Arial" w:cs="Arial"/>
                            <w:sz w:val="20"/>
                            <w:szCs w:val="20"/>
                            <w:lang w:val="es-CO"/>
                          </w:rPr>
                          <w:t xml:space="preserve">registro </w:t>
                        </w:r>
                        <w:commentRangeEnd w:id="166"/>
                        <w:r w:rsidR="00095B3D">
                          <w:rPr>
                            <w:rStyle w:val="Refdecomentario"/>
                          </w:rPr>
                          <w:commentReference w:id="166"/>
                        </w:r>
                        <w:r w:rsidRPr="00095B3D">
                          <w:rPr>
                            <w:rFonts w:ascii="Arial" w:eastAsia="Times New Roman" w:hAnsi="Arial" w:cs="Arial"/>
                            <w:sz w:val="20"/>
                            <w:szCs w:val="20"/>
                            <w:lang w:val="es-CO"/>
                          </w:rPr>
                          <w:t>de embarque en el cual se</w:t>
                        </w:r>
                        <w:r w:rsidR="001711A1" w:rsidRPr="00095B3D">
                          <w:rPr>
                            <w:rFonts w:ascii="Arial" w:eastAsia="Times New Roman" w:hAnsi="Arial" w:cs="Arial"/>
                            <w:sz w:val="20"/>
                            <w:szCs w:val="20"/>
                            <w:lang w:val="es-CO"/>
                          </w:rPr>
                          <w:t xml:space="preserve"> pueda </w:t>
                        </w:r>
                        <w:r w:rsidRPr="00095B3D">
                          <w:rPr>
                            <w:rFonts w:ascii="Arial" w:eastAsia="Times New Roman" w:hAnsi="Arial" w:cs="Arial"/>
                            <w:sz w:val="20"/>
                            <w:szCs w:val="20"/>
                            <w:lang w:val="es-CO"/>
                          </w:rPr>
                          <w:t>evidenciar, información del Contendor, sellos, precintos y el estado de la carga embarcada cumpliendo con los parámetros de seguridad de la Cadena Logística de Abastecimiento.</w:t>
                        </w:r>
                      </w:p>
                      <w:p w14:paraId="2018CCFE" w14:textId="77777777" w:rsidR="007859ED" w:rsidRDefault="007859ED" w:rsidP="00756883">
                        <w:pPr>
                          <w:spacing w:after="0" w:line="240" w:lineRule="auto"/>
                          <w:rPr>
                            <w:ins w:id="167" w:author="Susana Garzon Ramirez" w:date="2018-05-04T09:55:00Z"/>
                            <w:rFonts w:ascii="Arial" w:eastAsia="Times New Roman" w:hAnsi="Arial" w:cs="Arial"/>
                            <w:sz w:val="20"/>
                            <w:szCs w:val="20"/>
                            <w:lang w:val="es-CO"/>
                          </w:rPr>
                        </w:pPr>
                      </w:p>
                      <w:p w14:paraId="727CE897" w14:textId="77777777" w:rsidR="007859ED" w:rsidRPr="00095B3D" w:rsidRDefault="007859ED" w:rsidP="00756883">
                        <w:pPr>
                          <w:spacing w:after="0" w:line="240" w:lineRule="auto"/>
                          <w:rPr>
                            <w:rFonts w:ascii="Arial" w:eastAsia="Times New Roman" w:hAnsi="Arial" w:cs="Arial"/>
                            <w:sz w:val="20"/>
                            <w:szCs w:val="20"/>
                            <w:lang w:val="es-CO"/>
                          </w:rPr>
                        </w:pPr>
                      </w:p>
                      <w:p w14:paraId="3657FE75" w14:textId="77777777" w:rsidR="00807200" w:rsidRPr="007B66FB" w:rsidRDefault="00756883" w:rsidP="00450E09">
                        <w:pPr>
                          <w:spacing w:after="0" w:line="240" w:lineRule="auto"/>
                          <w:rPr>
                            <w:rFonts w:ascii="Arial" w:eastAsia="Times New Roman" w:hAnsi="Arial" w:cs="Arial"/>
                            <w:sz w:val="20"/>
                            <w:szCs w:val="20"/>
                            <w:lang w:val="es-CO"/>
                          </w:rPr>
                        </w:pPr>
                        <w:r w:rsidRPr="00770831">
                          <w:rPr>
                            <w:rFonts w:ascii="Arial" w:eastAsia="Times New Roman" w:hAnsi="Arial" w:cs="Arial"/>
                            <w:sz w:val="20"/>
                            <w:szCs w:val="20"/>
                            <w:lang w:val="es-CO"/>
                          </w:rPr>
                          <w:t>También se debe s</w:t>
                        </w:r>
                        <w:r w:rsidR="002F6452" w:rsidRPr="00770831">
                          <w:rPr>
                            <w:rFonts w:ascii="Arial" w:eastAsia="Times New Roman" w:hAnsi="Arial" w:cs="Arial"/>
                            <w:sz w:val="20"/>
                            <w:szCs w:val="20"/>
                            <w:lang w:val="es-CO"/>
                          </w:rPr>
                          <w:t xml:space="preserve">olicitar al proveedor antes de la llegada del </w:t>
                        </w:r>
                        <w:r w:rsidRPr="00770831">
                          <w:rPr>
                            <w:rFonts w:ascii="Arial" w:eastAsia="Times New Roman" w:hAnsi="Arial" w:cs="Arial"/>
                            <w:sz w:val="20"/>
                            <w:szCs w:val="20"/>
                            <w:lang w:val="es-CO"/>
                          </w:rPr>
                          <w:t xml:space="preserve">embarque </w:t>
                        </w:r>
                        <w:r w:rsidR="00807200" w:rsidRPr="00770831">
                          <w:rPr>
                            <w:rFonts w:ascii="Arial" w:eastAsia="Times New Roman" w:hAnsi="Arial" w:cs="Arial"/>
                            <w:sz w:val="20"/>
                            <w:szCs w:val="20"/>
                            <w:lang w:val="es-CO"/>
                          </w:rPr>
                          <w:t>a puerto</w:t>
                        </w:r>
                        <w:r w:rsidRPr="00770831">
                          <w:rPr>
                            <w:rFonts w:ascii="Arial" w:eastAsia="Times New Roman" w:hAnsi="Arial" w:cs="Arial"/>
                            <w:sz w:val="20"/>
                            <w:szCs w:val="20"/>
                            <w:lang w:val="es-CO"/>
                          </w:rPr>
                          <w:t xml:space="preserve"> </w:t>
                        </w:r>
                        <w:r w:rsidR="00BD7764" w:rsidRPr="00770831">
                          <w:rPr>
                            <w:rFonts w:ascii="Arial" w:eastAsia="Times New Roman" w:hAnsi="Arial" w:cs="Arial"/>
                            <w:sz w:val="20"/>
                            <w:szCs w:val="20"/>
                            <w:lang w:val="es-CO"/>
                          </w:rPr>
                          <w:t>destino la</w:t>
                        </w:r>
                        <w:r w:rsidR="002F6452" w:rsidRPr="00770831">
                          <w:rPr>
                            <w:rFonts w:ascii="Arial" w:eastAsia="Times New Roman" w:hAnsi="Arial" w:cs="Arial"/>
                            <w:sz w:val="20"/>
                            <w:szCs w:val="20"/>
                            <w:lang w:val="es-CO"/>
                          </w:rPr>
                          <w:t xml:space="preserve"> copia de los documentos de importación para revisarlos</w:t>
                        </w:r>
                        <w:r w:rsidRPr="007B66FB">
                          <w:rPr>
                            <w:rFonts w:ascii="Arial" w:eastAsia="Times New Roman" w:hAnsi="Arial" w:cs="Arial"/>
                            <w:sz w:val="20"/>
                            <w:szCs w:val="20"/>
                            <w:lang w:val="es-CO"/>
                          </w:rPr>
                          <w:t xml:space="preserve">, aprobarlos </w:t>
                        </w:r>
                        <w:r w:rsidR="00807200" w:rsidRPr="007B66FB">
                          <w:rPr>
                            <w:rFonts w:ascii="Arial" w:eastAsia="Times New Roman" w:hAnsi="Arial" w:cs="Arial"/>
                            <w:sz w:val="20"/>
                            <w:szCs w:val="20"/>
                            <w:lang w:val="es-CO"/>
                          </w:rPr>
                          <w:t>e</w:t>
                        </w:r>
                        <w:r w:rsidR="002F6452" w:rsidRPr="007B66FB">
                          <w:rPr>
                            <w:rFonts w:ascii="Arial" w:eastAsia="Times New Roman" w:hAnsi="Arial" w:cs="Arial"/>
                            <w:sz w:val="20"/>
                            <w:szCs w:val="20"/>
                            <w:lang w:val="es-CO"/>
                          </w:rPr>
                          <w:t xml:space="preserve"> </w:t>
                        </w:r>
                        <w:r w:rsidR="00807200" w:rsidRPr="007B66FB">
                          <w:rPr>
                            <w:rFonts w:ascii="Arial" w:eastAsia="Times New Roman" w:hAnsi="Arial" w:cs="Arial"/>
                            <w:sz w:val="20"/>
                            <w:szCs w:val="20"/>
                            <w:lang w:val="es-CO"/>
                          </w:rPr>
                          <w:t xml:space="preserve">integrar el LRP SOUL después de asignado el consecutivo de importación. </w:t>
                        </w:r>
                      </w:p>
                      <w:p w14:paraId="68C9A5B8" w14:textId="77777777" w:rsidR="00807200" w:rsidRPr="007B66FB" w:rsidRDefault="00807200" w:rsidP="00450E09">
                        <w:pPr>
                          <w:spacing w:after="0" w:line="240" w:lineRule="auto"/>
                          <w:rPr>
                            <w:rFonts w:ascii="Arial" w:eastAsia="Times New Roman" w:hAnsi="Arial" w:cs="Arial"/>
                            <w:sz w:val="20"/>
                            <w:szCs w:val="20"/>
                            <w:lang w:val="es-CO"/>
                          </w:rPr>
                        </w:pPr>
                      </w:p>
                      <w:p w14:paraId="1AE76E2B" w14:textId="77777777" w:rsidR="002F6452" w:rsidRPr="007B66FB" w:rsidRDefault="00450E09" w:rsidP="00450E09">
                        <w:pPr>
                          <w:spacing w:after="0" w:line="240" w:lineRule="auto"/>
                          <w:rPr>
                            <w:rFonts w:ascii="Arial" w:eastAsia="Times New Roman" w:hAnsi="Arial" w:cs="Arial"/>
                            <w:sz w:val="20"/>
                            <w:szCs w:val="20"/>
                            <w:lang w:val="es-CO"/>
                          </w:rPr>
                        </w:pPr>
                        <w:r w:rsidRPr="007B66FB">
                          <w:rPr>
                            <w:rFonts w:ascii="Arial" w:eastAsia="Times New Roman" w:hAnsi="Arial" w:cs="Arial"/>
                            <w:sz w:val="20"/>
                            <w:szCs w:val="20"/>
                            <w:lang w:val="es-CO"/>
                          </w:rPr>
                          <w:t xml:space="preserve">Una vez aprobados </w:t>
                        </w:r>
                        <w:r w:rsidR="002F6452" w:rsidRPr="007B66FB">
                          <w:rPr>
                            <w:rFonts w:ascii="Arial" w:eastAsia="Times New Roman" w:hAnsi="Arial" w:cs="Arial"/>
                            <w:sz w:val="20"/>
                            <w:szCs w:val="20"/>
                            <w:lang w:val="es-CO"/>
                          </w:rPr>
                          <w:t>los documentos de aduanas de manera oportuna el proveedor proced</w:t>
                        </w:r>
                        <w:r w:rsidRPr="007B66FB">
                          <w:rPr>
                            <w:rFonts w:ascii="Arial" w:eastAsia="Times New Roman" w:hAnsi="Arial" w:cs="Arial"/>
                            <w:sz w:val="20"/>
                            <w:szCs w:val="20"/>
                            <w:lang w:val="es-CO"/>
                          </w:rPr>
                          <w:t>e</w:t>
                        </w:r>
                        <w:r w:rsidR="002F6452" w:rsidRPr="007B66FB">
                          <w:rPr>
                            <w:rFonts w:ascii="Arial" w:eastAsia="Times New Roman" w:hAnsi="Arial" w:cs="Arial"/>
                            <w:sz w:val="20"/>
                            <w:szCs w:val="20"/>
                            <w:lang w:val="es-CO"/>
                          </w:rPr>
                          <w:t xml:space="preserve"> con el envío de los originales los cuales son necesarios para el proceso de nacionalización.</w:t>
                        </w:r>
                      </w:p>
                    </w:tc>
                  </w:tr>
                </w:tbl>
                <w:p w14:paraId="5ABB4E39"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0" w:type="auto"/>
                    <w:tblCellSpacing w:w="0" w:type="dxa"/>
                    <w:tblCellMar>
                      <w:left w:w="0" w:type="dxa"/>
                      <w:right w:w="0" w:type="dxa"/>
                    </w:tblCellMar>
                    <w:tblLook w:val="04A0" w:firstRow="1" w:lastRow="0" w:firstColumn="1" w:lastColumn="0" w:noHBand="0" w:noVBand="1"/>
                  </w:tblPr>
                  <w:tblGrid>
                    <w:gridCol w:w="6"/>
                  </w:tblGrid>
                  <w:tr w:rsidR="00F14E1D" w:rsidRPr="004F1991" w14:paraId="558248BF" w14:textId="77777777">
                    <w:trPr>
                      <w:trHeight w:val="150"/>
                      <w:tblCellSpacing w:w="0" w:type="dxa"/>
                    </w:trPr>
                    <w:tc>
                      <w:tcPr>
                        <w:tcW w:w="0" w:type="auto"/>
                        <w:vAlign w:val="center"/>
                        <w:hideMark/>
                      </w:tcPr>
                      <w:p w14:paraId="5EB4B4A0" w14:textId="77777777" w:rsidR="002F6452" w:rsidRPr="007B66FB" w:rsidRDefault="002F6452" w:rsidP="00A53FC8">
                        <w:pPr>
                          <w:spacing w:after="0" w:line="240" w:lineRule="auto"/>
                          <w:rPr>
                            <w:rFonts w:ascii="Arial" w:eastAsia="Times New Roman" w:hAnsi="Arial" w:cs="Arial"/>
                            <w:sz w:val="20"/>
                            <w:szCs w:val="20"/>
                            <w:lang w:val="es-CO"/>
                          </w:rPr>
                        </w:pPr>
                      </w:p>
                    </w:tc>
                  </w:tr>
                </w:tbl>
                <w:p w14:paraId="022DB370"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10221"/>
                  </w:tblGrid>
                  <w:tr w:rsidR="00F14E1D" w:rsidRPr="004F1991" w14:paraId="2AEF4E66" w14:textId="77777777">
                    <w:trPr>
                      <w:tblCellSpacing w:w="15" w:type="dxa"/>
                    </w:trPr>
                    <w:tc>
                      <w:tcPr>
                        <w:tcW w:w="15" w:type="dxa"/>
                        <w:vAlign w:val="center"/>
                        <w:hideMark/>
                      </w:tcPr>
                      <w:p w14:paraId="2E498051" w14:textId="77777777" w:rsidR="002F6452" w:rsidRPr="007B66FB" w:rsidRDefault="002F6452" w:rsidP="00A53FC8">
                        <w:pPr>
                          <w:spacing w:after="0" w:line="240" w:lineRule="auto"/>
                          <w:rPr>
                            <w:rFonts w:ascii="Arial" w:eastAsia="Times New Roman" w:hAnsi="Arial" w:cs="Arial"/>
                            <w:sz w:val="20"/>
                            <w:szCs w:val="20"/>
                            <w:lang w:val="es-CO"/>
                          </w:rPr>
                        </w:pPr>
                      </w:p>
                    </w:tc>
                    <w:tc>
                      <w:tcPr>
                        <w:tcW w:w="5000" w:type="pct"/>
                        <w:vAlign w:val="center"/>
                        <w:hideMark/>
                      </w:tcPr>
                      <w:p w14:paraId="54CC78D8" w14:textId="1B7D32E9" w:rsidR="002F6452" w:rsidRDefault="002F6452" w:rsidP="00A53FC8">
                        <w:pPr>
                          <w:spacing w:after="0" w:line="240" w:lineRule="auto"/>
                          <w:rPr>
                            <w:ins w:id="168" w:author="Susana Garzon Ramirez" w:date="2018-05-03T22:39:00Z"/>
                            <w:rFonts w:ascii="Arial" w:eastAsia="Times New Roman" w:hAnsi="Arial" w:cs="Arial"/>
                            <w:sz w:val="20"/>
                            <w:szCs w:val="20"/>
                            <w:lang w:val="es-CO"/>
                          </w:rPr>
                        </w:pPr>
                        <w:commentRangeStart w:id="169"/>
                        <w:r w:rsidRPr="007B66FB">
                          <w:rPr>
                            <w:rFonts w:ascii="Arial" w:eastAsia="Times New Roman" w:hAnsi="Arial" w:cs="Arial"/>
                            <w:b/>
                            <w:bCs/>
                            <w:sz w:val="20"/>
                            <w:szCs w:val="20"/>
                            <w:lang w:val="es-CO"/>
                          </w:rPr>
                          <w:t>5.</w:t>
                        </w:r>
                        <w:ins w:id="170" w:author="Susana Garzon Ramirez" w:date="2018-05-04T09:33:00Z">
                          <w:r w:rsidR="00E94B07">
                            <w:rPr>
                              <w:rFonts w:ascii="Arial" w:eastAsia="Times New Roman" w:hAnsi="Arial" w:cs="Arial"/>
                              <w:b/>
                              <w:bCs/>
                              <w:sz w:val="20"/>
                              <w:szCs w:val="20"/>
                              <w:lang w:val="es-CO"/>
                            </w:rPr>
                            <w:t xml:space="preserve">3.1 </w:t>
                          </w:r>
                        </w:ins>
                        <w:del w:id="171" w:author="Susana Garzon Ramirez" w:date="2018-05-04T09:33:00Z">
                          <w:r w:rsidRPr="007B66FB" w:rsidDel="00E94B07">
                            <w:rPr>
                              <w:rFonts w:ascii="Arial" w:eastAsia="Times New Roman" w:hAnsi="Arial" w:cs="Arial"/>
                              <w:b/>
                              <w:bCs/>
                              <w:sz w:val="20"/>
                              <w:szCs w:val="20"/>
                              <w:lang w:val="es-CO"/>
                            </w:rPr>
                            <w:delText>4</w:delText>
                          </w:r>
                        </w:del>
                        <w:r w:rsidRPr="007B66FB">
                          <w:rPr>
                            <w:rFonts w:ascii="Arial" w:eastAsia="Times New Roman" w:hAnsi="Arial" w:cs="Arial"/>
                            <w:b/>
                            <w:bCs/>
                            <w:sz w:val="20"/>
                            <w:szCs w:val="20"/>
                            <w:lang w:val="es-CO"/>
                          </w:rPr>
                          <w:t xml:space="preserve"> </w:t>
                        </w:r>
                        <w:commentRangeEnd w:id="169"/>
                        <w:r w:rsidR="00095B3D">
                          <w:rPr>
                            <w:rStyle w:val="Refdecomentario"/>
                          </w:rPr>
                          <w:commentReference w:id="169"/>
                        </w:r>
                        <w:r w:rsidRPr="00095B3D">
                          <w:rPr>
                            <w:rFonts w:ascii="Arial" w:eastAsia="Times New Roman" w:hAnsi="Arial" w:cs="Arial"/>
                            <w:b/>
                            <w:bCs/>
                            <w:sz w:val="20"/>
                            <w:szCs w:val="20"/>
                            <w:lang w:val="es-CO"/>
                          </w:rPr>
                          <w:t>COTIZACIÓN Y LIQUIDACIÓN DE LOS FLETES</w:t>
                        </w:r>
                        <w:r w:rsidRPr="00095B3D">
                          <w:rPr>
                            <w:rFonts w:ascii="Arial" w:eastAsia="Times New Roman" w:hAnsi="Arial" w:cs="Arial"/>
                            <w:sz w:val="20"/>
                            <w:szCs w:val="20"/>
                            <w:lang w:val="es-CO"/>
                          </w:rPr>
                          <w:t> </w:t>
                        </w:r>
                        <w:r w:rsidRPr="00095B3D">
                          <w:rPr>
                            <w:rFonts w:ascii="Arial" w:eastAsia="Times New Roman" w:hAnsi="Arial" w:cs="Arial"/>
                            <w:sz w:val="20"/>
                            <w:szCs w:val="20"/>
                            <w:lang w:val="es-CO"/>
                          </w:rPr>
                          <w:br/>
                        </w:r>
                        <w:r w:rsidRPr="00095B3D">
                          <w:rPr>
                            <w:rFonts w:ascii="Arial" w:eastAsia="Times New Roman" w:hAnsi="Arial" w:cs="Arial"/>
                            <w:sz w:val="20"/>
                            <w:szCs w:val="20"/>
                            <w:lang w:val="es-CO"/>
                          </w:rPr>
                          <w:br/>
                          <w:t xml:space="preserve">Previamente a las instrucciones del embarque de negociaciones en términos EXW , FCA, FAS o FOB; se realiza la cotización y liquidación de </w:t>
                        </w:r>
                        <w:r w:rsidRPr="00C32C50">
                          <w:rPr>
                            <w:rFonts w:ascii="Arial" w:eastAsia="Times New Roman" w:hAnsi="Arial" w:cs="Arial"/>
                            <w:sz w:val="20"/>
                            <w:szCs w:val="20"/>
                            <w:lang w:val="es-CO"/>
                          </w:rPr>
                          <w:t xml:space="preserve">los fletes, teniendo en cuenta como mínimo dos ofertas de fletes para todos los procesos de compra de la compañía ( Materias primas, comercialización, maquinaria, repuestos y muestras) de tal manera que se pueda tomar la decisión más rentable para cada caso y dejar el soporte de esta gestión en cada carpeta de importación con el fin de sustentar la selección del agente internacional y servir de respaldo para el informe de ahorros de gestión del proceso de </w:t>
                        </w:r>
                        <w:commentRangeStart w:id="172"/>
                        <w:r w:rsidRPr="00C32C50">
                          <w:rPr>
                            <w:rFonts w:ascii="Arial" w:eastAsia="Times New Roman" w:hAnsi="Arial" w:cs="Arial"/>
                            <w:sz w:val="20"/>
                            <w:szCs w:val="20"/>
                            <w:lang w:val="es-CO"/>
                          </w:rPr>
                          <w:t>importación</w:t>
                        </w:r>
                        <w:commentRangeEnd w:id="172"/>
                        <w:r w:rsidR="00C32C50">
                          <w:rPr>
                            <w:rStyle w:val="Refdecomentario"/>
                          </w:rPr>
                          <w:commentReference w:id="172"/>
                        </w:r>
                        <w:r w:rsidRPr="00C32C50">
                          <w:rPr>
                            <w:rFonts w:ascii="Arial" w:eastAsia="Times New Roman" w:hAnsi="Arial" w:cs="Arial"/>
                            <w:sz w:val="20"/>
                            <w:szCs w:val="20"/>
                            <w:lang w:val="es-CO"/>
                          </w:rPr>
                          <w:t>.</w:t>
                        </w:r>
                      </w:p>
                      <w:p w14:paraId="4344EA02" w14:textId="77777777" w:rsidR="00C32C50" w:rsidRDefault="00C32C50" w:rsidP="00A53FC8">
                        <w:pPr>
                          <w:spacing w:after="0" w:line="240" w:lineRule="auto"/>
                          <w:rPr>
                            <w:ins w:id="173" w:author="Susana Garzon Ramirez" w:date="2018-05-03T22:39:00Z"/>
                            <w:rFonts w:ascii="Arial" w:eastAsia="Times New Roman" w:hAnsi="Arial" w:cs="Arial"/>
                            <w:sz w:val="20"/>
                            <w:szCs w:val="20"/>
                            <w:lang w:val="es-CO"/>
                          </w:rPr>
                        </w:pPr>
                      </w:p>
                      <w:p w14:paraId="45D22C03" w14:textId="77777777" w:rsidR="00C32C50" w:rsidRPr="00C32C50" w:rsidRDefault="00C32C50" w:rsidP="00A53FC8">
                        <w:pPr>
                          <w:spacing w:after="0" w:line="240" w:lineRule="auto"/>
                          <w:rPr>
                            <w:rFonts w:ascii="Arial" w:eastAsia="Times New Roman" w:hAnsi="Arial" w:cs="Arial"/>
                            <w:sz w:val="20"/>
                            <w:szCs w:val="20"/>
                            <w:lang w:val="es-CO"/>
                          </w:rPr>
                        </w:pPr>
                      </w:p>
                    </w:tc>
                  </w:tr>
                </w:tbl>
                <w:p w14:paraId="399F7AB1"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0" w:type="auto"/>
                    <w:tblCellSpacing w:w="0" w:type="dxa"/>
                    <w:tblCellMar>
                      <w:left w:w="0" w:type="dxa"/>
                      <w:right w:w="0" w:type="dxa"/>
                    </w:tblCellMar>
                    <w:tblLook w:val="04A0" w:firstRow="1" w:lastRow="0" w:firstColumn="1" w:lastColumn="0" w:noHBand="0" w:noVBand="1"/>
                  </w:tblPr>
                  <w:tblGrid>
                    <w:gridCol w:w="6"/>
                  </w:tblGrid>
                  <w:tr w:rsidR="00F14E1D" w:rsidRPr="004F1991" w14:paraId="52C0770D" w14:textId="77777777">
                    <w:trPr>
                      <w:trHeight w:val="150"/>
                      <w:tblCellSpacing w:w="0" w:type="dxa"/>
                    </w:trPr>
                    <w:tc>
                      <w:tcPr>
                        <w:tcW w:w="0" w:type="auto"/>
                        <w:vAlign w:val="center"/>
                        <w:hideMark/>
                      </w:tcPr>
                      <w:p w14:paraId="3632B7C3" w14:textId="77777777" w:rsidR="002F6452" w:rsidRPr="007B66FB" w:rsidRDefault="002F6452" w:rsidP="00A53FC8">
                        <w:pPr>
                          <w:spacing w:after="0" w:line="240" w:lineRule="auto"/>
                          <w:rPr>
                            <w:rFonts w:ascii="Arial" w:eastAsia="Times New Roman" w:hAnsi="Arial" w:cs="Arial"/>
                            <w:sz w:val="20"/>
                            <w:szCs w:val="20"/>
                            <w:lang w:val="es-CO"/>
                          </w:rPr>
                        </w:pPr>
                      </w:p>
                    </w:tc>
                  </w:tr>
                </w:tbl>
                <w:p w14:paraId="3CA404F1"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10221"/>
                  </w:tblGrid>
                  <w:tr w:rsidR="00F14E1D" w:rsidRPr="004F1991" w14:paraId="338AEA77" w14:textId="77777777">
                    <w:trPr>
                      <w:tblCellSpacing w:w="15" w:type="dxa"/>
                    </w:trPr>
                    <w:tc>
                      <w:tcPr>
                        <w:tcW w:w="15" w:type="dxa"/>
                        <w:vAlign w:val="center"/>
                        <w:hideMark/>
                      </w:tcPr>
                      <w:p w14:paraId="7B5E5582" w14:textId="77777777" w:rsidR="002F6452" w:rsidRPr="007B66FB" w:rsidRDefault="002F6452" w:rsidP="00A53FC8">
                        <w:pPr>
                          <w:spacing w:after="0" w:line="240" w:lineRule="auto"/>
                          <w:rPr>
                            <w:rFonts w:ascii="Arial" w:eastAsia="Times New Roman" w:hAnsi="Arial" w:cs="Arial"/>
                            <w:sz w:val="20"/>
                            <w:szCs w:val="20"/>
                            <w:lang w:val="es-CO"/>
                          </w:rPr>
                        </w:pPr>
                      </w:p>
                    </w:tc>
                    <w:tc>
                      <w:tcPr>
                        <w:tcW w:w="5000" w:type="pct"/>
                        <w:vAlign w:val="center"/>
                        <w:hideMark/>
                      </w:tcPr>
                      <w:p w14:paraId="6D0352C3" w14:textId="77777777" w:rsidR="002F6452" w:rsidRPr="007B66FB" w:rsidRDefault="002F6452" w:rsidP="00C32C50">
                        <w:pPr>
                          <w:spacing w:after="0" w:line="240" w:lineRule="auto"/>
                          <w:rPr>
                            <w:rFonts w:ascii="Arial" w:eastAsia="Times New Roman" w:hAnsi="Arial" w:cs="Arial"/>
                            <w:sz w:val="20"/>
                            <w:szCs w:val="20"/>
                            <w:lang w:val="es-CO"/>
                          </w:rPr>
                        </w:pPr>
                        <w:r w:rsidRPr="007B66FB">
                          <w:rPr>
                            <w:rFonts w:ascii="Arial" w:eastAsia="Times New Roman" w:hAnsi="Arial" w:cs="Arial"/>
                            <w:b/>
                            <w:bCs/>
                            <w:sz w:val="20"/>
                            <w:szCs w:val="20"/>
                            <w:lang w:val="es-CO"/>
                          </w:rPr>
                          <w:t>5.5 REQUISITOS PREVIOS</w:t>
                        </w:r>
                        <w:r w:rsidRPr="007B66FB">
                          <w:rPr>
                            <w:rFonts w:ascii="Arial" w:eastAsia="Times New Roman" w:hAnsi="Arial" w:cs="Arial"/>
                            <w:sz w:val="20"/>
                            <w:szCs w:val="20"/>
                            <w:lang w:val="es-CO"/>
                          </w:rPr>
                          <w:t> </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t xml:space="preserve">Es necesario velar por el cumplimiento y trámite oportuno de los requisitos previos establecidos por la normatividad colombiana para los trámites de Importación, logrando así un </w:t>
                        </w:r>
                        <w:del w:id="174" w:author="Susana Garzon Ramirez" w:date="2018-05-03T22:40:00Z">
                          <w:r w:rsidRPr="007B66FB" w:rsidDel="00C32C50">
                            <w:rPr>
                              <w:rFonts w:ascii="Arial" w:eastAsia="Times New Roman" w:hAnsi="Arial" w:cs="Arial"/>
                              <w:sz w:val="20"/>
                              <w:szCs w:val="20"/>
                              <w:lang w:val="es-CO"/>
                            </w:rPr>
                            <w:delText xml:space="preserve">trámite </w:delText>
                          </w:r>
                        </w:del>
                        <w:ins w:id="175" w:author="Susana Garzon Ramirez" w:date="2018-05-03T22:40:00Z">
                          <w:r w:rsidR="00C32C50">
                            <w:rPr>
                              <w:rFonts w:ascii="Arial" w:eastAsia="Times New Roman" w:hAnsi="Arial" w:cs="Arial"/>
                              <w:sz w:val="20"/>
                              <w:szCs w:val="20"/>
                              <w:lang w:val="es-CO"/>
                            </w:rPr>
                            <w:t>proceso</w:t>
                          </w:r>
                          <w:r w:rsidR="00C32C50" w:rsidRPr="00C32C50">
                            <w:rPr>
                              <w:rFonts w:ascii="Arial" w:eastAsia="Times New Roman" w:hAnsi="Arial" w:cs="Arial"/>
                              <w:sz w:val="20"/>
                              <w:szCs w:val="20"/>
                              <w:lang w:val="es-CO"/>
                            </w:rPr>
                            <w:t xml:space="preserve"> </w:t>
                          </w:r>
                        </w:ins>
                        <w:r w:rsidRPr="00C32C50">
                          <w:rPr>
                            <w:rFonts w:ascii="Arial" w:eastAsia="Times New Roman" w:hAnsi="Arial" w:cs="Arial"/>
                            <w:sz w:val="20"/>
                            <w:szCs w:val="20"/>
                            <w:lang w:val="es-CO"/>
                          </w:rPr>
                          <w:t>ágil y evitar extra costos de los procesos en puerto.</w:t>
                        </w:r>
                        <w:r w:rsidRPr="00C32C50">
                          <w:rPr>
                            <w:rFonts w:ascii="Arial" w:eastAsia="Times New Roman" w:hAnsi="Arial" w:cs="Arial"/>
                            <w:sz w:val="20"/>
                            <w:szCs w:val="20"/>
                            <w:lang w:val="es-CO"/>
                          </w:rPr>
                          <w:br/>
                        </w:r>
                        <w:r w:rsidRPr="00C32C50">
                          <w:rPr>
                            <w:rFonts w:ascii="Arial" w:eastAsia="Times New Roman" w:hAnsi="Arial" w:cs="Arial"/>
                            <w:sz w:val="20"/>
                            <w:szCs w:val="20"/>
                            <w:lang w:val="es-CO"/>
                          </w:rPr>
                          <w:br/>
                          <w:t xml:space="preserve">Los Requisitos </w:t>
                        </w:r>
                        <w:r w:rsidRPr="00770831">
                          <w:rPr>
                            <w:rFonts w:ascii="Arial" w:eastAsia="Times New Roman" w:hAnsi="Arial" w:cs="Arial"/>
                            <w:sz w:val="20"/>
                            <w:szCs w:val="20"/>
                            <w:lang w:val="es-CO"/>
                          </w:rPr>
                          <w:t>Generales que deben cumplir los documentos soporte de la operación de importación son: </w:t>
                        </w:r>
                        <w:r w:rsidRPr="00770831">
                          <w:rPr>
                            <w:rFonts w:ascii="Arial" w:eastAsia="Times New Roman" w:hAnsi="Arial" w:cs="Arial"/>
                            <w:sz w:val="20"/>
                            <w:szCs w:val="20"/>
                            <w:lang w:val="es-CO"/>
                          </w:rPr>
                          <w:br/>
                        </w:r>
                        <w:r w:rsidRPr="00770831">
                          <w:rPr>
                            <w:rFonts w:ascii="Arial" w:eastAsia="Times New Roman" w:hAnsi="Arial" w:cs="Arial"/>
                            <w:sz w:val="20"/>
                            <w:szCs w:val="20"/>
                            <w:lang w:val="es-CO"/>
                          </w:rPr>
                          <w:br/>
                        </w:r>
                        <w:r w:rsidRPr="007B66FB">
                          <w:rPr>
                            <w:rFonts w:ascii="Arial" w:eastAsia="Times New Roman" w:hAnsi="Arial" w:cs="Arial"/>
                            <w:sz w:val="20"/>
                            <w:szCs w:val="20"/>
                            <w:lang w:val="es-CO"/>
                          </w:rPr>
                          <w:sym w:font="Symbol" w:char="F0FC"/>
                        </w:r>
                        <w:r w:rsidRPr="007B66FB">
                          <w:rPr>
                            <w:rFonts w:ascii="Arial" w:eastAsia="Times New Roman" w:hAnsi="Arial" w:cs="Arial"/>
                            <w:sz w:val="20"/>
                            <w:szCs w:val="20"/>
                            <w:lang w:val="es-CO"/>
                          </w:rPr>
                          <w:t xml:space="preserve"> Estar expedidos en original. </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sym w:font="Symbol" w:char="F0FC"/>
                        </w:r>
                        <w:r w:rsidRPr="007B66FB">
                          <w:rPr>
                            <w:rFonts w:ascii="Arial" w:eastAsia="Times New Roman" w:hAnsi="Arial" w:cs="Arial"/>
                            <w:sz w:val="20"/>
                            <w:szCs w:val="20"/>
                            <w:lang w:val="es-CO"/>
                          </w:rPr>
                          <w:t xml:space="preserve"> Encontrarse vigentes a la fecha de presentación y aceptación de la Declaración de Importación. </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sym w:font="Symbol" w:char="F0FC"/>
                        </w:r>
                        <w:r w:rsidRPr="007B66FB">
                          <w:rPr>
                            <w:rFonts w:ascii="Arial" w:eastAsia="Times New Roman" w:hAnsi="Arial" w:cs="Arial"/>
                            <w:sz w:val="20"/>
                            <w:szCs w:val="20"/>
                            <w:lang w:val="es-CO"/>
                          </w:rPr>
                          <w:t xml:space="preserve"> No presentar errores, tachones, enmendadura o adulteraciones.</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sym w:font="Symbol" w:char="F0FC"/>
                        </w:r>
                        <w:r w:rsidRPr="007B66FB">
                          <w:rPr>
                            <w:rFonts w:ascii="Arial" w:eastAsia="Times New Roman" w:hAnsi="Arial" w:cs="Arial"/>
                            <w:sz w:val="20"/>
                            <w:szCs w:val="20"/>
                            <w:lang w:val="es-CO"/>
                          </w:rPr>
                          <w:t xml:space="preserve"> Ser consistentes entre sí y corresponder a la mercancía a declarar.</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sym w:font="Symbol" w:char="F0FC"/>
                        </w:r>
                        <w:r w:rsidRPr="007B66FB">
                          <w:rPr>
                            <w:rFonts w:ascii="Arial" w:eastAsia="Times New Roman" w:hAnsi="Arial" w:cs="Arial"/>
                            <w:sz w:val="20"/>
                            <w:szCs w:val="20"/>
                            <w:lang w:val="es-CO"/>
                          </w:rPr>
                          <w:t xml:space="preserve"> Exhibir el nombre de la persona jurídica que figurará como importador en las declaraciones.</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sym w:font="Symbol" w:char="F0FC"/>
                        </w:r>
                        <w:r w:rsidRPr="007B66FB">
                          <w:rPr>
                            <w:rFonts w:ascii="Arial" w:eastAsia="Times New Roman" w:hAnsi="Arial" w:cs="Arial"/>
                            <w:sz w:val="20"/>
                            <w:szCs w:val="20"/>
                            <w:lang w:val="es-CO"/>
                          </w:rPr>
                          <w:t xml:space="preserve"> Ser coincidentes entre los mismos; es decir, que amparen la misma mercancía, que vengan a nombre de quien figurará como importador y que su expedición se realice conforme a la operación comercial realizada.</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lastRenderedPageBreak/>
                          <w:br/>
                          <w:t>Para el trámite de importación se tiene un mínimo de documentos soportes con requisitos previos que permite iniciar de forma correcta y oportuna nuestros trámites aduanales aun sin el arribo de la carga.</w:t>
                        </w:r>
                      </w:p>
                    </w:tc>
                  </w:tr>
                </w:tbl>
                <w:p w14:paraId="7351B929"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0" w:type="auto"/>
                    <w:tblCellSpacing w:w="0" w:type="dxa"/>
                    <w:tblCellMar>
                      <w:left w:w="0" w:type="dxa"/>
                      <w:right w:w="0" w:type="dxa"/>
                    </w:tblCellMar>
                    <w:tblLook w:val="04A0" w:firstRow="1" w:lastRow="0" w:firstColumn="1" w:lastColumn="0" w:noHBand="0" w:noVBand="1"/>
                  </w:tblPr>
                  <w:tblGrid>
                    <w:gridCol w:w="6"/>
                  </w:tblGrid>
                  <w:tr w:rsidR="00F14E1D" w:rsidRPr="004F1991" w14:paraId="2CD58A5A" w14:textId="77777777">
                    <w:trPr>
                      <w:trHeight w:val="150"/>
                      <w:tblCellSpacing w:w="0" w:type="dxa"/>
                    </w:trPr>
                    <w:tc>
                      <w:tcPr>
                        <w:tcW w:w="0" w:type="auto"/>
                        <w:vAlign w:val="center"/>
                        <w:hideMark/>
                      </w:tcPr>
                      <w:p w14:paraId="2139433F" w14:textId="77777777" w:rsidR="002F6452" w:rsidRPr="007B66FB" w:rsidRDefault="002F6452" w:rsidP="00A53FC8">
                        <w:pPr>
                          <w:spacing w:after="0" w:line="240" w:lineRule="auto"/>
                          <w:rPr>
                            <w:rFonts w:ascii="Arial" w:eastAsia="Times New Roman" w:hAnsi="Arial" w:cs="Arial"/>
                            <w:sz w:val="20"/>
                            <w:szCs w:val="20"/>
                            <w:lang w:val="es-CO"/>
                          </w:rPr>
                        </w:pPr>
                      </w:p>
                    </w:tc>
                  </w:tr>
                </w:tbl>
                <w:p w14:paraId="17295698"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10221"/>
                  </w:tblGrid>
                  <w:tr w:rsidR="00F14E1D" w:rsidRPr="004F1991" w14:paraId="1F08B26D" w14:textId="77777777">
                    <w:trPr>
                      <w:tblCellSpacing w:w="15" w:type="dxa"/>
                    </w:trPr>
                    <w:tc>
                      <w:tcPr>
                        <w:tcW w:w="15" w:type="dxa"/>
                        <w:vAlign w:val="center"/>
                        <w:hideMark/>
                      </w:tcPr>
                      <w:p w14:paraId="27EBCC07" w14:textId="77777777" w:rsidR="002F6452" w:rsidRPr="007B66FB" w:rsidRDefault="002F6452" w:rsidP="00A53FC8">
                        <w:pPr>
                          <w:spacing w:after="0" w:line="240" w:lineRule="auto"/>
                          <w:rPr>
                            <w:rFonts w:ascii="Arial" w:eastAsia="Times New Roman" w:hAnsi="Arial" w:cs="Arial"/>
                            <w:sz w:val="20"/>
                            <w:szCs w:val="20"/>
                            <w:lang w:val="es-CO"/>
                          </w:rPr>
                        </w:pPr>
                      </w:p>
                    </w:tc>
                    <w:tc>
                      <w:tcPr>
                        <w:tcW w:w="5000" w:type="pct"/>
                        <w:vAlign w:val="center"/>
                        <w:hideMark/>
                      </w:tcPr>
                      <w:p w14:paraId="1BFEF4F9" w14:textId="77777777" w:rsidR="002F6452" w:rsidRPr="007B66FB" w:rsidRDefault="002F6452" w:rsidP="00A53FC8">
                        <w:pPr>
                          <w:spacing w:after="0" w:line="240" w:lineRule="auto"/>
                          <w:rPr>
                            <w:rFonts w:ascii="Arial" w:eastAsia="Times New Roman" w:hAnsi="Arial" w:cs="Arial"/>
                            <w:sz w:val="20"/>
                            <w:szCs w:val="20"/>
                            <w:lang w:val="es-CO"/>
                          </w:rPr>
                        </w:pPr>
                        <w:r w:rsidRPr="007B66FB">
                          <w:rPr>
                            <w:rFonts w:ascii="Arial" w:eastAsia="Times New Roman" w:hAnsi="Arial" w:cs="Arial"/>
                            <w:b/>
                            <w:bCs/>
                            <w:sz w:val="20"/>
                            <w:szCs w:val="20"/>
                            <w:lang w:val="es-CO"/>
                          </w:rPr>
                          <w:t>5.5.1 Documentos Mínimos para una Importación:</w:t>
                        </w:r>
                        <w:r w:rsidRPr="007B66FB">
                          <w:rPr>
                            <w:rFonts w:ascii="Arial" w:eastAsia="Times New Roman" w:hAnsi="Arial" w:cs="Arial"/>
                            <w:sz w:val="20"/>
                            <w:szCs w:val="20"/>
                            <w:lang w:val="es-CO"/>
                          </w:rPr>
                          <w:t> </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r>
                        <w:r w:rsidRPr="007B66FB">
                          <w:rPr>
                            <w:rFonts w:ascii="Arial" w:eastAsia="Times New Roman" w:hAnsi="Arial" w:cs="Arial"/>
                            <w:b/>
                            <w:bCs/>
                            <w:sz w:val="20"/>
                            <w:szCs w:val="20"/>
                            <w:lang w:val="es-CO"/>
                          </w:rPr>
                          <w:t>5.5.1.1 Factura Comercial:</w:t>
                        </w:r>
                        <w:r w:rsidRPr="007B66FB">
                          <w:rPr>
                            <w:rFonts w:ascii="Arial" w:eastAsia="Times New Roman" w:hAnsi="Arial" w:cs="Arial"/>
                            <w:sz w:val="20"/>
                            <w:szCs w:val="20"/>
                            <w:lang w:val="es-CO"/>
                          </w:rPr>
                          <w:t> Esta debe ser un documento original y definitivo, por lo tanto, no se aceptará una factura Proforma y debe ser expedida por el vendedor de la mercancía; además debe contener como mínimo los siguientes datos: </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t>• Membrete o logotipo del vendedor.</w:t>
                        </w:r>
                        <w:r w:rsidRPr="007B66FB">
                          <w:rPr>
                            <w:rFonts w:ascii="Arial" w:eastAsia="Times New Roman" w:hAnsi="Arial" w:cs="Arial"/>
                            <w:sz w:val="20"/>
                            <w:szCs w:val="20"/>
                            <w:lang w:val="es-CO"/>
                          </w:rPr>
                          <w:br/>
                          <w:t xml:space="preserve">• Número y fecha de expedición. </w:t>
                        </w:r>
                        <w:r w:rsidRPr="007B66FB">
                          <w:rPr>
                            <w:rFonts w:ascii="Arial" w:eastAsia="Times New Roman" w:hAnsi="Arial" w:cs="Arial"/>
                            <w:sz w:val="20"/>
                            <w:szCs w:val="20"/>
                            <w:lang w:val="es-CO"/>
                          </w:rPr>
                          <w:br/>
                          <w:t>• Nombre, dirección, teléfono y fax del vendedor.</w:t>
                        </w:r>
                        <w:r w:rsidRPr="007B66FB">
                          <w:rPr>
                            <w:rFonts w:ascii="Arial" w:eastAsia="Times New Roman" w:hAnsi="Arial" w:cs="Arial"/>
                            <w:sz w:val="20"/>
                            <w:szCs w:val="20"/>
                            <w:lang w:val="es-CO"/>
                          </w:rPr>
                          <w:br/>
                          <w:t>• Nombre y dirección del comprador.</w:t>
                        </w:r>
                        <w:r w:rsidRPr="007B66FB">
                          <w:rPr>
                            <w:rFonts w:ascii="Arial" w:eastAsia="Times New Roman" w:hAnsi="Arial" w:cs="Arial"/>
                            <w:sz w:val="20"/>
                            <w:szCs w:val="20"/>
                            <w:lang w:val="es-CO"/>
                          </w:rPr>
                          <w:br/>
                          <w:t>• Descripción de la mercancía.</w:t>
                        </w:r>
                        <w:r w:rsidRPr="007B66FB">
                          <w:rPr>
                            <w:rFonts w:ascii="Arial" w:eastAsia="Times New Roman" w:hAnsi="Arial" w:cs="Arial"/>
                            <w:sz w:val="20"/>
                            <w:szCs w:val="20"/>
                            <w:lang w:val="es-CO"/>
                          </w:rPr>
                          <w:br/>
                          <w:t>• Cantidad.</w:t>
                        </w:r>
                        <w:r w:rsidRPr="007B66FB">
                          <w:rPr>
                            <w:rFonts w:ascii="Arial" w:eastAsia="Times New Roman" w:hAnsi="Arial" w:cs="Arial"/>
                            <w:sz w:val="20"/>
                            <w:szCs w:val="20"/>
                            <w:lang w:val="es-CO"/>
                          </w:rPr>
                          <w:br/>
                          <w:t>• Precio unitario y total.</w:t>
                        </w:r>
                        <w:r w:rsidRPr="007B66FB">
                          <w:rPr>
                            <w:rFonts w:ascii="Arial" w:eastAsia="Times New Roman" w:hAnsi="Arial" w:cs="Arial"/>
                            <w:sz w:val="20"/>
                            <w:szCs w:val="20"/>
                            <w:lang w:val="es-CO"/>
                          </w:rPr>
                          <w:br/>
                          <w:t>• Según el término de negociación, se debe discriminar el valor FOB, flete y seguro.</w:t>
                        </w:r>
                        <w:r w:rsidRPr="007B66FB">
                          <w:rPr>
                            <w:rFonts w:ascii="Arial" w:eastAsia="Times New Roman" w:hAnsi="Arial" w:cs="Arial"/>
                            <w:sz w:val="20"/>
                            <w:szCs w:val="20"/>
                            <w:lang w:val="es-CO"/>
                          </w:rPr>
                          <w:br/>
                          <w:t>• Moneda de la transacción comercial.</w:t>
                        </w:r>
                        <w:r w:rsidRPr="007B66FB">
                          <w:rPr>
                            <w:rFonts w:ascii="Arial" w:eastAsia="Times New Roman" w:hAnsi="Arial" w:cs="Arial"/>
                            <w:sz w:val="20"/>
                            <w:szCs w:val="20"/>
                            <w:lang w:val="es-CO"/>
                          </w:rPr>
                          <w:br/>
                          <w:t>• Condiciones de Pago.</w:t>
                        </w:r>
                        <w:r w:rsidRPr="007B66FB">
                          <w:rPr>
                            <w:rFonts w:ascii="Arial" w:eastAsia="Times New Roman" w:hAnsi="Arial" w:cs="Arial"/>
                            <w:sz w:val="20"/>
                            <w:szCs w:val="20"/>
                            <w:lang w:val="es-CO"/>
                          </w:rPr>
                          <w:br/>
                          <w:t>• Lugar y condiciones de entrega de la mercancía, según los términos Internacionales de Comercio "INCOTERMS 2010”.</w:t>
                        </w:r>
                      </w:p>
                    </w:tc>
                  </w:tr>
                </w:tbl>
                <w:p w14:paraId="2BB1BB64"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0" w:type="auto"/>
                    <w:tblCellSpacing w:w="0" w:type="dxa"/>
                    <w:tblCellMar>
                      <w:left w:w="0" w:type="dxa"/>
                      <w:right w:w="0" w:type="dxa"/>
                    </w:tblCellMar>
                    <w:tblLook w:val="04A0" w:firstRow="1" w:lastRow="0" w:firstColumn="1" w:lastColumn="0" w:noHBand="0" w:noVBand="1"/>
                  </w:tblPr>
                  <w:tblGrid>
                    <w:gridCol w:w="6"/>
                  </w:tblGrid>
                  <w:tr w:rsidR="00F14E1D" w:rsidRPr="004F1991" w14:paraId="204417A8" w14:textId="77777777">
                    <w:trPr>
                      <w:trHeight w:val="150"/>
                      <w:tblCellSpacing w:w="0" w:type="dxa"/>
                    </w:trPr>
                    <w:tc>
                      <w:tcPr>
                        <w:tcW w:w="0" w:type="auto"/>
                        <w:vAlign w:val="center"/>
                        <w:hideMark/>
                      </w:tcPr>
                      <w:p w14:paraId="5C6EC338" w14:textId="77777777" w:rsidR="002F6452" w:rsidRPr="007B66FB" w:rsidRDefault="002F6452" w:rsidP="00A53FC8">
                        <w:pPr>
                          <w:spacing w:after="0" w:line="240" w:lineRule="auto"/>
                          <w:rPr>
                            <w:rFonts w:ascii="Arial" w:eastAsia="Times New Roman" w:hAnsi="Arial" w:cs="Arial"/>
                            <w:sz w:val="20"/>
                            <w:szCs w:val="20"/>
                            <w:lang w:val="es-CO"/>
                          </w:rPr>
                        </w:pPr>
                      </w:p>
                    </w:tc>
                  </w:tr>
                </w:tbl>
                <w:p w14:paraId="6F4C597A"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10221"/>
                  </w:tblGrid>
                  <w:tr w:rsidR="00F14E1D" w:rsidRPr="004F1991" w14:paraId="5C9105FC" w14:textId="77777777">
                    <w:trPr>
                      <w:tblCellSpacing w:w="15" w:type="dxa"/>
                    </w:trPr>
                    <w:tc>
                      <w:tcPr>
                        <w:tcW w:w="15" w:type="dxa"/>
                        <w:vAlign w:val="center"/>
                        <w:hideMark/>
                      </w:tcPr>
                      <w:p w14:paraId="5F11882B" w14:textId="77777777" w:rsidR="002F6452" w:rsidRPr="007B66FB" w:rsidRDefault="002F6452" w:rsidP="00A53FC8">
                        <w:pPr>
                          <w:spacing w:after="0" w:line="240" w:lineRule="auto"/>
                          <w:rPr>
                            <w:rFonts w:ascii="Arial" w:eastAsia="Times New Roman" w:hAnsi="Arial" w:cs="Arial"/>
                            <w:sz w:val="20"/>
                            <w:szCs w:val="20"/>
                            <w:lang w:val="es-CO"/>
                          </w:rPr>
                        </w:pPr>
                      </w:p>
                    </w:tc>
                    <w:tc>
                      <w:tcPr>
                        <w:tcW w:w="5000" w:type="pct"/>
                        <w:vAlign w:val="center"/>
                        <w:hideMark/>
                      </w:tcPr>
                      <w:p w14:paraId="3EA1B45C" w14:textId="77777777" w:rsidR="002F6452" w:rsidRPr="007B66FB" w:rsidRDefault="002F6452" w:rsidP="00A53FC8">
                        <w:pPr>
                          <w:spacing w:after="0" w:line="240" w:lineRule="auto"/>
                          <w:rPr>
                            <w:rFonts w:ascii="Arial" w:eastAsia="Times New Roman" w:hAnsi="Arial" w:cs="Arial"/>
                            <w:sz w:val="20"/>
                            <w:szCs w:val="20"/>
                            <w:lang w:val="es-CO"/>
                          </w:rPr>
                        </w:pPr>
                        <w:r w:rsidRPr="007B66FB">
                          <w:rPr>
                            <w:rFonts w:ascii="Arial" w:eastAsia="Times New Roman" w:hAnsi="Arial" w:cs="Arial"/>
                            <w:b/>
                            <w:bCs/>
                            <w:sz w:val="20"/>
                            <w:szCs w:val="20"/>
                            <w:lang w:val="es-CO"/>
                          </w:rPr>
                          <w:t>5.5.1.2 Lista de Empaque:</w:t>
                        </w:r>
                        <w:r w:rsidRPr="007B66FB">
                          <w:rPr>
                            <w:rFonts w:ascii="Arial" w:eastAsia="Times New Roman" w:hAnsi="Arial" w:cs="Arial"/>
                            <w:sz w:val="20"/>
                            <w:szCs w:val="20"/>
                            <w:lang w:val="es-CO"/>
                          </w:rPr>
                          <w:t> Esta debe ser un documento original y definitivo y debe relacionar como mínimo: Peso Neto y Peso Bruto, No. de Bultos y No. De Lotes de la Carga (si aplica). </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r>
                        <w:r w:rsidRPr="007B66FB">
                          <w:rPr>
                            <w:rFonts w:ascii="Arial" w:eastAsia="Times New Roman" w:hAnsi="Arial" w:cs="Arial"/>
                            <w:b/>
                            <w:bCs/>
                            <w:sz w:val="20"/>
                            <w:szCs w:val="20"/>
                            <w:lang w:val="es-CO"/>
                          </w:rPr>
                          <w:t>5.5.1.3 Certificado de Calidad y/o Análisis:</w:t>
                        </w:r>
                        <w:r w:rsidRPr="007B66FB">
                          <w:rPr>
                            <w:rFonts w:ascii="Arial" w:eastAsia="Times New Roman" w:hAnsi="Arial" w:cs="Arial"/>
                            <w:sz w:val="20"/>
                            <w:szCs w:val="20"/>
                            <w:lang w:val="es-CO"/>
                          </w:rPr>
                          <w:t> Este debe ser un documento definitivo y debe tener relación con la información técnica del lote producido para ser validado durante la recepción de la carga. </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r>
                        <w:r w:rsidRPr="007B66FB">
                          <w:rPr>
                            <w:rFonts w:ascii="Arial" w:eastAsia="Times New Roman" w:hAnsi="Arial" w:cs="Arial"/>
                            <w:b/>
                            <w:bCs/>
                            <w:sz w:val="20"/>
                            <w:szCs w:val="20"/>
                            <w:lang w:val="es-CO"/>
                          </w:rPr>
                          <w:t>5.5.1.4 Certificado de Origen del Producto y/o Declaración de Exportador Autorizado en Factura:</w:t>
                        </w:r>
                        <w:r w:rsidRPr="007B66FB">
                          <w:rPr>
                            <w:rFonts w:ascii="Arial" w:eastAsia="Times New Roman" w:hAnsi="Arial" w:cs="Arial"/>
                            <w:sz w:val="20"/>
                            <w:szCs w:val="20"/>
                            <w:lang w:val="es-CO"/>
                          </w:rPr>
                          <w:t> Este debe ser un documento original y definitivo, debe ser expedido por el vendedor y/o productor de la mercancía; además, debe contener como mínimo los siguientes datos para poder gozar de las preferencias arancelarias:</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t>• Que el formato del Certificado de Origen sea el negociado en el acuerdo anunciado en el mismo.</w:t>
                        </w:r>
                        <w:r w:rsidRPr="007B66FB">
                          <w:rPr>
                            <w:rFonts w:ascii="Arial" w:eastAsia="Times New Roman" w:hAnsi="Arial" w:cs="Arial"/>
                            <w:sz w:val="20"/>
                            <w:szCs w:val="20"/>
                            <w:lang w:val="es-CO"/>
                          </w:rPr>
                          <w:br/>
                          <w:t>• Que la factura comercial y la fecha relacionadas en el Certificado de Origen, cuando así se requiera, concuerden con la factura física. </w:t>
                        </w:r>
                        <w:r w:rsidRPr="007B66FB">
                          <w:rPr>
                            <w:rFonts w:ascii="Arial" w:eastAsia="Times New Roman" w:hAnsi="Arial" w:cs="Arial"/>
                            <w:sz w:val="20"/>
                            <w:szCs w:val="20"/>
                            <w:lang w:val="es-CO"/>
                          </w:rPr>
                          <w:br/>
                          <w:t>• Que la fecha de expedición del Certificado de Origen sea igual o posterior a la fecha de la factura comercial.</w:t>
                        </w:r>
                        <w:r w:rsidRPr="007B66FB">
                          <w:rPr>
                            <w:rFonts w:ascii="Arial" w:eastAsia="Times New Roman" w:hAnsi="Arial" w:cs="Arial"/>
                            <w:sz w:val="20"/>
                            <w:szCs w:val="20"/>
                            <w:lang w:val="es-CO"/>
                          </w:rPr>
                          <w:br/>
                          <w:t>• Que la subpartida arancelaria negociada o armonizada concuerde con la expresada en la Declaración de Importación.</w:t>
                        </w:r>
                        <w:r w:rsidRPr="007B66FB">
                          <w:rPr>
                            <w:rFonts w:ascii="Arial" w:eastAsia="Times New Roman" w:hAnsi="Arial" w:cs="Arial"/>
                            <w:sz w:val="20"/>
                            <w:szCs w:val="20"/>
                            <w:lang w:val="es-CO"/>
                          </w:rPr>
                          <w:br/>
                          <w:t>• Que la descripción de la mercancía concuerde con los demás documentos soportes y la clasificación de la mercancía.</w:t>
                        </w:r>
                        <w:r w:rsidRPr="007B66FB">
                          <w:rPr>
                            <w:rFonts w:ascii="Arial" w:eastAsia="Times New Roman" w:hAnsi="Arial" w:cs="Arial"/>
                            <w:sz w:val="20"/>
                            <w:szCs w:val="20"/>
                            <w:lang w:val="es-CO"/>
                          </w:rPr>
                          <w:br/>
                          <w:t>• Que tengan el sello y firma autógrafa de la persona que expide el Certificado, excepto cuando sean digitales.</w:t>
                        </w:r>
                        <w:r w:rsidRPr="007B66FB">
                          <w:rPr>
                            <w:rFonts w:ascii="Arial" w:eastAsia="Times New Roman" w:hAnsi="Arial" w:cs="Arial"/>
                            <w:sz w:val="20"/>
                            <w:szCs w:val="20"/>
                            <w:lang w:val="es-CO"/>
                          </w:rPr>
                          <w:br/>
                          <w:t>• Que aparezca el valor de la mercancía en los términos del formulario y que el mismo sea consistente con el de la operación y los demás documentos soporte.</w:t>
                        </w:r>
                      </w:p>
                    </w:tc>
                  </w:tr>
                </w:tbl>
                <w:p w14:paraId="429F8936"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0" w:type="auto"/>
                    <w:tblCellSpacing w:w="0" w:type="dxa"/>
                    <w:tblCellMar>
                      <w:left w:w="0" w:type="dxa"/>
                      <w:right w:w="0" w:type="dxa"/>
                    </w:tblCellMar>
                    <w:tblLook w:val="04A0" w:firstRow="1" w:lastRow="0" w:firstColumn="1" w:lastColumn="0" w:noHBand="0" w:noVBand="1"/>
                  </w:tblPr>
                  <w:tblGrid>
                    <w:gridCol w:w="6"/>
                  </w:tblGrid>
                  <w:tr w:rsidR="00F14E1D" w:rsidRPr="004F1991" w14:paraId="5AD66476" w14:textId="77777777">
                    <w:trPr>
                      <w:trHeight w:val="150"/>
                      <w:tblCellSpacing w:w="0" w:type="dxa"/>
                    </w:trPr>
                    <w:tc>
                      <w:tcPr>
                        <w:tcW w:w="0" w:type="auto"/>
                        <w:vAlign w:val="center"/>
                        <w:hideMark/>
                      </w:tcPr>
                      <w:p w14:paraId="7D5FAF56" w14:textId="77777777" w:rsidR="002F6452" w:rsidRPr="007B66FB" w:rsidRDefault="002F6452" w:rsidP="00A53FC8">
                        <w:pPr>
                          <w:spacing w:after="0" w:line="240" w:lineRule="auto"/>
                          <w:rPr>
                            <w:rFonts w:ascii="Arial" w:eastAsia="Times New Roman" w:hAnsi="Arial" w:cs="Arial"/>
                            <w:sz w:val="20"/>
                            <w:szCs w:val="20"/>
                            <w:lang w:val="es-CO"/>
                          </w:rPr>
                        </w:pPr>
                      </w:p>
                    </w:tc>
                  </w:tr>
                </w:tbl>
                <w:p w14:paraId="6DD8E432"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10221"/>
                  </w:tblGrid>
                  <w:tr w:rsidR="00F14E1D" w:rsidRPr="007B66FB" w14:paraId="16DB0728" w14:textId="77777777">
                    <w:trPr>
                      <w:tblCellSpacing w:w="15" w:type="dxa"/>
                    </w:trPr>
                    <w:tc>
                      <w:tcPr>
                        <w:tcW w:w="15" w:type="dxa"/>
                        <w:vAlign w:val="center"/>
                        <w:hideMark/>
                      </w:tcPr>
                      <w:p w14:paraId="34B7507F" w14:textId="77777777" w:rsidR="002F6452" w:rsidRPr="007B66FB" w:rsidRDefault="002F6452" w:rsidP="00A53FC8">
                        <w:pPr>
                          <w:spacing w:after="0" w:line="240" w:lineRule="auto"/>
                          <w:rPr>
                            <w:rFonts w:ascii="Arial" w:eastAsia="Times New Roman" w:hAnsi="Arial" w:cs="Arial"/>
                            <w:sz w:val="20"/>
                            <w:szCs w:val="20"/>
                            <w:lang w:val="es-CO"/>
                          </w:rPr>
                        </w:pPr>
                      </w:p>
                    </w:tc>
                    <w:tc>
                      <w:tcPr>
                        <w:tcW w:w="5000" w:type="pct"/>
                        <w:vAlign w:val="center"/>
                        <w:hideMark/>
                      </w:tcPr>
                      <w:p w14:paraId="7797D533" w14:textId="77777777" w:rsidR="002F6452" w:rsidRPr="007B66FB" w:rsidRDefault="002F6452" w:rsidP="00A53FC8">
                        <w:pPr>
                          <w:spacing w:after="0" w:line="240" w:lineRule="auto"/>
                          <w:rPr>
                            <w:rFonts w:ascii="Arial" w:eastAsia="Times New Roman" w:hAnsi="Arial" w:cs="Arial"/>
                            <w:sz w:val="20"/>
                            <w:szCs w:val="20"/>
                            <w:lang w:val="es-CO"/>
                            <w:rPrChange w:id="176" w:author="Susana Garzon Ramirez" w:date="2018-05-03T22:04:00Z">
                              <w:rPr>
                                <w:rFonts w:ascii="Arial" w:eastAsia="Times New Roman" w:hAnsi="Arial" w:cs="Arial"/>
                                <w:sz w:val="20"/>
                                <w:szCs w:val="20"/>
                              </w:rPr>
                            </w:rPrChange>
                          </w:rPr>
                        </w:pPr>
                        <w:r w:rsidRPr="007B66FB">
                          <w:rPr>
                            <w:rFonts w:ascii="Arial" w:eastAsia="Times New Roman" w:hAnsi="Arial" w:cs="Arial"/>
                            <w:b/>
                            <w:bCs/>
                            <w:sz w:val="20"/>
                            <w:szCs w:val="20"/>
                            <w:lang w:val="es-CO"/>
                          </w:rPr>
                          <w:t>5.5.1.5 Documento de Transporte – Embarque:</w:t>
                        </w:r>
                        <w:r w:rsidRPr="007B66FB">
                          <w:rPr>
                            <w:rFonts w:ascii="Arial" w:eastAsia="Times New Roman" w:hAnsi="Arial" w:cs="Arial"/>
                            <w:sz w:val="20"/>
                            <w:szCs w:val="20"/>
                            <w:lang w:val="es-CO"/>
                          </w:rPr>
                          <w:t> Es el documento que el transportador respectivo o el agente de carga internacional, entrega como certificación del contrato de transporte y recibo de la mercancía que será entregada al consignatario en el lugar de destino y puede ser objeto de endoso total. El término comprende: Conocimiento de Embarque B/L, el cual se utiliza en el transporte marítimo; Guía Aérea AWB, que se utiliza en el transporte aéreo y Carta de Porte, que se utiliza en el transporte Terrestre y debe cumplir al menos con los siguientes requisitos dependiendo del modo y vía de transporte internacional:</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t>• Tipo de negociación en términos FCL y LCL.</w:t>
                        </w:r>
                        <w:r w:rsidRPr="007B66FB">
                          <w:rPr>
                            <w:rFonts w:ascii="Arial" w:eastAsia="Times New Roman" w:hAnsi="Arial" w:cs="Arial"/>
                            <w:sz w:val="20"/>
                            <w:szCs w:val="20"/>
                            <w:lang w:val="es-CO"/>
                          </w:rPr>
                          <w:br/>
                          <w:t>• Remitente, destinatario.</w:t>
                        </w:r>
                        <w:r w:rsidRPr="007B66FB">
                          <w:rPr>
                            <w:rFonts w:ascii="Arial" w:eastAsia="Times New Roman" w:hAnsi="Arial" w:cs="Arial"/>
                            <w:sz w:val="20"/>
                            <w:szCs w:val="20"/>
                            <w:lang w:val="es-CO"/>
                          </w:rPr>
                          <w:br/>
                          <w:t>• Tipo de carga indicando general o si es mercancía peligrosa y el contacto para mercancía peligrosa.</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lastRenderedPageBreak/>
                          <w:t>• Valor del flete y los demás gastos de transporte</w:t>
                        </w:r>
                        <w:r w:rsidRPr="007B66FB">
                          <w:rPr>
                            <w:rFonts w:ascii="Arial" w:eastAsia="Times New Roman" w:hAnsi="Arial" w:cs="Arial"/>
                            <w:sz w:val="20"/>
                            <w:szCs w:val="20"/>
                            <w:lang w:val="es-CO"/>
                          </w:rPr>
                          <w:br/>
                          <w:t>• Identificación, tamaño, tara y capacidad de la unidad de carga, cuando se trate de carga en contenedor, así como el número de precinto.</w:t>
                        </w:r>
                        <w:r w:rsidRPr="007B66FB">
                          <w:rPr>
                            <w:rFonts w:ascii="Arial" w:eastAsia="Times New Roman" w:hAnsi="Arial" w:cs="Arial"/>
                            <w:sz w:val="20"/>
                            <w:szCs w:val="20"/>
                            <w:lang w:val="es-CO"/>
                          </w:rPr>
                          <w:br/>
                          <w:t>• Peso y volumen de la mercancía</w:t>
                        </w:r>
                        <w:r w:rsidRPr="007B66FB">
                          <w:rPr>
                            <w:rFonts w:ascii="Arial" w:eastAsia="Times New Roman" w:hAnsi="Arial" w:cs="Arial"/>
                            <w:sz w:val="20"/>
                            <w:szCs w:val="20"/>
                            <w:lang w:val="es-CO"/>
                          </w:rPr>
                          <w:br/>
                          <w:t>• Identificación genérica de la mercancía. </w:t>
                        </w:r>
                        <w:r w:rsidRPr="007B66FB">
                          <w:rPr>
                            <w:rFonts w:ascii="Arial" w:eastAsia="Times New Roman" w:hAnsi="Arial" w:cs="Arial"/>
                            <w:sz w:val="20"/>
                            <w:szCs w:val="20"/>
                            <w:lang w:val="es-CO"/>
                          </w:rPr>
                          <w:br/>
                          <w:t>• La indicación del trámite o destino que se le dará a la mercancía una vez descargada en el lugar de llegada, tales como:</w:t>
                        </w:r>
                        <w:r w:rsidRPr="007B66FB">
                          <w:rPr>
                            <w:rFonts w:ascii="Arial" w:eastAsia="Times New Roman" w:hAnsi="Arial" w:cs="Arial"/>
                            <w:sz w:val="20"/>
                            <w:szCs w:val="20"/>
                            <w:lang w:val="es-CO"/>
                          </w:rPr>
                          <w:br/>
                          <w:t>• La entrega en lugar de arribo.</w:t>
                        </w:r>
                        <w:r w:rsidRPr="007B66FB">
                          <w:rPr>
                            <w:rFonts w:ascii="Arial" w:eastAsia="Times New Roman" w:hAnsi="Arial" w:cs="Arial"/>
                            <w:sz w:val="20"/>
                            <w:szCs w:val="20"/>
                            <w:lang w:val="es-CO"/>
                          </w:rPr>
                          <w:br/>
                          <w:t>• Ingreso a depósito o zona franca después del descargue en el lugar de arribo. </w:t>
                        </w:r>
                        <w:r w:rsidRPr="007B66FB">
                          <w:rPr>
                            <w:rFonts w:ascii="Arial" w:eastAsia="Times New Roman" w:hAnsi="Arial" w:cs="Arial"/>
                            <w:sz w:val="20"/>
                            <w:szCs w:val="20"/>
                            <w:lang w:val="es-CO"/>
                          </w:rPr>
                          <w:br/>
                          <w:t>• Descargue de mercancía directamente en el depósito o zona franca.</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Change w:id="177" w:author="Susana Garzon Ramirez" w:date="2018-05-03T22:04:00Z">
                              <w:rPr>
                                <w:rFonts w:ascii="Arial" w:eastAsia="Times New Roman" w:hAnsi="Arial" w:cs="Arial"/>
                                <w:sz w:val="20"/>
                                <w:szCs w:val="20"/>
                              </w:rPr>
                            </w:rPrChange>
                          </w:rPr>
                          <w:t>• Tránsito aduanero o entrega urgente.</w:t>
                        </w:r>
                      </w:p>
                    </w:tc>
                  </w:tr>
                </w:tbl>
                <w:p w14:paraId="6BAE464C" w14:textId="77777777" w:rsidR="002F6452" w:rsidRPr="007B66FB" w:rsidRDefault="002F6452" w:rsidP="00A53FC8">
                  <w:pPr>
                    <w:spacing w:after="0" w:line="240" w:lineRule="auto"/>
                    <w:rPr>
                      <w:rFonts w:ascii="Arial" w:eastAsia="Times New Roman" w:hAnsi="Arial" w:cs="Arial"/>
                      <w:vanish/>
                      <w:sz w:val="20"/>
                      <w:szCs w:val="20"/>
                      <w:lang w:val="es-CO"/>
                      <w:rPrChange w:id="178" w:author="Susana Garzon Ramirez" w:date="2018-05-03T22:04:00Z">
                        <w:rPr>
                          <w:rFonts w:ascii="Arial" w:eastAsia="Times New Roman" w:hAnsi="Arial" w:cs="Arial"/>
                          <w:vanish/>
                          <w:sz w:val="20"/>
                          <w:szCs w:val="20"/>
                        </w:rPr>
                      </w:rPrChange>
                    </w:rPr>
                  </w:pPr>
                </w:p>
                <w:tbl>
                  <w:tblPr>
                    <w:tblW w:w="0" w:type="auto"/>
                    <w:tblCellSpacing w:w="0" w:type="dxa"/>
                    <w:tblCellMar>
                      <w:left w:w="0" w:type="dxa"/>
                      <w:right w:w="0" w:type="dxa"/>
                    </w:tblCellMar>
                    <w:tblLook w:val="04A0" w:firstRow="1" w:lastRow="0" w:firstColumn="1" w:lastColumn="0" w:noHBand="0" w:noVBand="1"/>
                  </w:tblPr>
                  <w:tblGrid>
                    <w:gridCol w:w="6"/>
                  </w:tblGrid>
                  <w:tr w:rsidR="00F14E1D" w:rsidRPr="007B66FB" w14:paraId="7D463808" w14:textId="77777777">
                    <w:trPr>
                      <w:trHeight w:val="150"/>
                      <w:tblCellSpacing w:w="0" w:type="dxa"/>
                    </w:trPr>
                    <w:tc>
                      <w:tcPr>
                        <w:tcW w:w="0" w:type="auto"/>
                        <w:vAlign w:val="center"/>
                        <w:hideMark/>
                      </w:tcPr>
                      <w:p w14:paraId="17CBB75D" w14:textId="77777777" w:rsidR="002F6452" w:rsidRPr="007B66FB" w:rsidRDefault="002F6452" w:rsidP="00A53FC8">
                        <w:pPr>
                          <w:spacing w:after="0" w:line="240" w:lineRule="auto"/>
                          <w:rPr>
                            <w:rFonts w:ascii="Arial" w:eastAsia="Times New Roman" w:hAnsi="Arial" w:cs="Arial"/>
                            <w:sz w:val="20"/>
                            <w:szCs w:val="20"/>
                            <w:lang w:val="es-CO"/>
                            <w:rPrChange w:id="179" w:author="Susana Garzon Ramirez" w:date="2018-05-03T22:04:00Z">
                              <w:rPr>
                                <w:rFonts w:ascii="Arial" w:eastAsia="Times New Roman" w:hAnsi="Arial" w:cs="Arial"/>
                                <w:sz w:val="20"/>
                                <w:szCs w:val="20"/>
                              </w:rPr>
                            </w:rPrChange>
                          </w:rPr>
                        </w:pPr>
                      </w:p>
                    </w:tc>
                  </w:tr>
                </w:tbl>
                <w:p w14:paraId="09E09587" w14:textId="77777777" w:rsidR="002F6452" w:rsidRPr="007B66FB" w:rsidRDefault="002F6452" w:rsidP="00A53FC8">
                  <w:pPr>
                    <w:spacing w:after="0" w:line="240" w:lineRule="auto"/>
                    <w:rPr>
                      <w:rFonts w:ascii="Arial" w:eastAsia="Times New Roman" w:hAnsi="Arial" w:cs="Arial"/>
                      <w:vanish/>
                      <w:sz w:val="20"/>
                      <w:szCs w:val="20"/>
                      <w:lang w:val="es-CO"/>
                      <w:rPrChange w:id="180" w:author="Susana Garzon Ramirez" w:date="2018-05-03T22:04:00Z">
                        <w:rPr>
                          <w:rFonts w:ascii="Arial" w:eastAsia="Times New Roman" w:hAnsi="Arial" w:cs="Arial"/>
                          <w:vanish/>
                          <w:sz w:val="20"/>
                          <w:szCs w:val="20"/>
                        </w:rPr>
                      </w:rPrChange>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10221"/>
                  </w:tblGrid>
                  <w:tr w:rsidR="00F14E1D" w:rsidRPr="004F1991" w14:paraId="134E331E" w14:textId="77777777">
                    <w:trPr>
                      <w:tblCellSpacing w:w="15" w:type="dxa"/>
                    </w:trPr>
                    <w:tc>
                      <w:tcPr>
                        <w:tcW w:w="15" w:type="dxa"/>
                        <w:vAlign w:val="center"/>
                        <w:hideMark/>
                      </w:tcPr>
                      <w:p w14:paraId="07D51105" w14:textId="77777777" w:rsidR="002F6452" w:rsidRPr="007B66FB" w:rsidRDefault="002F6452" w:rsidP="00A53FC8">
                        <w:pPr>
                          <w:spacing w:after="0" w:line="240" w:lineRule="auto"/>
                          <w:rPr>
                            <w:rFonts w:ascii="Arial" w:eastAsia="Times New Roman" w:hAnsi="Arial" w:cs="Arial"/>
                            <w:sz w:val="20"/>
                            <w:szCs w:val="20"/>
                            <w:lang w:val="es-CO"/>
                            <w:rPrChange w:id="181" w:author="Susana Garzon Ramirez" w:date="2018-05-03T22:04:00Z">
                              <w:rPr>
                                <w:rFonts w:ascii="Arial" w:eastAsia="Times New Roman" w:hAnsi="Arial" w:cs="Arial"/>
                                <w:sz w:val="20"/>
                                <w:szCs w:val="20"/>
                              </w:rPr>
                            </w:rPrChange>
                          </w:rPr>
                        </w:pPr>
                      </w:p>
                    </w:tc>
                    <w:tc>
                      <w:tcPr>
                        <w:tcW w:w="5000" w:type="pct"/>
                        <w:vAlign w:val="center"/>
                        <w:hideMark/>
                      </w:tcPr>
                      <w:p w14:paraId="13FAB068" w14:textId="77777777" w:rsidR="002F6452" w:rsidRPr="00704C16" w:rsidRDefault="002F6452" w:rsidP="00A53FC8">
                        <w:pPr>
                          <w:spacing w:after="0" w:line="240" w:lineRule="auto"/>
                          <w:rPr>
                            <w:rFonts w:ascii="Arial" w:eastAsia="Times New Roman" w:hAnsi="Arial" w:cs="Arial"/>
                            <w:sz w:val="20"/>
                            <w:szCs w:val="20"/>
                            <w:lang w:val="es-CO"/>
                          </w:rPr>
                        </w:pPr>
                        <w:r w:rsidRPr="007B66FB">
                          <w:rPr>
                            <w:rFonts w:ascii="Arial" w:eastAsia="Times New Roman" w:hAnsi="Arial" w:cs="Arial"/>
                            <w:b/>
                            <w:bCs/>
                            <w:sz w:val="20"/>
                            <w:szCs w:val="20"/>
                            <w:lang w:val="es-CO"/>
                          </w:rPr>
                          <w:t>5.5.1.6 Póliza de Seguro Internacional o Cotización de Seguro:</w:t>
                        </w:r>
                        <w:r w:rsidRPr="007B66FB">
                          <w:rPr>
                            <w:rFonts w:ascii="Arial" w:eastAsia="Times New Roman" w:hAnsi="Arial" w:cs="Arial"/>
                            <w:sz w:val="20"/>
                            <w:szCs w:val="20"/>
                            <w:lang w:val="es-CO"/>
                          </w:rPr>
                          <w:t> Esta debe ser un documento definitivo y expedido por una empresa de seguros, en el cual se establece el costo del seguro por el transporte de la mercancía en el trayecto exterior, como mínimo debe relacionar los siguientes datos: </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t>• Razón social del asegurador.</w:t>
                        </w:r>
                        <w:r w:rsidRPr="007B66FB">
                          <w:rPr>
                            <w:rFonts w:ascii="Arial" w:eastAsia="Times New Roman" w:hAnsi="Arial" w:cs="Arial"/>
                            <w:sz w:val="20"/>
                            <w:szCs w:val="20"/>
                            <w:lang w:val="es-CO"/>
                          </w:rPr>
                          <w:br/>
                          <w:t>• Nombre del tomador.</w:t>
                        </w:r>
                        <w:r w:rsidRPr="007B66FB">
                          <w:rPr>
                            <w:rFonts w:ascii="Arial" w:eastAsia="Times New Roman" w:hAnsi="Arial" w:cs="Arial"/>
                            <w:sz w:val="20"/>
                            <w:szCs w:val="20"/>
                            <w:lang w:val="es-CO"/>
                          </w:rPr>
                          <w:br/>
                          <w:t>• Nombres del asegurado y del beneficiario o la forma de identificarlos, si fueran distintos del tomador.</w:t>
                        </w:r>
                        <w:r w:rsidRPr="007B66FB">
                          <w:rPr>
                            <w:rFonts w:ascii="Arial" w:eastAsia="Times New Roman" w:hAnsi="Arial" w:cs="Arial"/>
                            <w:sz w:val="20"/>
                            <w:szCs w:val="20"/>
                            <w:lang w:val="es-CO"/>
                          </w:rPr>
                          <w:br/>
                          <w:t>• Calidad en que actúa el tomador de</w:t>
                        </w:r>
                        <w:r w:rsidRPr="00704C16">
                          <w:rPr>
                            <w:rFonts w:ascii="Arial" w:eastAsia="Times New Roman" w:hAnsi="Arial" w:cs="Arial"/>
                            <w:sz w:val="20"/>
                            <w:szCs w:val="20"/>
                            <w:lang w:val="es-CO"/>
                          </w:rPr>
                          <w:t>l seguro.</w:t>
                        </w:r>
                        <w:r w:rsidRPr="00704C16">
                          <w:rPr>
                            <w:rFonts w:ascii="Arial" w:eastAsia="Times New Roman" w:hAnsi="Arial" w:cs="Arial"/>
                            <w:sz w:val="20"/>
                            <w:szCs w:val="20"/>
                            <w:lang w:val="es-CO"/>
                          </w:rPr>
                          <w:br/>
                          <w:t>• Identificación precisa de la mercancía con respecto a la cual se contrata el seguro.</w:t>
                        </w:r>
                        <w:r w:rsidRPr="00704C16">
                          <w:rPr>
                            <w:rFonts w:ascii="Arial" w:eastAsia="Times New Roman" w:hAnsi="Arial" w:cs="Arial"/>
                            <w:sz w:val="20"/>
                            <w:szCs w:val="20"/>
                            <w:lang w:val="es-CO"/>
                          </w:rPr>
                          <w:br/>
                          <w:t>• Vigencia del contrato, con indicaciones de las fechas de iniciación y vencimiento o el modo de determinarlas.</w:t>
                        </w:r>
                        <w:r w:rsidRPr="00704C16">
                          <w:rPr>
                            <w:rFonts w:ascii="Arial" w:eastAsia="Times New Roman" w:hAnsi="Arial" w:cs="Arial"/>
                            <w:sz w:val="20"/>
                            <w:szCs w:val="20"/>
                            <w:lang w:val="es-CO"/>
                          </w:rPr>
                          <w:br/>
                          <w:t>• Suma asegurada o el modo de precisarla.</w:t>
                        </w:r>
                        <w:r w:rsidRPr="00704C16">
                          <w:rPr>
                            <w:rFonts w:ascii="Arial" w:eastAsia="Times New Roman" w:hAnsi="Arial" w:cs="Arial"/>
                            <w:sz w:val="20"/>
                            <w:szCs w:val="20"/>
                            <w:lang w:val="es-CO"/>
                          </w:rPr>
                          <w:br/>
                          <w:t>• Prima o el modo de calcularla y la forma de su pago.</w:t>
                        </w:r>
                        <w:r w:rsidRPr="00704C16">
                          <w:rPr>
                            <w:rFonts w:ascii="Arial" w:eastAsia="Times New Roman" w:hAnsi="Arial" w:cs="Arial"/>
                            <w:sz w:val="20"/>
                            <w:szCs w:val="20"/>
                            <w:lang w:val="es-CO"/>
                          </w:rPr>
                          <w:br/>
                          <w:t>• Riesgos que el asegurador toma a su cargo.</w:t>
                        </w:r>
                        <w:r w:rsidRPr="00704C16">
                          <w:rPr>
                            <w:rFonts w:ascii="Arial" w:eastAsia="Times New Roman" w:hAnsi="Arial" w:cs="Arial"/>
                            <w:sz w:val="20"/>
                            <w:szCs w:val="20"/>
                            <w:lang w:val="es-CO"/>
                          </w:rPr>
                          <w:br/>
                          <w:t>• Fecha en que se extiende.</w:t>
                        </w:r>
                        <w:r w:rsidRPr="00704C16">
                          <w:rPr>
                            <w:rFonts w:ascii="Arial" w:eastAsia="Times New Roman" w:hAnsi="Arial" w:cs="Arial"/>
                            <w:sz w:val="20"/>
                            <w:szCs w:val="20"/>
                            <w:lang w:val="es-CO"/>
                          </w:rPr>
                          <w:br/>
                          <w:t>• Firma del asegurador.</w:t>
                        </w:r>
                        <w:r w:rsidRPr="00704C16">
                          <w:rPr>
                            <w:rFonts w:ascii="Arial" w:eastAsia="Times New Roman" w:hAnsi="Arial" w:cs="Arial"/>
                            <w:sz w:val="20"/>
                            <w:szCs w:val="20"/>
                            <w:lang w:val="es-CO"/>
                          </w:rPr>
                          <w:br/>
                          <w:t>• Las demás condiciones particulares que acuerden los contratantes.</w:t>
                        </w:r>
                      </w:p>
                    </w:tc>
                  </w:tr>
                </w:tbl>
                <w:p w14:paraId="3A0BB541"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0" w:type="auto"/>
                    <w:tblCellSpacing w:w="0" w:type="dxa"/>
                    <w:tblCellMar>
                      <w:left w:w="0" w:type="dxa"/>
                      <w:right w:w="0" w:type="dxa"/>
                    </w:tblCellMar>
                    <w:tblLook w:val="04A0" w:firstRow="1" w:lastRow="0" w:firstColumn="1" w:lastColumn="0" w:noHBand="0" w:noVBand="1"/>
                  </w:tblPr>
                  <w:tblGrid>
                    <w:gridCol w:w="6"/>
                  </w:tblGrid>
                  <w:tr w:rsidR="00F14E1D" w:rsidRPr="004F1991" w14:paraId="0E643944" w14:textId="77777777">
                    <w:trPr>
                      <w:trHeight w:val="150"/>
                      <w:tblCellSpacing w:w="0" w:type="dxa"/>
                    </w:trPr>
                    <w:tc>
                      <w:tcPr>
                        <w:tcW w:w="0" w:type="auto"/>
                        <w:vAlign w:val="center"/>
                        <w:hideMark/>
                      </w:tcPr>
                      <w:p w14:paraId="6E3550A8" w14:textId="77777777" w:rsidR="002F6452" w:rsidRPr="007B66FB" w:rsidRDefault="002F6452" w:rsidP="00A53FC8">
                        <w:pPr>
                          <w:spacing w:after="0" w:line="240" w:lineRule="auto"/>
                          <w:rPr>
                            <w:rFonts w:ascii="Arial" w:eastAsia="Times New Roman" w:hAnsi="Arial" w:cs="Arial"/>
                            <w:sz w:val="20"/>
                            <w:szCs w:val="20"/>
                            <w:lang w:val="es-CO"/>
                          </w:rPr>
                        </w:pPr>
                      </w:p>
                    </w:tc>
                  </w:tr>
                </w:tbl>
                <w:p w14:paraId="35F59F79"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10221"/>
                  </w:tblGrid>
                  <w:tr w:rsidR="00F14E1D" w:rsidRPr="004F1991" w14:paraId="41997A88" w14:textId="77777777">
                    <w:trPr>
                      <w:tblCellSpacing w:w="15" w:type="dxa"/>
                    </w:trPr>
                    <w:tc>
                      <w:tcPr>
                        <w:tcW w:w="15" w:type="dxa"/>
                        <w:vAlign w:val="center"/>
                        <w:hideMark/>
                      </w:tcPr>
                      <w:p w14:paraId="2AF3C085" w14:textId="77777777" w:rsidR="002F6452" w:rsidRPr="007B66FB" w:rsidRDefault="002F6452" w:rsidP="00A53FC8">
                        <w:pPr>
                          <w:spacing w:after="0" w:line="240" w:lineRule="auto"/>
                          <w:rPr>
                            <w:rFonts w:ascii="Arial" w:eastAsia="Times New Roman" w:hAnsi="Arial" w:cs="Arial"/>
                            <w:sz w:val="20"/>
                            <w:szCs w:val="20"/>
                            <w:lang w:val="es-CO"/>
                          </w:rPr>
                        </w:pPr>
                      </w:p>
                    </w:tc>
                    <w:tc>
                      <w:tcPr>
                        <w:tcW w:w="5000" w:type="pct"/>
                        <w:vAlign w:val="center"/>
                        <w:hideMark/>
                      </w:tcPr>
                      <w:p w14:paraId="642D86CE" w14:textId="77777777" w:rsidR="002F6452" w:rsidRPr="007B66FB" w:rsidRDefault="002F6452" w:rsidP="00A53FC8">
                        <w:pPr>
                          <w:spacing w:after="0" w:line="240" w:lineRule="auto"/>
                          <w:rPr>
                            <w:rFonts w:ascii="Arial" w:eastAsia="Times New Roman" w:hAnsi="Arial" w:cs="Arial"/>
                            <w:sz w:val="20"/>
                            <w:szCs w:val="20"/>
                            <w:lang w:val="es-CO"/>
                          </w:rPr>
                        </w:pPr>
                        <w:r w:rsidRPr="007B66FB">
                          <w:rPr>
                            <w:rFonts w:ascii="Arial" w:eastAsia="Times New Roman" w:hAnsi="Arial" w:cs="Arial"/>
                            <w:b/>
                            <w:bCs/>
                            <w:sz w:val="20"/>
                            <w:szCs w:val="20"/>
                            <w:lang w:val="es-CO"/>
                          </w:rPr>
                          <w:t>5.5.1.7 Ficha Técnica del Producto:</w:t>
                        </w:r>
                        <w:r w:rsidRPr="007B66FB">
                          <w:rPr>
                            <w:rFonts w:ascii="Arial" w:eastAsia="Times New Roman" w:hAnsi="Arial" w:cs="Arial"/>
                            <w:sz w:val="20"/>
                            <w:szCs w:val="20"/>
                            <w:lang w:val="es-CO"/>
                          </w:rPr>
                          <w:br/>
                          <w:t>Esta debe ser un documento definitivo expedido por el vendedor y/o productor de la mercancía y debe consolidar las características particulares del producto que permitan identificar e individualizarlo.</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t>En los casos que se requiera clasificar los productos a importar, se solicitará información adicional que nos permita realizar la clasificación arancelaria de los productos e identificar los requisitos para la importación a Colombia, como vistos buenos y permisos especiales.</w:t>
                        </w:r>
                      </w:p>
                    </w:tc>
                  </w:tr>
                </w:tbl>
                <w:p w14:paraId="37FE8A40"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0" w:type="auto"/>
                    <w:tblCellSpacing w:w="0" w:type="dxa"/>
                    <w:tblCellMar>
                      <w:left w:w="0" w:type="dxa"/>
                      <w:right w:w="0" w:type="dxa"/>
                    </w:tblCellMar>
                    <w:tblLook w:val="04A0" w:firstRow="1" w:lastRow="0" w:firstColumn="1" w:lastColumn="0" w:noHBand="0" w:noVBand="1"/>
                  </w:tblPr>
                  <w:tblGrid>
                    <w:gridCol w:w="6"/>
                  </w:tblGrid>
                  <w:tr w:rsidR="00F14E1D" w:rsidRPr="004F1991" w14:paraId="1CF96AB7" w14:textId="77777777">
                    <w:trPr>
                      <w:trHeight w:val="150"/>
                      <w:tblCellSpacing w:w="0" w:type="dxa"/>
                    </w:trPr>
                    <w:tc>
                      <w:tcPr>
                        <w:tcW w:w="0" w:type="auto"/>
                        <w:vAlign w:val="center"/>
                        <w:hideMark/>
                      </w:tcPr>
                      <w:p w14:paraId="3B0A80BB" w14:textId="77777777" w:rsidR="002F6452" w:rsidRPr="007B66FB" w:rsidRDefault="002F6452" w:rsidP="00A53FC8">
                        <w:pPr>
                          <w:spacing w:after="0" w:line="240" w:lineRule="auto"/>
                          <w:rPr>
                            <w:rFonts w:ascii="Arial" w:eastAsia="Times New Roman" w:hAnsi="Arial" w:cs="Arial"/>
                            <w:sz w:val="20"/>
                            <w:szCs w:val="20"/>
                            <w:lang w:val="es-CO"/>
                          </w:rPr>
                        </w:pPr>
                      </w:p>
                    </w:tc>
                  </w:tr>
                </w:tbl>
                <w:p w14:paraId="277FADB9"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10221"/>
                  </w:tblGrid>
                  <w:tr w:rsidR="00F14E1D" w:rsidRPr="004F1991" w14:paraId="7B752FA5" w14:textId="77777777">
                    <w:trPr>
                      <w:tblCellSpacing w:w="15" w:type="dxa"/>
                    </w:trPr>
                    <w:tc>
                      <w:tcPr>
                        <w:tcW w:w="15" w:type="dxa"/>
                        <w:vAlign w:val="center"/>
                        <w:hideMark/>
                      </w:tcPr>
                      <w:p w14:paraId="6838515F" w14:textId="77777777" w:rsidR="002F6452" w:rsidRPr="007B66FB" w:rsidRDefault="002F6452" w:rsidP="00A53FC8">
                        <w:pPr>
                          <w:spacing w:after="0" w:line="240" w:lineRule="auto"/>
                          <w:rPr>
                            <w:rFonts w:ascii="Arial" w:eastAsia="Times New Roman" w:hAnsi="Arial" w:cs="Arial"/>
                            <w:sz w:val="20"/>
                            <w:szCs w:val="20"/>
                            <w:lang w:val="es-CO"/>
                          </w:rPr>
                        </w:pPr>
                      </w:p>
                    </w:tc>
                    <w:tc>
                      <w:tcPr>
                        <w:tcW w:w="5000" w:type="pct"/>
                        <w:vAlign w:val="center"/>
                        <w:hideMark/>
                      </w:tcPr>
                      <w:p w14:paraId="53968812" w14:textId="77777777" w:rsidR="002F6452" w:rsidRPr="00C32C50" w:rsidRDefault="002F6452" w:rsidP="00A53FC8">
                        <w:pPr>
                          <w:spacing w:after="0" w:line="240" w:lineRule="auto"/>
                          <w:rPr>
                            <w:rFonts w:ascii="Arial" w:eastAsia="Times New Roman" w:hAnsi="Arial" w:cs="Arial"/>
                            <w:sz w:val="20"/>
                            <w:szCs w:val="20"/>
                            <w:lang w:val="es-CO"/>
                          </w:rPr>
                        </w:pPr>
                        <w:r w:rsidRPr="007B66FB">
                          <w:rPr>
                            <w:rFonts w:ascii="Arial" w:eastAsia="Times New Roman" w:hAnsi="Arial" w:cs="Arial"/>
                            <w:b/>
                            <w:bCs/>
                            <w:sz w:val="20"/>
                            <w:szCs w:val="20"/>
                            <w:lang w:val="es-CO"/>
                          </w:rPr>
                          <w:t>5.6 GESTIÓN PROCESO DE NACIONALIZACIÓN</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t>Una vez recibido los documentos de importación y verificado por los encargados del proceso de Importaciones de ALICO, se procede a identificar la orden y/o despacho con un número de Importación (IMP) otorgado según el cuadro de control “Consecutivo de Importaciones” que se encuentra en la </w:t>
                        </w:r>
                        <w:r w:rsidRPr="007B66FB">
                          <w:rPr>
                            <w:rFonts w:ascii="Arial" w:eastAsia="Times New Roman" w:hAnsi="Arial" w:cs="Arial"/>
                            <w:b/>
                            <w:bCs/>
                            <w:sz w:val="20"/>
                            <w:szCs w:val="20"/>
                            <w:lang w:val="es-CO"/>
                          </w:rPr>
                          <w:t>ruta: \\10.1.2.240\importaciones\CONSOLIDADO IMPORTACIONES.</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t xml:space="preserve">Este Consecutivo de Importación y la copia de los documentos mínimos del proceso (Factura, Lista de Empaque, B/L, entre otros) se </w:t>
                        </w:r>
                        <w:r w:rsidR="00103836" w:rsidRPr="007B66FB">
                          <w:rPr>
                            <w:rFonts w:ascii="Arial" w:eastAsia="Times New Roman" w:hAnsi="Arial" w:cs="Arial"/>
                            <w:sz w:val="20"/>
                            <w:szCs w:val="20"/>
                            <w:lang w:val="es-CO"/>
                          </w:rPr>
                          <w:t>ingresa en el LRP SOUL y se inicia el tr</w:t>
                        </w:r>
                        <w:ins w:id="182" w:author="Susana Garzon Ramirez" w:date="2018-05-03T22:42:00Z">
                          <w:r w:rsidR="00C32C50">
                            <w:rPr>
                              <w:rFonts w:ascii="Arial" w:eastAsia="Times New Roman" w:hAnsi="Arial" w:cs="Arial"/>
                              <w:sz w:val="20"/>
                              <w:szCs w:val="20"/>
                              <w:lang w:val="es-CO"/>
                            </w:rPr>
                            <w:t>á</w:t>
                          </w:r>
                        </w:ins>
                        <w:del w:id="183" w:author="Susana Garzon Ramirez" w:date="2018-05-03T22:42:00Z">
                          <w:r w:rsidR="00103836" w:rsidRPr="00C32C50" w:rsidDel="00C32C50">
                            <w:rPr>
                              <w:rFonts w:ascii="Arial" w:eastAsia="Times New Roman" w:hAnsi="Arial" w:cs="Arial"/>
                              <w:sz w:val="20"/>
                              <w:szCs w:val="20"/>
                              <w:lang w:val="es-CO"/>
                            </w:rPr>
                            <w:delText>a</w:delText>
                          </w:r>
                        </w:del>
                        <w:r w:rsidR="00103836" w:rsidRPr="00C32C50">
                          <w:rPr>
                            <w:rFonts w:ascii="Arial" w:eastAsia="Times New Roman" w:hAnsi="Arial" w:cs="Arial"/>
                            <w:sz w:val="20"/>
                            <w:szCs w:val="20"/>
                            <w:lang w:val="es-CO"/>
                          </w:rPr>
                          <w:t xml:space="preserve">mite </w:t>
                        </w:r>
                        <w:del w:id="184" w:author="Susana Garzon Ramirez" w:date="2018-05-03T22:42:00Z">
                          <w:r w:rsidR="00103836" w:rsidRPr="00C32C50" w:rsidDel="00C32C50">
                            <w:rPr>
                              <w:rFonts w:ascii="Arial" w:eastAsia="Times New Roman" w:hAnsi="Arial" w:cs="Arial"/>
                              <w:sz w:val="20"/>
                              <w:szCs w:val="20"/>
                              <w:lang w:val="es-CO"/>
                            </w:rPr>
                            <w:delText xml:space="preserve">aduanera </w:delText>
                          </w:r>
                        </w:del>
                        <w:ins w:id="185" w:author="Susana Garzon Ramirez" w:date="2018-05-03T22:42:00Z">
                          <w:r w:rsidR="00C32C50" w:rsidRPr="00C32C50">
                            <w:rPr>
                              <w:rFonts w:ascii="Arial" w:eastAsia="Times New Roman" w:hAnsi="Arial" w:cs="Arial"/>
                              <w:sz w:val="20"/>
                              <w:szCs w:val="20"/>
                              <w:lang w:val="es-CO"/>
                            </w:rPr>
                            <w:t>aduaner</w:t>
                          </w:r>
                          <w:r w:rsidR="00C32C50">
                            <w:rPr>
                              <w:rFonts w:ascii="Arial" w:eastAsia="Times New Roman" w:hAnsi="Arial" w:cs="Arial"/>
                              <w:sz w:val="20"/>
                              <w:szCs w:val="20"/>
                              <w:lang w:val="es-CO"/>
                            </w:rPr>
                            <w:t>o a cargo del</w:t>
                          </w:r>
                        </w:ins>
                        <w:del w:id="186" w:author="Susana Garzon Ramirez" w:date="2018-05-03T22:42:00Z">
                          <w:r w:rsidR="00103836" w:rsidRPr="00C32C50" w:rsidDel="00C32C50">
                            <w:rPr>
                              <w:rFonts w:ascii="Arial" w:eastAsia="Times New Roman" w:hAnsi="Arial" w:cs="Arial"/>
                              <w:sz w:val="20"/>
                              <w:szCs w:val="20"/>
                              <w:lang w:val="es-CO"/>
                            </w:rPr>
                            <w:delText>con el</w:delText>
                          </w:r>
                        </w:del>
                        <w:ins w:id="187" w:author="Susana Garzon Ramirez" w:date="2018-05-03T22:42:00Z">
                          <w:r w:rsidR="00C32C50">
                            <w:rPr>
                              <w:rFonts w:ascii="Arial" w:eastAsia="Times New Roman" w:hAnsi="Arial" w:cs="Arial"/>
                              <w:sz w:val="20"/>
                              <w:szCs w:val="20"/>
                              <w:lang w:val="es-CO"/>
                            </w:rPr>
                            <w:t xml:space="preserve"> personal </w:t>
                          </w:r>
                        </w:ins>
                        <w:r w:rsidR="00103836" w:rsidRPr="00C32C50">
                          <w:rPr>
                            <w:rFonts w:ascii="Arial" w:eastAsia="Times New Roman" w:hAnsi="Arial" w:cs="Arial"/>
                            <w:sz w:val="20"/>
                            <w:szCs w:val="20"/>
                            <w:lang w:val="es-CO"/>
                          </w:rPr>
                          <w:t xml:space="preserve"> </w:t>
                        </w:r>
                        <w:r w:rsidRPr="00C32C50">
                          <w:rPr>
                            <w:rFonts w:ascii="Arial" w:eastAsia="Times New Roman" w:hAnsi="Arial" w:cs="Arial"/>
                            <w:sz w:val="20"/>
                            <w:szCs w:val="20"/>
                            <w:lang w:val="es-CO"/>
                          </w:rPr>
                          <w:t xml:space="preserve"> INHOUSE</w:t>
                        </w:r>
                        <w:ins w:id="188" w:author="Susana Garzon Ramirez" w:date="2018-05-03T22:43:00Z">
                          <w:r w:rsidR="00C32C50">
                            <w:rPr>
                              <w:rFonts w:ascii="Arial" w:eastAsia="Times New Roman" w:hAnsi="Arial" w:cs="Arial"/>
                              <w:sz w:val="20"/>
                              <w:szCs w:val="20"/>
                              <w:lang w:val="es-CO"/>
                            </w:rPr>
                            <w:t xml:space="preserve"> asignado por la agencia de aduanas</w:t>
                          </w:r>
                        </w:ins>
                        <w:r w:rsidR="00103836" w:rsidRPr="00C32C50">
                          <w:rPr>
                            <w:rFonts w:ascii="Arial" w:eastAsia="Times New Roman" w:hAnsi="Arial" w:cs="Arial"/>
                            <w:sz w:val="20"/>
                            <w:szCs w:val="20"/>
                            <w:lang w:val="es-CO"/>
                          </w:rPr>
                          <w:t xml:space="preserve">. </w:t>
                        </w:r>
                      </w:p>
                      <w:p w14:paraId="50EEFD38" w14:textId="77777777" w:rsidR="00DD3057" w:rsidRPr="00770831" w:rsidRDefault="00DD3057" w:rsidP="00A53FC8">
                        <w:pPr>
                          <w:spacing w:after="0" w:line="240" w:lineRule="auto"/>
                          <w:rPr>
                            <w:rFonts w:ascii="Arial" w:eastAsia="Times New Roman" w:hAnsi="Arial" w:cs="Arial"/>
                            <w:sz w:val="20"/>
                            <w:szCs w:val="20"/>
                            <w:lang w:val="es-CO"/>
                          </w:rPr>
                        </w:pPr>
                      </w:p>
                    </w:tc>
                  </w:tr>
                </w:tbl>
                <w:p w14:paraId="59B1D922"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0" w:type="auto"/>
                    <w:tblCellSpacing w:w="0" w:type="dxa"/>
                    <w:tblCellMar>
                      <w:left w:w="0" w:type="dxa"/>
                      <w:right w:w="0" w:type="dxa"/>
                    </w:tblCellMar>
                    <w:tblLook w:val="04A0" w:firstRow="1" w:lastRow="0" w:firstColumn="1" w:lastColumn="0" w:noHBand="0" w:noVBand="1"/>
                  </w:tblPr>
                  <w:tblGrid>
                    <w:gridCol w:w="6"/>
                  </w:tblGrid>
                  <w:tr w:rsidR="00F14E1D" w:rsidRPr="004F1991" w14:paraId="3A82FE4D" w14:textId="77777777">
                    <w:trPr>
                      <w:trHeight w:val="150"/>
                      <w:tblCellSpacing w:w="0" w:type="dxa"/>
                    </w:trPr>
                    <w:tc>
                      <w:tcPr>
                        <w:tcW w:w="0" w:type="auto"/>
                        <w:vAlign w:val="center"/>
                        <w:hideMark/>
                      </w:tcPr>
                      <w:p w14:paraId="16E3C180" w14:textId="77777777" w:rsidR="002F6452" w:rsidRPr="007B66FB" w:rsidRDefault="002F6452" w:rsidP="00A53FC8">
                        <w:pPr>
                          <w:spacing w:after="0" w:line="240" w:lineRule="auto"/>
                          <w:rPr>
                            <w:rFonts w:ascii="Arial" w:eastAsia="Times New Roman" w:hAnsi="Arial" w:cs="Arial"/>
                            <w:sz w:val="20"/>
                            <w:szCs w:val="20"/>
                            <w:lang w:val="es-CO"/>
                          </w:rPr>
                        </w:pPr>
                      </w:p>
                    </w:tc>
                  </w:tr>
                </w:tbl>
                <w:p w14:paraId="4E62AFA8"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10221"/>
                  </w:tblGrid>
                  <w:tr w:rsidR="00F14E1D" w:rsidRPr="004F1991" w14:paraId="2A757C7B" w14:textId="77777777">
                    <w:trPr>
                      <w:tblCellSpacing w:w="15" w:type="dxa"/>
                    </w:trPr>
                    <w:tc>
                      <w:tcPr>
                        <w:tcW w:w="15" w:type="dxa"/>
                        <w:vAlign w:val="center"/>
                        <w:hideMark/>
                      </w:tcPr>
                      <w:p w14:paraId="3AF99826" w14:textId="77777777" w:rsidR="002F6452" w:rsidRPr="007B66FB" w:rsidRDefault="002F6452" w:rsidP="00A53FC8">
                        <w:pPr>
                          <w:spacing w:after="0" w:line="240" w:lineRule="auto"/>
                          <w:rPr>
                            <w:rFonts w:ascii="Arial" w:eastAsia="Times New Roman" w:hAnsi="Arial" w:cs="Arial"/>
                            <w:sz w:val="20"/>
                            <w:szCs w:val="20"/>
                            <w:lang w:val="es-CO"/>
                          </w:rPr>
                        </w:pPr>
                      </w:p>
                    </w:tc>
                    <w:tc>
                      <w:tcPr>
                        <w:tcW w:w="5000" w:type="pct"/>
                        <w:vAlign w:val="center"/>
                        <w:hideMark/>
                      </w:tcPr>
                      <w:p w14:paraId="144EB4A9" w14:textId="77777777" w:rsidR="002F6452" w:rsidRPr="007B66FB" w:rsidRDefault="002F6452" w:rsidP="00A53FC8">
                        <w:pPr>
                          <w:spacing w:after="0" w:line="240" w:lineRule="auto"/>
                          <w:rPr>
                            <w:rFonts w:ascii="Arial" w:eastAsia="Times New Roman" w:hAnsi="Arial" w:cs="Arial"/>
                            <w:sz w:val="20"/>
                            <w:szCs w:val="20"/>
                            <w:lang w:val="es-CO"/>
                          </w:rPr>
                        </w:pPr>
                        <w:r w:rsidRPr="007B66FB">
                          <w:rPr>
                            <w:rFonts w:ascii="Arial" w:eastAsia="Times New Roman" w:hAnsi="Arial" w:cs="Arial"/>
                            <w:b/>
                            <w:bCs/>
                            <w:sz w:val="20"/>
                            <w:szCs w:val="20"/>
                            <w:lang w:val="es-CO"/>
                          </w:rPr>
                          <w:t>5.6.1 Documentos Soportes para Presentar la Declaración de Aduanas</w:t>
                        </w:r>
                        <w:r w:rsidRPr="007B66FB">
                          <w:rPr>
                            <w:rFonts w:ascii="Arial" w:eastAsia="Times New Roman" w:hAnsi="Arial" w:cs="Arial"/>
                            <w:sz w:val="20"/>
                            <w:szCs w:val="20"/>
                            <w:lang w:val="es-CO"/>
                          </w:rPr>
                          <w:t> </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t>• Factura original y lista de empaque originales. </w:t>
                        </w:r>
                        <w:r w:rsidRPr="007B66FB">
                          <w:rPr>
                            <w:rFonts w:ascii="Arial" w:eastAsia="Times New Roman" w:hAnsi="Arial" w:cs="Arial"/>
                            <w:sz w:val="20"/>
                            <w:szCs w:val="20"/>
                            <w:lang w:val="es-CO"/>
                          </w:rPr>
                          <w:br/>
                          <w:t>• Documento de transporte original (B/L o AWB) en caso de que cuente con emisión en puerto de destino, se debe dar instrucción al agente de aduana para recamarlo ante la Línea Naviera o el Agente Embarcador cuando se requiera. </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lastRenderedPageBreak/>
                          <w:t>• Certificado de origen en original (Si aplica).</w:t>
                        </w:r>
                        <w:r w:rsidRPr="007B66FB">
                          <w:rPr>
                            <w:rFonts w:ascii="Arial" w:eastAsia="Times New Roman" w:hAnsi="Arial" w:cs="Arial"/>
                            <w:sz w:val="20"/>
                            <w:szCs w:val="20"/>
                            <w:lang w:val="es-CO"/>
                          </w:rPr>
                          <w:br/>
                          <w:t>• Certificado de calidad y/o de análisis (Si aplica).</w:t>
                        </w:r>
                        <w:r w:rsidRPr="007B66FB">
                          <w:rPr>
                            <w:rFonts w:ascii="Arial" w:eastAsia="Times New Roman" w:hAnsi="Arial" w:cs="Arial"/>
                            <w:sz w:val="20"/>
                            <w:szCs w:val="20"/>
                            <w:lang w:val="es-CO"/>
                          </w:rPr>
                          <w:br/>
                          <w:t>• Cuenta de fletes y/o manejo y certificación de fletes.</w:t>
                        </w:r>
                        <w:r w:rsidRPr="007B66FB">
                          <w:rPr>
                            <w:rFonts w:ascii="Arial" w:eastAsia="Times New Roman" w:hAnsi="Arial" w:cs="Arial"/>
                            <w:sz w:val="20"/>
                            <w:szCs w:val="20"/>
                            <w:lang w:val="es-CO"/>
                          </w:rPr>
                          <w:br/>
                          <w:t>• Póliza de Seguro.</w:t>
                        </w:r>
                        <w:r w:rsidRPr="007B66FB">
                          <w:rPr>
                            <w:rFonts w:ascii="Arial" w:eastAsia="Times New Roman" w:hAnsi="Arial" w:cs="Arial"/>
                            <w:sz w:val="20"/>
                            <w:szCs w:val="20"/>
                            <w:lang w:val="es-CO"/>
                          </w:rPr>
                          <w:br/>
                          <w:t>• Copia del Registro de Importación del VUCE aprobado para las importaciones que requiera un Visto Bueno INVIMA y Visto Bueno Circular 21 (Envases primarios o sus partes destinadas a entrar en contacto con alimentos y bebidas). </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t>Nota: En el sistema ANGELNET se elabora y trasmite el registro de Importación al VUCE para todos los procesos de Importación que requieran Visto Bueno INVIMA y Visto Bueno Circular 21.</w:t>
                        </w:r>
                      </w:p>
                    </w:tc>
                  </w:tr>
                </w:tbl>
                <w:p w14:paraId="7835404A"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0" w:type="auto"/>
                    <w:tblCellSpacing w:w="0" w:type="dxa"/>
                    <w:tblCellMar>
                      <w:left w:w="0" w:type="dxa"/>
                      <w:right w:w="0" w:type="dxa"/>
                    </w:tblCellMar>
                    <w:tblLook w:val="04A0" w:firstRow="1" w:lastRow="0" w:firstColumn="1" w:lastColumn="0" w:noHBand="0" w:noVBand="1"/>
                  </w:tblPr>
                  <w:tblGrid>
                    <w:gridCol w:w="6"/>
                  </w:tblGrid>
                  <w:tr w:rsidR="00F14E1D" w:rsidRPr="004F1991" w14:paraId="76D1299A" w14:textId="77777777">
                    <w:trPr>
                      <w:trHeight w:val="150"/>
                      <w:tblCellSpacing w:w="0" w:type="dxa"/>
                    </w:trPr>
                    <w:tc>
                      <w:tcPr>
                        <w:tcW w:w="0" w:type="auto"/>
                        <w:vAlign w:val="center"/>
                        <w:hideMark/>
                      </w:tcPr>
                      <w:p w14:paraId="2DF04D45" w14:textId="77777777" w:rsidR="002F6452" w:rsidRPr="007B66FB" w:rsidRDefault="002F6452" w:rsidP="00A53FC8">
                        <w:pPr>
                          <w:spacing w:after="0" w:line="240" w:lineRule="auto"/>
                          <w:rPr>
                            <w:rFonts w:ascii="Arial" w:eastAsia="Times New Roman" w:hAnsi="Arial" w:cs="Arial"/>
                            <w:sz w:val="20"/>
                            <w:szCs w:val="20"/>
                            <w:lang w:val="es-CO"/>
                          </w:rPr>
                        </w:pPr>
                      </w:p>
                    </w:tc>
                  </w:tr>
                </w:tbl>
                <w:p w14:paraId="5135FB78"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10221"/>
                  </w:tblGrid>
                  <w:tr w:rsidR="00F14E1D" w:rsidRPr="004F1991" w14:paraId="7BFD5368" w14:textId="77777777">
                    <w:trPr>
                      <w:tblCellSpacing w:w="15" w:type="dxa"/>
                    </w:trPr>
                    <w:tc>
                      <w:tcPr>
                        <w:tcW w:w="15" w:type="dxa"/>
                        <w:vAlign w:val="center"/>
                        <w:hideMark/>
                      </w:tcPr>
                      <w:p w14:paraId="1EFD149F" w14:textId="77777777" w:rsidR="002F6452" w:rsidRPr="007B66FB" w:rsidRDefault="002F6452" w:rsidP="00A53FC8">
                        <w:pPr>
                          <w:spacing w:after="0" w:line="240" w:lineRule="auto"/>
                          <w:rPr>
                            <w:rFonts w:ascii="Arial" w:eastAsia="Times New Roman" w:hAnsi="Arial" w:cs="Arial"/>
                            <w:sz w:val="20"/>
                            <w:szCs w:val="20"/>
                            <w:lang w:val="es-CO"/>
                          </w:rPr>
                        </w:pPr>
                      </w:p>
                    </w:tc>
                    <w:tc>
                      <w:tcPr>
                        <w:tcW w:w="5000" w:type="pct"/>
                        <w:vAlign w:val="center"/>
                        <w:hideMark/>
                      </w:tcPr>
                      <w:p w14:paraId="6E0CCC0F" w14:textId="77777777" w:rsidR="002F6452" w:rsidRPr="007B66FB" w:rsidRDefault="002F6452" w:rsidP="00A53FC8">
                        <w:pPr>
                          <w:spacing w:after="0" w:line="240" w:lineRule="auto"/>
                          <w:rPr>
                            <w:rFonts w:ascii="Arial" w:eastAsia="Times New Roman" w:hAnsi="Arial" w:cs="Arial"/>
                            <w:sz w:val="20"/>
                            <w:szCs w:val="20"/>
                            <w:lang w:val="es-CO"/>
                          </w:rPr>
                        </w:pPr>
                        <w:r w:rsidRPr="007B66FB">
                          <w:rPr>
                            <w:rFonts w:ascii="Arial" w:eastAsia="Times New Roman" w:hAnsi="Arial" w:cs="Arial"/>
                            <w:b/>
                            <w:bCs/>
                            <w:sz w:val="20"/>
                            <w:szCs w:val="20"/>
                            <w:lang w:val="es-CO"/>
                          </w:rPr>
                          <w:t>5.6.2. Etapas del Proceso de Nacionalización</w:t>
                        </w:r>
                        <w:r w:rsidRPr="007B66FB">
                          <w:rPr>
                            <w:rFonts w:ascii="Arial" w:eastAsia="Times New Roman" w:hAnsi="Arial" w:cs="Arial"/>
                            <w:sz w:val="20"/>
                            <w:szCs w:val="20"/>
                            <w:lang w:val="es-CO"/>
                          </w:rPr>
                          <w:t> </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t>• Entrega de documentos originales al agente de aduana. </w:t>
                        </w:r>
                        <w:r w:rsidRPr="007B66FB">
                          <w:rPr>
                            <w:rFonts w:ascii="Arial" w:eastAsia="Times New Roman" w:hAnsi="Arial" w:cs="Arial"/>
                            <w:sz w:val="20"/>
                            <w:szCs w:val="20"/>
                            <w:lang w:val="es-CO"/>
                          </w:rPr>
                          <w:br/>
                          <w:t>• Validación de instrucciones Plan Vallejo remitidas por la Coordinadora de Importaciones (Si aplica).</w:t>
                        </w:r>
                        <w:r w:rsidRPr="007B66FB">
                          <w:rPr>
                            <w:rFonts w:ascii="Arial" w:eastAsia="Times New Roman" w:hAnsi="Arial" w:cs="Arial"/>
                            <w:sz w:val="20"/>
                            <w:szCs w:val="20"/>
                            <w:lang w:val="es-CO"/>
                          </w:rPr>
                          <w:br/>
                          <w:t>• Verificación de descripciones mínimas al agente de aduana.</w:t>
                        </w:r>
                        <w:r w:rsidRPr="007B66FB">
                          <w:rPr>
                            <w:rFonts w:ascii="Arial" w:eastAsia="Times New Roman" w:hAnsi="Arial" w:cs="Arial"/>
                            <w:sz w:val="20"/>
                            <w:szCs w:val="20"/>
                            <w:lang w:val="es-CO"/>
                          </w:rPr>
                          <w:br/>
                          <w:t>• Verificación del arribo de la carga a Colombia.</w:t>
                        </w:r>
                        <w:r w:rsidRPr="007B66FB">
                          <w:rPr>
                            <w:rFonts w:ascii="Arial" w:eastAsia="Times New Roman" w:hAnsi="Arial" w:cs="Arial"/>
                            <w:sz w:val="20"/>
                            <w:szCs w:val="20"/>
                            <w:lang w:val="es-CO"/>
                          </w:rPr>
                          <w:br/>
                          <w:t>• Solicitud y cancelación de cuenta de fletes y/o manejo para obtener liberación de la carga con línea naviera y/o agente de carga.</w:t>
                        </w:r>
                        <w:r w:rsidRPr="007B66FB">
                          <w:rPr>
                            <w:rFonts w:ascii="Arial" w:eastAsia="Times New Roman" w:hAnsi="Arial" w:cs="Arial"/>
                            <w:sz w:val="20"/>
                            <w:szCs w:val="20"/>
                            <w:lang w:val="es-CO"/>
                          </w:rPr>
                          <w:br/>
                          <w:t>• Solicitud de instrucción de transporte al proceso de logística indicando el sitio de devolución del contenedor vacío, para que asigne la empresa transportadora y el agente de aduana entregue las planillas para el retiro de la carga una vez tenga el levante de la carga. </w:t>
                        </w:r>
                        <w:r w:rsidRPr="007B66FB">
                          <w:rPr>
                            <w:rFonts w:ascii="Arial" w:eastAsia="Times New Roman" w:hAnsi="Arial" w:cs="Arial"/>
                            <w:sz w:val="20"/>
                            <w:szCs w:val="20"/>
                            <w:lang w:val="es-CO"/>
                          </w:rPr>
                          <w:br/>
                          <w:t>• Presentación y selectividad de la Declaración de Importación por el Agente de Aduanas. </w:t>
                        </w:r>
                        <w:r w:rsidRPr="007B66FB">
                          <w:rPr>
                            <w:rFonts w:ascii="Arial" w:eastAsia="Times New Roman" w:hAnsi="Arial" w:cs="Arial"/>
                            <w:sz w:val="20"/>
                            <w:szCs w:val="20"/>
                            <w:lang w:val="es-CO"/>
                          </w:rPr>
                          <w:br/>
                          <w:t>• Recepción de la Declaración de Importación con Levante para radicar en Contabilidad y completar información de cuadros de control.</w:t>
                        </w:r>
                        <w:r w:rsidRPr="007B66FB">
                          <w:rPr>
                            <w:rFonts w:ascii="Arial" w:eastAsia="Times New Roman" w:hAnsi="Arial" w:cs="Arial"/>
                            <w:sz w:val="20"/>
                            <w:szCs w:val="20"/>
                            <w:lang w:val="es-CO"/>
                          </w:rPr>
                          <w:br/>
                          <w:t>• Notificación de aviso de llegada al proceso de Logística y contactos según la planta para la que este comprado el Material, al formato</w:t>
                        </w:r>
                        <w:r w:rsidRPr="007B66FB">
                          <w:rPr>
                            <w:rFonts w:ascii="Arial" w:eastAsia="Times New Roman" w:hAnsi="Arial" w:cs="Arial"/>
                            <w:b/>
                            <w:bCs/>
                            <w:sz w:val="20"/>
                            <w:szCs w:val="20"/>
                            <w:lang w:val="es-CO"/>
                          </w:rPr>
                          <w:t>F-AB-006 “Aviso de Llegada de Mercancías al Almacén”</w:t>
                        </w:r>
                        <w:r w:rsidRPr="007B66FB">
                          <w:rPr>
                            <w:rFonts w:ascii="Arial" w:eastAsia="Times New Roman" w:hAnsi="Arial" w:cs="Arial"/>
                            <w:sz w:val="20"/>
                            <w:szCs w:val="20"/>
                            <w:lang w:val="es-CO"/>
                          </w:rPr>
                          <w:t> y se anexan copia de todos los documentos de la Importación.</w:t>
                        </w:r>
                        <w:r w:rsidRPr="007B66FB">
                          <w:rPr>
                            <w:rFonts w:ascii="Arial" w:eastAsia="Times New Roman" w:hAnsi="Arial" w:cs="Arial"/>
                            <w:sz w:val="20"/>
                            <w:szCs w:val="20"/>
                            <w:lang w:val="es-CO"/>
                          </w:rPr>
                          <w:br/>
                          <w:t>• Pre-liquidación de los gastos de Importación para ingresar los costos adicionales en el ID de Contendor de la Orden (EPICOR) y poder obtener la liquidación final del Sistema.</w:t>
                        </w:r>
                        <w:r w:rsidRPr="007B66FB">
                          <w:rPr>
                            <w:rFonts w:ascii="Arial" w:eastAsia="Times New Roman" w:hAnsi="Arial" w:cs="Arial"/>
                            <w:sz w:val="20"/>
                            <w:szCs w:val="20"/>
                            <w:lang w:val="es-CO"/>
                          </w:rPr>
                          <w:br/>
                          <w:t>• Enviar la Liquidación de Costos Adicionales de EPICOR al personal de bodega para que efectúen el ingreso a inventario una vez recibida la carga física. </w:t>
                        </w:r>
                      </w:p>
                    </w:tc>
                  </w:tr>
                </w:tbl>
                <w:p w14:paraId="4075B5A4"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0" w:type="auto"/>
                    <w:tblCellSpacing w:w="0" w:type="dxa"/>
                    <w:tblCellMar>
                      <w:left w:w="0" w:type="dxa"/>
                      <w:right w:w="0" w:type="dxa"/>
                    </w:tblCellMar>
                    <w:tblLook w:val="04A0" w:firstRow="1" w:lastRow="0" w:firstColumn="1" w:lastColumn="0" w:noHBand="0" w:noVBand="1"/>
                  </w:tblPr>
                  <w:tblGrid>
                    <w:gridCol w:w="6"/>
                  </w:tblGrid>
                  <w:tr w:rsidR="00F14E1D" w:rsidRPr="004F1991" w14:paraId="13DE5152" w14:textId="77777777">
                    <w:trPr>
                      <w:trHeight w:val="150"/>
                      <w:tblCellSpacing w:w="0" w:type="dxa"/>
                    </w:trPr>
                    <w:tc>
                      <w:tcPr>
                        <w:tcW w:w="0" w:type="auto"/>
                        <w:vAlign w:val="center"/>
                        <w:hideMark/>
                      </w:tcPr>
                      <w:p w14:paraId="7EC62DF7" w14:textId="77777777" w:rsidR="002F6452" w:rsidRPr="007B66FB" w:rsidRDefault="002F6452" w:rsidP="00A53FC8">
                        <w:pPr>
                          <w:spacing w:after="0" w:line="240" w:lineRule="auto"/>
                          <w:rPr>
                            <w:rFonts w:ascii="Arial" w:eastAsia="Times New Roman" w:hAnsi="Arial" w:cs="Arial"/>
                            <w:sz w:val="20"/>
                            <w:szCs w:val="20"/>
                            <w:lang w:val="es-CO"/>
                          </w:rPr>
                        </w:pPr>
                      </w:p>
                    </w:tc>
                  </w:tr>
                </w:tbl>
                <w:p w14:paraId="52E2828A"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10221"/>
                  </w:tblGrid>
                  <w:tr w:rsidR="00F14E1D" w:rsidRPr="004F1991" w14:paraId="4A3FF0A0" w14:textId="77777777">
                    <w:trPr>
                      <w:tblCellSpacing w:w="15" w:type="dxa"/>
                    </w:trPr>
                    <w:tc>
                      <w:tcPr>
                        <w:tcW w:w="15" w:type="dxa"/>
                        <w:vAlign w:val="center"/>
                        <w:hideMark/>
                      </w:tcPr>
                      <w:p w14:paraId="56B6DA79" w14:textId="77777777" w:rsidR="002F6452" w:rsidRPr="007B66FB" w:rsidRDefault="002F6452" w:rsidP="00A53FC8">
                        <w:pPr>
                          <w:spacing w:after="0" w:line="240" w:lineRule="auto"/>
                          <w:rPr>
                            <w:rFonts w:ascii="Arial" w:eastAsia="Times New Roman" w:hAnsi="Arial" w:cs="Arial"/>
                            <w:sz w:val="20"/>
                            <w:szCs w:val="20"/>
                            <w:lang w:val="es-CO"/>
                          </w:rPr>
                        </w:pPr>
                      </w:p>
                    </w:tc>
                    <w:tc>
                      <w:tcPr>
                        <w:tcW w:w="5000" w:type="pct"/>
                        <w:vAlign w:val="center"/>
                        <w:hideMark/>
                      </w:tcPr>
                      <w:p w14:paraId="3FE834D7" w14:textId="77777777" w:rsidR="002F6452" w:rsidRPr="007B66FB" w:rsidRDefault="002F6452" w:rsidP="00A53FC8">
                        <w:pPr>
                          <w:spacing w:after="240" w:line="240" w:lineRule="auto"/>
                          <w:rPr>
                            <w:rFonts w:ascii="Arial" w:eastAsia="Times New Roman" w:hAnsi="Arial" w:cs="Arial"/>
                            <w:sz w:val="20"/>
                            <w:szCs w:val="20"/>
                            <w:lang w:val="es-CO"/>
                          </w:rPr>
                        </w:pPr>
                        <w:r w:rsidRPr="007B66FB">
                          <w:rPr>
                            <w:rFonts w:ascii="Arial" w:eastAsia="Times New Roman" w:hAnsi="Arial" w:cs="Arial"/>
                            <w:b/>
                            <w:bCs/>
                            <w:sz w:val="20"/>
                            <w:szCs w:val="20"/>
                            <w:lang w:val="es-CO"/>
                          </w:rPr>
                          <w:t>5.7 GESTIÓN PROCESOS INTERNOS</w:t>
                        </w:r>
                        <w:r w:rsidRPr="007B66FB">
                          <w:rPr>
                            <w:rFonts w:ascii="Arial" w:eastAsia="Times New Roman" w:hAnsi="Arial" w:cs="Arial"/>
                            <w:sz w:val="20"/>
                            <w:szCs w:val="20"/>
                            <w:lang w:val="es-CO"/>
                          </w:rPr>
                          <w:t> </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t>Una vez notificado los procesos encargados de la finalización del proceso de aduanas y entrega de la carga a las transportadoras, internamente tenemos unos procesos: </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t>• Radicar y entregar al departamento de contabilidad de toda factura (dos copias), relacionar con el proceso de Importación lo que implique el pago por parte de Alico, tales como: factura del proveedor, permisos previos VUCE, factura fletes internacionales, factura servicios de aduana, pago depósitos y Drop off, Moras de contenedor y la declaración de importación, entre otros. </w:t>
                        </w:r>
                        <w:r w:rsidRPr="007B66FB">
                          <w:rPr>
                            <w:rFonts w:ascii="Arial" w:eastAsia="Times New Roman" w:hAnsi="Arial" w:cs="Arial"/>
                            <w:sz w:val="20"/>
                            <w:szCs w:val="20"/>
                            <w:lang w:val="es-CO"/>
                          </w:rPr>
                          <w:br/>
                          <w:t>• Enviar la Liquidación de Costos Adicionales de EPICOR para validar la TRM en la que quedara liquidado los costos de Importación cargados en una moneda diferente al Peso. </w:t>
                        </w:r>
                        <w:r w:rsidRPr="007B66FB">
                          <w:rPr>
                            <w:rFonts w:ascii="Arial" w:eastAsia="Times New Roman" w:hAnsi="Arial" w:cs="Arial"/>
                            <w:sz w:val="20"/>
                            <w:szCs w:val="20"/>
                            <w:lang w:val="es-CO"/>
                          </w:rPr>
                          <w:br/>
                          <w:t>• Recopilar y archivar toda la documentación correspondiente al proceso de importación de las órdenes, asegurándose de que cada carpeta se encuentre debidamente identificada y tenga el total de documentos relacionados en el Check List para importaciones, según formato </w:t>
                        </w:r>
                        <w:r w:rsidRPr="007B66FB">
                          <w:rPr>
                            <w:rFonts w:ascii="Arial" w:eastAsia="Times New Roman" w:hAnsi="Arial" w:cs="Arial"/>
                            <w:b/>
                            <w:bCs/>
                            <w:sz w:val="20"/>
                            <w:szCs w:val="20"/>
                            <w:lang w:val="es-CO"/>
                          </w:rPr>
                          <w:t>F-GF-001 “Check List - Operaciones de comercio exterior”.</w:t>
                        </w:r>
                        <w:r w:rsidRPr="007B66FB">
                          <w:rPr>
                            <w:rFonts w:ascii="Arial" w:eastAsia="Times New Roman" w:hAnsi="Arial" w:cs="Arial"/>
                            <w:sz w:val="20"/>
                            <w:szCs w:val="20"/>
                            <w:lang w:val="es-CO"/>
                          </w:rPr>
                          <w:t> </w:t>
                        </w:r>
                      </w:p>
                    </w:tc>
                  </w:tr>
                </w:tbl>
                <w:p w14:paraId="11FEFFC5"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0" w:type="auto"/>
                    <w:tblCellSpacing w:w="0" w:type="dxa"/>
                    <w:tblCellMar>
                      <w:left w:w="0" w:type="dxa"/>
                      <w:right w:w="0" w:type="dxa"/>
                    </w:tblCellMar>
                    <w:tblLook w:val="04A0" w:firstRow="1" w:lastRow="0" w:firstColumn="1" w:lastColumn="0" w:noHBand="0" w:noVBand="1"/>
                  </w:tblPr>
                  <w:tblGrid>
                    <w:gridCol w:w="6"/>
                  </w:tblGrid>
                  <w:tr w:rsidR="00F14E1D" w:rsidRPr="004F1991" w14:paraId="65DDDAEE" w14:textId="77777777">
                    <w:trPr>
                      <w:trHeight w:val="150"/>
                      <w:tblCellSpacing w:w="0" w:type="dxa"/>
                    </w:trPr>
                    <w:tc>
                      <w:tcPr>
                        <w:tcW w:w="0" w:type="auto"/>
                        <w:vAlign w:val="center"/>
                        <w:hideMark/>
                      </w:tcPr>
                      <w:p w14:paraId="7EA6F3A4" w14:textId="77777777" w:rsidR="002F6452" w:rsidRPr="007B66FB" w:rsidRDefault="002F6452" w:rsidP="00A53FC8">
                        <w:pPr>
                          <w:spacing w:after="0" w:line="240" w:lineRule="auto"/>
                          <w:rPr>
                            <w:rFonts w:ascii="Arial" w:eastAsia="Times New Roman" w:hAnsi="Arial" w:cs="Arial"/>
                            <w:sz w:val="20"/>
                            <w:szCs w:val="20"/>
                            <w:lang w:val="es-CO"/>
                          </w:rPr>
                        </w:pPr>
                      </w:p>
                    </w:tc>
                  </w:tr>
                </w:tbl>
                <w:p w14:paraId="0B24BC26"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10221"/>
                  </w:tblGrid>
                  <w:tr w:rsidR="00F14E1D" w:rsidRPr="004F1991" w14:paraId="1B0862EC" w14:textId="77777777">
                    <w:trPr>
                      <w:tblCellSpacing w:w="15" w:type="dxa"/>
                    </w:trPr>
                    <w:tc>
                      <w:tcPr>
                        <w:tcW w:w="15" w:type="dxa"/>
                        <w:vAlign w:val="center"/>
                        <w:hideMark/>
                      </w:tcPr>
                      <w:p w14:paraId="1B52AF8F" w14:textId="77777777" w:rsidR="002F6452" w:rsidRPr="007B66FB" w:rsidRDefault="002F6452" w:rsidP="00A53FC8">
                        <w:pPr>
                          <w:spacing w:after="0" w:line="240" w:lineRule="auto"/>
                          <w:rPr>
                            <w:rFonts w:ascii="Arial" w:eastAsia="Times New Roman" w:hAnsi="Arial" w:cs="Arial"/>
                            <w:sz w:val="20"/>
                            <w:szCs w:val="20"/>
                            <w:lang w:val="es-CO"/>
                          </w:rPr>
                        </w:pPr>
                      </w:p>
                    </w:tc>
                    <w:tc>
                      <w:tcPr>
                        <w:tcW w:w="5000" w:type="pct"/>
                        <w:vAlign w:val="center"/>
                        <w:hideMark/>
                      </w:tcPr>
                      <w:p w14:paraId="4E25CBCD" w14:textId="77777777" w:rsidR="002F6452" w:rsidRPr="007B66FB" w:rsidRDefault="002F6452" w:rsidP="00A53FC8">
                        <w:pPr>
                          <w:spacing w:after="0" w:line="240" w:lineRule="auto"/>
                          <w:rPr>
                            <w:rFonts w:ascii="Arial" w:eastAsia="Times New Roman" w:hAnsi="Arial" w:cs="Arial"/>
                            <w:sz w:val="20"/>
                            <w:szCs w:val="20"/>
                            <w:lang w:val="es-CO"/>
                          </w:rPr>
                        </w:pPr>
                        <w:r w:rsidRPr="007B66FB">
                          <w:rPr>
                            <w:rFonts w:ascii="Arial" w:eastAsia="Times New Roman" w:hAnsi="Arial" w:cs="Arial"/>
                            <w:b/>
                            <w:bCs/>
                            <w:sz w:val="20"/>
                            <w:szCs w:val="20"/>
                            <w:lang w:val="es-CO"/>
                          </w:rPr>
                          <w:t>5.8 ADMINISTRACIÓN SISTEMAS ESPECIALES</w:t>
                        </w:r>
                        <w:r w:rsidRPr="007B66FB">
                          <w:rPr>
                            <w:rFonts w:ascii="Arial" w:eastAsia="Times New Roman" w:hAnsi="Arial" w:cs="Arial"/>
                            <w:sz w:val="20"/>
                            <w:szCs w:val="20"/>
                            <w:lang w:val="es-CO"/>
                          </w:rPr>
                          <w:t> </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r>
                        <w:r w:rsidRPr="007B66FB">
                          <w:rPr>
                            <w:rFonts w:ascii="Arial" w:eastAsia="Times New Roman" w:hAnsi="Arial" w:cs="Arial"/>
                            <w:b/>
                            <w:bCs/>
                            <w:sz w:val="20"/>
                            <w:szCs w:val="20"/>
                            <w:lang w:val="es-CO"/>
                          </w:rPr>
                          <w:t>5.8.1 Administración Sistemas Especiales de Importación y Exportación (Plan Vallejo).</w:t>
                        </w:r>
                        <w:r w:rsidRPr="007B66FB">
                          <w:rPr>
                            <w:rFonts w:ascii="Arial" w:eastAsia="Times New Roman" w:hAnsi="Arial" w:cs="Arial"/>
                            <w:sz w:val="20"/>
                            <w:szCs w:val="20"/>
                            <w:lang w:val="es-CO"/>
                          </w:rPr>
                          <w:t> </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t xml:space="preserve">Actualmente se cuenta con cupo rotativo de USD 800.000 para la importación de materias primas para la </w:t>
                        </w:r>
                        <w:r w:rsidRPr="007B66FB">
                          <w:rPr>
                            <w:rFonts w:ascii="Arial" w:eastAsia="Times New Roman" w:hAnsi="Arial" w:cs="Arial"/>
                            <w:sz w:val="20"/>
                            <w:szCs w:val="20"/>
                            <w:lang w:val="es-CO"/>
                          </w:rPr>
                          <w:lastRenderedPageBreak/>
                          <w:t>transformación y exportación sin el pago de impuestos por ingresar al territorio nacional.</w:t>
                        </w:r>
                        <w:r w:rsidRPr="007B66FB">
                          <w:rPr>
                            <w:rFonts w:ascii="Arial" w:eastAsia="Times New Roman" w:hAnsi="Arial" w:cs="Arial"/>
                            <w:sz w:val="20"/>
                            <w:szCs w:val="20"/>
                            <w:lang w:val="es-CO"/>
                          </w:rPr>
                          <w:br/>
                          <w:t>Este sistema mejor conocido como Programa Plan Vallejo otorga un plazo de 18 meses para demostrar la exportación del producto que emplee la materia prima que se importó durante los 12 meses del año en curso. </w:t>
                        </w:r>
                        <w:r w:rsidRPr="007B66FB">
                          <w:rPr>
                            <w:rFonts w:ascii="Arial" w:eastAsia="Times New Roman" w:hAnsi="Arial" w:cs="Arial"/>
                            <w:sz w:val="20"/>
                            <w:szCs w:val="20"/>
                            <w:lang w:val="es-CO"/>
                          </w:rPr>
                          <w:br/>
                          <w:t>La administración de este programa se hace a través del Software ASISCOMEX, administrado por nuestra asesora de Plan Vallejo y controlado por la Coordinadora de Importaciones, quien mensualmente debe presentar los informes de nivel de consumos y cumplimiento del cupo utilizado al proceso de Contabilidad, Inventarios y la Gerencia Financiera. </w:t>
                        </w:r>
                        <w:r w:rsidRPr="007B66FB">
                          <w:rPr>
                            <w:rFonts w:ascii="Arial" w:eastAsia="Times New Roman" w:hAnsi="Arial" w:cs="Arial"/>
                            <w:sz w:val="20"/>
                            <w:szCs w:val="20"/>
                            <w:lang w:val="es-CO"/>
                          </w:rPr>
                          <w:br/>
                          <w:t>Para la presentación de los informes utiliza el formato: INFORME PV 20XX (año en curso) – CONTABILIDAD que se encuentra en la </w:t>
                        </w:r>
                        <w:r w:rsidRPr="007B66FB">
                          <w:rPr>
                            <w:rFonts w:ascii="Arial" w:eastAsia="Times New Roman" w:hAnsi="Arial" w:cs="Arial"/>
                            <w:b/>
                            <w:bCs/>
                            <w:sz w:val="20"/>
                            <w:szCs w:val="20"/>
                            <w:lang w:val="es-CO"/>
                          </w:rPr>
                          <w:t>ruta: \\10.1.2.240\importaciones\PLAN VALLEJO</w:t>
                        </w:r>
                        <w:r w:rsidRPr="007B66FB">
                          <w:rPr>
                            <w:rFonts w:ascii="Arial" w:eastAsia="Times New Roman" w:hAnsi="Arial" w:cs="Arial"/>
                            <w:sz w:val="20"/>
                            <w:szCs w:val="20"/>
                            <w:lang w:val="es-CO"/>
                          </w:rPr>
                          <w:t> </w:t>
                        </w:r>
                      </w:p>
                    </w:tc>
                  </w:tr>
                </w:tbl>
                <w:p w14:paraId="2BC7BD58"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0" w:type="auto"/>
                    <w:tblCellSpacing w:w="0" w:type="dxa"/>
                    <w:tblCellMar>
                      <w:left w:w="0" w:type="dxa"/>
                      <w:right w:w="0" w:type="dxa"/>
                    </w:tblCellMar>
                    <w:tblLook w:val="04A0" w:firstRow="1" w:lastRow="0" w:firstColumn="1" w:lastColumn="0" w:noHBand="0" w:noVBand="1"/>
                  </w:tblPr>
                  <w:tblGrid>
                    <w:gridCol w:w="6"/>
                  </w:tblGrid>
                  <w:tr w:rsidR="00F14E1D" w:rsidRPr="004F1991" w14:paraId="28DAF1D1" w14:textId="77777777">
                    <w:trPr>
                      <w:trHeight w:val="150"/>
                      <w:tblCellSpacing w:w="0" w:type="dxa"/>
                    </w:trPr>
                    <w:tc>
                      <w:tcPr>
                        <w:tcW w:w="0" w:type="auto"/>
                        <w:vAlign w:val="center"/>
                        <w:hideMark/>
                      </w:tcPr>
                      <w:p w14:paraId="28B7A8FE" w14:textId="77777777" w:rsidR="002F6452" w:rsidRPr="007B66FB" w:rsidRDefault="002F6452" w:rsidP="00A53FC8">
                        <w:pPr>
                          <w:spacing w:after="0" w:line="240" w:lineRule="auto"/>
                          <w:rPr>
                            <w:rFonts w:ascii="Arial" w:eastAsia="Times New Roman" w:hAnsi="Arial" w:cs="Arial"/>
                            <w:sz w:val="20"/>
                            <w:szCs w:val="20"/>
                            <w:lang w:val="es-CO"/>
                          </w:rPr>
                        </w:pPr>
                      </w:p>
                    </w:tc>
                  </w:tr>
                </w:tbl>
                <w:p w14:paraId="727B94B9"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10221"/>
                  </w:tblGrid>
                  <w:tr w:rsidR="00F14E1D" w:rsidRPr="004F1991" w14:paraId="021D25C6" w14:textId="77777777">
                    <w:trPr>
                      <w:tblCellSpacing w:w="15" w:type="dxa"/>
                    </w:trPr>
                    <w:tc>
                      <w:tcPr>
                        <w:tcW w:w="15" w:type="dxa"/>
                        <w:vAlign w:val="center"/>
                        <w:hideMark/>
                      </w:tcPr>
                      <w:p w14:paraId="0A056716" w14:textId="77777777" w:rsidR="002F6452" w:rsidRPr="007B66FB" w:rsidRDefault="002F6452" w:rsidP="00A53FC8">
                        <w:pPr>
                          <w:spacing w:after="0" w:line="240" w:lineRule="auto"/>
                          <w:rPr>
                            <w:rFonts w:ascii="Arial" w:eastAsia="Times New Roman" w:hAnsi="Arial" w:cs="Arial"/>
                            <w:sz w:val="20"/>
                            <w:szCs w:val="20"/>
                            <w:lang w:val="es-CO"/>
                          </w:rPr>
                        </w:pPr>
                      </w:p>
                    </w:tc>
                    <w:tc>
                      <w:tcPr>
                        <w:tcW w:w="5000" w:type="pct"/>
                        <w:vAlign w:val="center"/>
                        <w:hideMark/>
                      </w:tcPr>
                      <w:p w14:paraId="0C505D6F" w14:textId="77777777" w:rsidR="002F6452" w:rsidRPr="007B66FB" w:rsidRDefault="002F6452" w:rsidP="00A53FC8">
                        <w:pPr>
                          <w:spacing w:after="0" w:line="240" w:lineRule="auto"/>
                          <w:rPr>
                            <w:rFonts w:ascii="Arial" w:eastAsia="Times New Roman" w:hAnsi="Arial" w:cs="Arial"/>
                            <w:sz w:val="20"/>
                            <w:szCs w:val="20"/>
                            <w:lang w:val="es-CO"/>
                          </w:rPr>
                        </w:pPr>
                        <w:r w:rsidRPr="007B66FB">
                          <w:rPr>
                            <w:rFonts w:ascii="Arial" w:eastAsia="Times New Roman" w:hAnsi="Arial" w:cs="Arial"/>
                            <w:b/>
                            <w:bCs/>
                            <w:sz w:val="20"/>
                            <w:szCs w:val="20"/>
                            <w:lang w:val="es-CO"/>
                          </w:rPr>
                          <w:t>5.8.2 Administración Usuario Aduanero Permanente (UAP).</w:t>
                        </w:r>
                        <w:r w:rsidRPr="007B66FB">
                          <w:rPr>
                            <w:rFonts w:ascii="Arial" w:eastAsia="Times New Roman" w:hAnsi="Arial" w:cs="Arial"/>
                            <w:sz w:val="20"/>
                            <w:szCs w:val="20"/>
                            <w:lang w:val="es-CO"/>
                          </w:rPr>
                          <w:t> </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t>Alico S.A. actualmente tiene la calificación de UAP lo cual le permite gozar de unos beneficios que agilizan algunos trámites de Aduanas y que generan un ahorro operativo.</w:t>
                        </w:r>
                        <w:r w:rsidRPr="007B66FB">
                          <w:rPr>
                            <w:rFonts w:ascii="Arial" w:eastAsia="Times New Roman" w:hAnsi="Arial" w:cs="Arial"/>
                            <w:sz w:val="20"/>
                            <w:szCs w:val="20"/>
                            <w:lang w:val="es-CO"/>
                          </w:rPr>
                          <w:br/>
                          <w:t>Ser UAP permite consolidar el pago de los impuestos de las declaraciones de importación presentadas durante un mes, otorgando el beneficio de efectuar el pago vencido de tributos los primeros cinco (5) días del mes siguiente, optimizando así el flujo de caja de la Compañía, lo cual exige un control riguroso con el cumplimiento de los plazos, generar recibos de pagos y velando que los datos en contabilidad y los controles de la operación coincidan sin dejar ninguna declaración por reportar para evitar sanciones.</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t>Como procedimiento se tiene estipulado notificar al proceso de impuestos y la gerencia financiera, el primer día hábil del pago de impuestos, el monto a pagar y enviar el informe CONTROL UAP – INFORME ASEGURADORA que se encuentra en la </w:t>
                        </w:r>
                        <w:r w:rsidRPr="007B66FB">
                          <w:rPr>
                            <w:rFonts w:ascii="Arial" w:eastAsia="Times New Roman" w:hAnsi="Arial" w:cs="Arial"/>
                            <w:b/>
                            <w:bCs/>
                            <w:sz w:val="20"/>
                            <w:szCs w:val="20"/>
                            <w:lang w:val="es-CO"/>
                          </w:rPr>
                          <w:t>ruta: \\10.1.2.240\importaciones</w:t>
                        </w:r>
                        <w:r w:rsidRPr="007B66FB">
                          <w:rPr>
                            <w:rFonts w:ascii="Arial" w:eastAsia="Times New Roman" w:hAnsi="Arial" w:cs="Arial"/>
                            <w:sz w:val="20"/>
                            <w:szCs w:val="20"/>
                            <w:lang w:val="es-CO"/>
                          </w:rPr>
                          <w:t> y entregar las 2 copias físicas de los recibos oficiales que se generan directamente de la página de la DIAN:</w:t>
                        </w:r>
                      </w:p>
                    </w:tc>
                  </w:tr>
                </w:tbl>
                <w:p w14:paraId="333EC41E"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0" w:type="auto"/>
                    <w:tblCellSpacing w:w="0" w:type="dxa"/>
                    <w:tblCellMar>
                      <w:left w:w="0" w:type="dxa"/>
                      <w:right w:w="0" w:type="dxa"/>
                    </w:tblCellMar>
                    <w:tblLook w:val="04A0" w:firstRow="1" w:lastRow="0" w:firstColumn="1" w:lastColumn="0" w:noHBand="0" w:noVBand="1"/>
                  </w:tblPr>
                  <w:tblGrid>
                    <w:gridCol w:w="6"/>
                  </w:tblGrid>
                  <w:tr w:rsidR="00F14E1D" w:rsidRPr="004F1991" w14:paraId="527F3777" w14:textId="77777777">
                    <w:trPr>
                      <w:trHeight w:val="150"/>
                      <w:tblCellSpacing w:w="0" w:type="dxa"/>
                    </w:trPr>
                    <w:tc>
                      <w:tcPr>
                        <w:tcW w:w="0" w:type="auto"/>
                        <w:vAlign w:val="center"/>
                        <w:hideMark/>
                      </w:tcPr>
                      <w:p w14:paraId="09F68CAB" w14:textId="77777777" w:rsidR="002F6452" w:rsidRPr="007B66FB" w:rsidRDefault="002F6452" w:rsidP="00A53FC8">
                        <w:pPr>
                          <w:spacing w:after="0" w:line="240" w:lineRule="auto"/>
                          <w:rPr>
                            <w:rFonts w:ascii="Arial" w:eastAsia="Times New Roman" w:hAnsi="Arial" w:cs="Arial"/>
                            <w:sz w:val="20"/>
                            <w:szCs w:val="20"/>
                            <w:lang w:val="es-CO"/>
                          </w:rPr>
                        </w:pPr>
                      </w:p>
                    </w:tc>
                  </w:tr>
                </w:tbl>
                <w:p w14:paraId="757FA4AC"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10221"/>
                  </w:tblGrid>
                  <w:tr w:rsidR="00F14E1D" w:rsidRPr="00535097" w14:paraId="75EECF17" w14:textId="77777777">
                    <w:trPr>
                      <w:tblCellSpacing w:w="15" w:type="dxa"/>
                    </w:trPr>
                    <w:tc>
                      <w:tcPr>
                        <w:tcW w:w="15" w:type="dxa"/>
                        <w:vAlign w:val="center"/>
                        <w:hideMark/>
                      </w:tcPr>
                      <w:p w14:paraId="3CDD4F86" w14:textId="77777777" w:rsidR="002F6452" w:rsidRPr="007B66FB" w:rsidRDefault="002F6452" w:rsidP="00A53FC8">
                        <w:pPr>
                          <w:spacing w:after="0" w:line="240" w:lineRule="auto"/>
                          <w:rPr>
                            <w:rFonts w:ascii="Arial" w:eastAsia="Times New Roman" w:hAnsi="Arial" w:cs="Arial"/>
                            <w:sz w:val="20"/>
                            <w:szCs w:val="20"/>
                            <w:lang w:val="es-CO"/>
                          </w:rPr>
                        </w:pPr>
                      </w:p>
                    </w:tc>
                    <w:tc>
                      <w:tcPr>
                        <w:tcW w:w="5000" w:type="pct"/>
                        <w:vAlign w:val="center"/>
                        <w:hideMark/>
                      </w:tcPr>
                      <w:p w14:paraId="11409708" w14:textId="77777777" w:rsidR="002F6452" w:rsidRPr="007B66FB" w:rsidRDefault="00C971F6" w:rsidP="00A53FC8">
                        <w:pPr>
                          <w:spacing w:after="0" w:line="240" w:lineRule="auto"/>
                          <w:rPr>
                            <w:rFonts w:ascii="Arial" w:eastAsia="Times New Roman" w:hAnsi="Arial" w:cs="Arial"/>
                            <w:sz w:val="20"/>
                            <w:szCs w:val="20"/>
                            <w:lang w:val="es-CO"/>
                          </w:rPr>
                        </w:pPr>
                        <w:r w:rsidRPr="007B66FB">
                          <w:rPr>
                            <w:lang w:val="es-CO"/>
                            <w:rPrChange w:id="189" w:author="Susana Garzon Ramirez" w:date="2018-05-03T22:04:00Z">
                              <w:rPr/>
                            </w:rPrChange>
                          </w:rPr>
                          <w:fldChar w:fldCharType="begin"/>
                        </w:r>
                        <w:r w:rsidRPr="007B66FB">
                          <w:rPr>
                            <w:lang w:val="es-CO"/>
                          </w:rPr>
                          <w:instrText xml:space="preserve"> HYPERLINK "https://importaciones.dian.gov.co/sigloxxi/comun/asp/COMEX.asp" </w:instrText>
                        </w:r>
                        <w:r w:rsidRPr="007B66FB">
                          <w:rPr>
                            <w:lang w:val="es-CO"/>
                            <w:rPrChange w:id="190" w:author="Susana Garzon Ramirez" w:date="2018-05-03T22:04:00Z">
                              <w:rPr>
                                <w:rFonts w:ascii="Arial" w:eastAsia="Times New Roman" w:hAnsi="Arial" w:cs="Arial"/>
                                <w:sz w:val="20"/>
                                <w:szCs w:val="20"/>
                                <w:u w:val="single"/>
                                <w:lang w:val="es-CO"/>
                              </w:rPr>
                            </w:rPrChange>
                          </w:rPr>
                          <w:fldChar w:fldCharType="separate"/>
                        </w:r>
                        <w:r w:rsidR="002F6452" w:rsidRPr="007B66FB">
                          <w:rPr>
                            <w:rFonts w:ascii="Arial" w:eastAsia="Times New Roman" w:hAnsi="Arial" w:cs="Arial"/>
                            <w:sz w:val="20"/>
                            <w:szCs w:val="20"/>
                            <w:u w:val="single"/>
                            <w:lang w:val="es-CO"/>
                          </w:rPr>
                          <w:t>• Sistema de información COMEX-DIAN</w:t>
                        </w:r>
                        <w:r w:rsidRPr="007B66FB">
                          <w:rPr>
                            <w:rFonts w:ascii="Arial" w:eastAsia="Times New Roman" w:hAnsi="Arial" w:cs="Arial"/>
                            <w:sz w:val="20"/>
                            <w:szCs w:val="20"/>
                            <w:u w:val="single"/>
                            <w:lang w:val="es-CO"/>
                            <w:rPrChange w:id="191" w:author="Susana Garzon Ramirez" w:date="2018-05-03T22:04:00Z">
                              <w:rPr>
                                <w:rFonts w:ascii="Arial" w:eastAsia="Times New Roman" w:hAnsi="Arial" w:cs="Arial"/>
                                <w:sz w:val="20"/>
                                <w:szCs w:val="20"/>
                                <w:u w:val="single"/>
                                <w:lang w:val="es-CO"/>
                              </w:rPr>
                            </w:rPrChange>
                          </w:rPr>
                          <w:fldChar w:fldCharType="end"/>
                        </w:r>
                      </w:p>
                    </w:tc>
                  </w:tr>
                </w:tbl>
                <w:p w14:paraId="658BA69B"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0" w:type="auto"/>
                    <w:tblCellSpacing w:w="0" w:type="dxa"/>
                    <w:tblCellMar>
                      <w:left w:w="0" w:type="dxa"/>
                      <w:right w:w="0" w:type="dxa"/>
                    </w:tblCellMar>
                    <w:tblLook w:val="04A0" w:firstRow="1" w:lastRow="0" w:firstColumn="1" w:lastColumn="0" w:noHBand="0" w:noVBand="1"/>
                  </w:tblPr>
                  <w:tblGrid>
                    <w:gridCol w:w="6"/>
                  </w:tblGrid>
                  <w:tr w:rsidR="00F14E1D" w:rsidRPr="00535097" w14:paraId="0241C77F" w14:textId="77777777">
                    <w:trPr>
                      <w:trHeight w:val="150"/>
                      <w:tblCellSpacing w:w="0" w:type="dxa"/>
                    </w:trPr>
                    <w:tc>
                      <w:tcPr>
                        <w:tcW w:w="0" w:type="auto"/>
                        <w:vAlign w:val="center"/>
                        <w:hideMark/>
                      </w:tcPr>
                      <w:p w14:paraId="39836EE3" w14:textId="77777777" w:rsidR="002F6452" w:rsidRPr="007B66FB" w:rsidRDefault="002F6452" w:rsidP="00A53FC8">
                        <w:pPr>
                          <w:spacing w:after="0" w:line="240" w:lineRule="auto"/>
                          <w:rPr>
                            <w:rFonts w:ascii="Arial" w:eastAsia="Times New Roman" w:hAnsi="Arial" w:cs="Arial"/>
                            <w:sz w:val="20"/>
                            <w:szCs w:val="20"/>
                            <w:lang w:val="es-CO"/>
                          </w:rPr>
                        </w:pPr>
                      </w:p>
                    </w:tc>
                  </w:tr>
                </w:tbl>
                <w:p w14:paraId="308EFC20"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10221"/>
                  </w:tblGrid>
                  <w:tr w:rsidR="00F14E1D" w:rsidRPr="004F1991" w14:paraId="0B40A094" w14:textId="77777777">
                    <w:trPr>
                      <w:tblCellSpacing w:w="15" w:type="dxa"/>
                    </w:trPr>
                    <w:tc>
                      <w:tcPr>
                        <w:tcW w:w="15" w:type="dxa"/>
                        <w:vAlign w:val="center"/>
                        <w:hideMark/>
                      </w:tcPr>
                      <w:p w14:paraId="786B18D0" w14:textId="77777777" w:rsidR="002F6452" w:rsidRPr="007B66FB" w:rsidRDefault="002F6452" w:rsidP="00A53FC8">
                        <w:pPr>
                          <w:spacing w:after="0" w:line="240" w:lineRule="auto"/>
                          <w:rPr>
                            <w:rFonts w:ascii="Arial" w:eastAsia="Times New Roman" w:hAnsi="Arial" w:cs="Arial"/>
                            <w:sz w:val="20"/>
                            <w:szCs w:val="20"/>
                            <w:lang w:val="es-CO"/>
                          </w:rPr>
                        </w:pPr>
                      </w:p>
                    </w:tc>
                    <w:tc>
                      <w:tcPr>
                        <w:tcW w:w="5000" w:type="pct"/>
                        <w:vAlign w:val="center"/>
                        <w:hideMark/>
                      </w:tcPr>
                      <w:p w14:paraId="3FA3D574" w14:textId="77777777" w:rsidR="002F6452" w:rsidRPr="007B66FB" w:rsidRDefault="002F6452" w:rsidP="00A53FC8">
                        <w:pPr>
                          <w:spacing w:after="0" w:line="240" w:lineRule="auto"/>
                          <w:rPr>
                            <w:rFonts w:ascii="Arial" w:eastAsia="Times New Roman" w:hAnsi="Arial" w:cs="Arial"/>
                            <w:sz w:val="20"/>
                            <w:szCs w:val="20"/>
                            <w:lang w:val="es-CO"/>
                          </w:rPr>
                        </w:pPr>
                        <w:r w:rsidRPr="007B66FB">
                          <w:rPr>
                            <w:rFonts w:ascii="Arial" w:eastAsia="Times New Roman" w:hAnsi="Arial" w:cs="Arial"/>
                            <w:sz w:val="20"/>
                            <w:szCs w:val="20"/>
                            <w:lang w:val="es-CO"/>
                          </w:rPr>
                          <w:t>También se debe vigilar la vigencia de la garantía que se constituyó al amparo de los impuestos según exigencia de la DIAN a la hora de otorgar la calificación, esta se debe conservar vigente y autorizada por la DIAN durante sus periodos cíclicos de 3 años.</w:t>
                        </w:r>
                      </w:p>
                    </w:tc>
                  </w:tr>
                </w:tbl>
                <w:p w14:paraId="495D14A6"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0" w:type="auto"/>
                    <w:tblCellSpacing w:w="0" w:type="dxa"/>
                    <w:tblCellMar>
                      <w:left w:w="0" w:type="dxa"/>
                      <w:right w:w="0" w:type="dxa"/>
                    </w:tblCellMar>
                    <w:tblLook w:val="04A0" w:firstRow="1" w:lastRow="0" w:firstColumn="1" w:lastColumn="0" w:noHBand="0" w:noVBand="1"/>
                  </w:tblPr>
                  <w:tblGrid>
                    <w:gridCol w:w="6"/>
                  </w:tblGrid>
                  <w:tr w:rsidR="00F14E1D" w:rsidRPr="004F1991" w14:paraId="4E446E3C" w14:textId="77777777">
                    <w:trPr>
                      <w:trHeight w:val="150"/>
                      <w:tblCellSpacing w:w="0" w:type="dxa"/>
                    </w:trPr>
                    <w:tc>
                      <w:tcPr>
                        <w:tcW w:w="0" w:type="auto"/>
                        <w:vAlign w:val="center"/>
                        <w:hideMark/>
                      </w:tcPr>
                      <w:p w14:paraId="12EDF7B4" w14:textId="77777777" w:rsidR="002F6452" w:rsidRPr="007B66FB" w:rsidRDefault="002F6452" w:rsidP="00A53FC8">
                        <w:pPr>
                          <w:spacing w:after="0" w:line="240" w:lineRule="auto"/>
                          <w:rPr>
                            <w:rFonts w:ascii="Arial" w:eastAsia="Times New Roman" w:hAnsi="Arial" w:cs="Arial"/>
                            <w:sz w:val="20"/>
                            <w:szCs w:val="20"/>
                            <w:lang w:val="es-CO"/>
                          </w:rPr>
                        </w:pPr>
                      </w:p>
                    </w:tc>
                  </w:tr>
                </w:tbl>
                <w:p w14:paraId="3245D654"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10221"/>
                  </w:tblGrid>
                  <w:tr w:rsidR="00F14E1D" w:rsidRPr="004F1991" w14:paraId="7A1EEF4D" w14:textId="77777777">
                    <w:trPr>
                      <w:tblCellSpacing w:w="15" w:type="dxa"/>
                    </w:trPr>
                    <w:tc>
                      <w:tcPr>
                        <w:tcW w:w="15" w:type="dxa"/>
                        <w:vAlign w:val="center"/>
                        <w:hideMark/>
                      </w:tcPr>
                      <w:p w14:paraId="3C3C28E3" w14:textId="77777777" w:rsidR="002F6452" w:rsidRPr="007B66FB" w:rsidRDefault="002F6452" w:rsidP="00A53FC8">
                        <w:pPr>
                          <w:spacing w:after="0" w:line="240" w:lineRule="auto"/>
                          <w:rPr>
                            <w:rFonts w:ascii="Arial" w:eastAsia="Times New Roman" w:hAnsi="Arial" w:cs="Arial"/>
                            <w:sz w:val="20"/>
                            <w:szCs w:val="20"/>
                            <w:lang w:val="es-CO"/>
                          </w:rPr>
                        </w:pPr>
                      </w:p>
                    </w:tc>
                    <w:tc>
                      <w:tcPr>
                        <w:tcW w:w="5000" w:type="pct"/>
                        <w:vAlign w:val="center"/>
                        <w:hideMark/>
                      </w:tcPr>
                      <w:p w14:paraId="6AF9542B" w14:textId="77777777" w:rsidR="002F6452" w:rsidRPr="007B66FB" w:rsidRDefault="002F6452" w:rsidP="00A53FC8">
                        <w:pPr>
                          <w:spacing w:after="0" w:line="240" w:lineRule="auto"/>
                          <w:rPr>
                            <w:rFonts w:ascii="Arial" w:eastAsia="Times New Roman" w:hAnsi="Arial" w:cs="Arial"/>
                            <w:sz w:val="20"/>
                            <w:szCs w:val="20"/>
                            <w:lang w:val="es-CO"/>
                          </w:rPr>
                        </w:pPr>
                        <w:r w:rsidRPr="007B66FB">
                          <w:rPr>
                            <w:rFonts w:ascii="Arial" w:eastAsia="Times New Roman" w:hAnsi="Arial" w:cs="Arial"/>
                            <w:b/>
                            <w:bCs/>
                            <w:sz w:val="20"/>
                            <w:szCs w:val="20"/>
                            <w:lang w:val="es-CO"/>
                          </w:rPr>
                          <w:t>5.9 CONTROL DE REINTEGRO Y PAGOS POR CONCEPTO DE DEPÓSITO DE CONTENEDOR Y CONTROL DE DEMORAS POR MANEJO DE CONTENEDORES</w:t>
                        </w:r>
                        <w:r w:rsidRPr="007B66FB">
                          <w:rPr>
                            <w:rFonts w:ascii="Arial" w:eastAsia="Times New Roman" w:hAnsi="Arial" w:cs="Arial"/>
                            <w:sz w:val="20"/>
                            <w:szCs w:val="20"/>
                            <w:lang w:val="es-CO"/>
                          </w:rPr>
                          <w:br/>
                          <w:t>Algunas líneas navieras en su mayoría efectúan el cobro por Concepto de Depósito de Contenedor con el fin de garantizar en parte el cubrimiento por gastos de demoras de contenedor, daños, limpiezas u otros que puedan ser ocasionados durante la tenencia del contenedor por parte del importador y de esta manera ser cubiertos con anticipación y poderse descontar si se genera algún cobro, posteriormente realizan el reintegro de la diferencia al importador o al agente aduanero. </w:t>
                        </w:r>
                        <w:r w:rsidRPr="007B66FB">
                          <w:rPr>
                            <w:rFonts w:ascii="Arial" w:eastAsia="Times New Roman" w:hAnsi="Arial" w:cs="Arial"/>
                            <w:sz w:val="20"/>
                            <w:szCs w:val="20"/>
                            <w:lang w:val="es-CO"/>
                          </w:rPr>
                          <w:br/>
                          <w:t>Actualmente este valor puede oscilar entre ochocientos mil (800.000) a un millón (1´000.000) de pesos colombianos dependiendo de la línea naviera y en casos de unidades especiales como los REFER los Depósitos pueden ser de hasta tres millones (3´000.000) de pesos. </w:t>
                        </w:r>
                        <w:r w:rsidRPr="007B66FB">
                          <w:rPr>
                            <w:rFonts w:ascii="Arial" w:eastAsia="Times New Roman" w:hAnsi="Arial" w:cs="Arial"/>
                            <w:sz w:val="20"/>
                            <w:szCs w:val="20"/>
                            <w:lang w:val="es-CO"/>
                          </w:rPr>
                          <w:br/>
                          <w:t>Es importante llevar un control que permita conocer los valores por reintegrar por parte de los administradores de las líneas navieras con el fin de que la compañía realice el recaudo de estos y controle demoras, cobros por daños y limpiezas de sus operaciones.</w:t>
                        </w:r>
                        <w:r w:rsidRPr="007B66FB">
                          <w:rPr>
                            <w:rFonts w:ascii="Arial" w:eastAsia="Times New Roman" w:hAnsi="Arial" w:cs="Arial"/>
                            <w:sz w:val="20"/>
                            <w:szCs w:val="20"/>
                            <w:lang w:val="es-CO"/>
                          </w:rPr>
                          <w:br/>
                          <w:t>Actualmente se lleva el control de depósitos y control de moras de contendor en el informe mensual REINTEGRO DE DEPOSITOS 20XX (año en curso) que se encuentra en la </w:t>
                        </w:r>
                        <w:r w:rsidRPr="007B66FB">
                          <w:rPr>
                            <w:rFonts w:ascii="Arial" w:eastAsia="Times New Roman" w:hAnsi="Arial" w:cs="Arial"/>
                            <w:b/>
                            <w:bCs/>
                            <w:sz w:val="20"/>
                            <w:szCs w:val="20"/>
                            <w:lang w:val="es-CO"/>
                          </w:rPr>
                          <w:t>ruta: \\10.1.2.240\importaciones</w:t>
                        </w:r>
                        <w:r w:rsidRPr="007B66FB">
                          <w:rPr>
                            <w:rFonts w:ascii="Arial" w:eastAsia="Times New Roman" w:hAnsi="Arial" w:cs="Arial"/>
                            <w:sz w:val="20"/>
                            <w:szCs w:val="20"/>
                            <w:lang w:val="es-CO"/>
                          </w:rPr>
                          <w:t>, el cual se envía al proceso de Contabilidad y es administrado por la Coordinadora de Importaciones.</w:t>
                        </w:r>
                        <w:r w:rsidRPr="007B66FB">
                          <w:rPr>
                            <w:rFonts w:ascii="Arial" w:eastAsia="Times New Roman" w:hAnsi="Arial" w:cs="Arial"/>
                            <w:sz w:val="20"/>
                            <w:szCs w:val="20"/>
                            <w:lang w:val="es-CO"/>
                          </w:rPr>
                          <w:br/>
                          <w:t>En el informe se controla los pagos de depósitos, el reintegro de estos y además se lleva el control de las moras de contendor generadas, el responsable y si deben o no ser asumidas por ALICO y en su defecto si debe hacerse algún cobro a un tercero por estos sobrecostos.</w:t>
                        </w:r>
                      </w:p>
                    </w:tc>
                  </w:tr>
                </w:tbl>
                <w:p w14:paraId="0FCF5C94"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0" w:type="auto"/>
                    <w:tblCellSpacing w:w="0" w:type="dxa"/>
                    <w:tblCellMar>
                      <w:left w:w="0" w:type="dxa"/>
                      <w:right w:w="0" w:type="dxa"/>
                    </w:tblCellMar>
                    <w:tblLook w:val="04A0" w:firstRow="1" w:lastRow="0" w:firstColumn="1" w:lastColumn="0" w:noHBand="0" w:noVBand="1"/>
                  </w:tblPr>
                  <w:tblGrid>
                    <w:gridCol w:w="6"/>
                  </w:tblGrid>
                  <w:tr w:rsidR="00F14E1D" w:rsidRPr="004F1991" w14:paraId="4AD17EF3" w14:textId="77777777">
                    <w:trPr>
                      <w:trHeight w:val="150"/>
                      <w:tblCellSpacing w:w="0" w:type="dxa"/>
                    </w:trPr>
                    <w:tc>
                      <w:tcPr>
                        <w:tcW w:w="0" w:type="auto"/>
                        <w:vAlign w:val="center"/>
                        <w:hideMark/>
                      </w:tcPr>
                      <w:p w14:paraId="211F5A22" w14:textId="77777777" w:rsidR="002F6452" w:rsidRPr="007B66FB" w:rsidRDefault="002F6452" w:rsidP="00A53FC8">
                        <w:pPr>
                          <w:spacing w:after="0" w:line="240" w:lineRule="auto"/>
                          <w:rPr>
                            <w:rFonts w:ascii="Arial" w:eastAsia="Times New Roman" w:hAnsi="Arial" w:cs="Arial"/>
                            <w:sz w:val="20"/>
                            <w:szCs w:val="20"/>
                            <w:lang w:val="es-CO"/>
                          </w:rPr>
                        </w:pPr>
                      </w:p>
                    </w:tc>
                  </w:tr>
                </w:tbl>
                <w:p w14:paraId="62001DBF"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10221"/>
                  </w:tblGrid>
                  <w:tr w:rsidR="00F14E1D" w:rsidRPr="004F1991" w14:paraId="66DF0DA4" w14:textId="77777777">
                    <w:trPr>
                      <w:tblCellSpacing w:w="15" w:type="dxa"/>
                    </w:trPr>
                    <w:tc>
                      <w:tcPr>
                        <w:tcW w:w="15" w:type="dxa"/>
                        <w:vAlign w:val="center"/>
                        <w:hideMark/>
                      </w:tcPr>
                      <w:p w14:paraId="398210B0" w14:textId="77777777" w:rsidR="002F6452" w:rsidRPr="007B66FB" w:rsidRDefault="002F6452" w:rsidP="00A53FC8">
                        <w:pPr>
                          <w:spacing w:after="0" w:line="240" w:lineRule="auto"/>
                          <w:rPr>
                            <w:rFonts w:ascii="Arial" w:eastAsia="Times New Roman" w:hAnsi="Arial" w:cs="Arial"/>
                            <w:sz w:val="20"/>
                            <w:szCs w:val="20"/>
                            <w:lang w:val="es-CO"/>
                          </w:rPr>
                        </w:pPr>
                      </w:p>
                    </w:tc>
                    <w:tc>
                      <w:tcPr>
                        <w:tcW w:w="5000" w:type="pct"/>
                        <w:vAlign w:val="center"/>
                        <w:hideMark/>
                      </w:tcPr>
                      <w:p w14:paraId="4DC703C8" w14:textId="77777777" w:rsidR="0035397F" w:rsidRPr="00C32C50" w:rsidRDefault="002F6452" w:rsidP="00A53FC8">
                        <w:pPr>
                          <w:spacing w:after="0" w:line="240" w:lineRule="auto"/>
                          <w:rPr>
                            <w:rFonts w:ascii="Arial" w:eastAsia="Times New Roman" w:hAnsi="Arial" w:cs="Arial"/>
                            <w:sz w:val="20"/>
                            <w:szCs w:val="20"/>
                            <w:lang w:val="es-CO"/>
                          </w:rPr>
                        </w:pPr>
                        <w:commentRangeStart w:id="192"/>
                        <w:r w:rsidRPr="007B66FB">
                          <w:rPr>
                            <w:rFonts w:ascii="Arial" w:eastAsia="Times New Roman" w:hAnsi="Arial" w:cs="Arial"/>
                            <w:b/>
                            <w:bCs/>
                            <w:sz w:val="20"/>
                            <w:szCs w:val="20"/>
                            <w:lang w:val="es-CO"/>
                          </w:rPr>
                          <w:t>5.10 CREACIÓN DE CARPETAS Y CONTROL DE LA DOCUMENTACIÓN</w:t>
                        </w:r>
                        <w:r w:rsidRPr="007B66FB">
                          <w:rPr>
                            <w:rFonts w:ascii="Arial" w:eastAsia="Times New Roman" w:hAnsi="Arial" w:cs="Arial"/>
                            <w:sz w:val="20"/>
                            <w:szCs w:val="20"/>
                            <w:lang w:val="es-CO"/>
                          </w:rPr>
                          <w:br/>
                        </w:r>
                        <w:commentRangeStart w:id="193"/>
                        <w:r w:rsidRPr="007B66FB">
                          <w:rPr>
                            <w:rFonts w:ascii="Arial" w:eastAsia="Times New Roman" w:hAnsi="Arial" w:cs="Arial"/>
                            <w:sz w:val="20"/>
                            <w:szCs w:val="20"/>
                            <w:lang w:val="es-CO"/>
                          </w:rPr>
                          <w:br/>
                          <w:t xml:space="preserve">Para todos los procesos de importación debe existir una carpeta </w:t>
                        </w:r>
                        <w:commentRangeEnd w:id="193"/>
                        <w:r w:rsidR="00770831">
                          <w:rPr>
                            <w:rStyle w:val="Refdecomentario"/>
                          </w:rPr>
                          <w:commentReference w:id="193"/>
                        </w:r>
                        <w:r w:rsidR="0035397F" w:rsidRPr="00770831">
                          <w:rPr>
                            <w:rFonts w:ascii="Arial" w:eastAsia="Times New Roman" w:hAnsi="Arial" w:cs="Arial"/>
                            <w:sz w:val="20"/>
                            <w:szCs w:val="20"/>
                            <w:lang w:val="es-CO"/>
                          </w:rPr>
                          <w:t xml:space="preserve">física </w:t>
                        </w:r>
                        <w:r w:rsidRPr="00770831">
                          <w:rPr>
                            <w:rFonts w:ascii="Arial" w:eastAsia="Times New Roman" w:hAnsi="Arial" w:cs="Arial"/>
                            <w:sz w:val="20"/>
                            <w:szCs w:val="20"/>
                            <w:lang w:val="es-CO"/>
                          </w:rPr>
                          <w:t>que contenga todos los documentos originales o copias relacionados con el proceso.</w:t>
                        </w:r>
                        <w:r w:rsidRPr="00770831">
                          <w:rPr>
                            <w:rFonts w:ascii="Arial" w:eastAsia="Times New Roman" w:hAnsi="Arial" w:cs="Arial"/>
                            <w:sz w:val="20"/>
                            <w:szCs w:val="20"/>
                            <w:lang w:val="es-CO"/>
                          </w:rPr>
                          <w:br/>
                        </w:r>
                        <w:r w:rsidRPr="00770831">
                          <w:rPr>
                            <w:rFonts w:ascii="Arial" w:eastAsia="Times New Roman" w:hAnsi="Arial" w:cs="Arial"/>
                            <w:sz w:val="20"/>
                            <w:szCs w:val="20"/>
                            <w:lang w:val="es-CO"/>
                          </w:rPr>
                          <w:lastRenderedPageBreak/>
                          <w:t xml:space="preserve">Para validar la documentación contenida por cada carpeta se estableció el </w:t>
                        </w:r>
                        <w:proofErr w:type="spellStart"/>
                        <w:r w:rsidRPr="00770831">
                          <w:rPr>
                            <w:rFonts w:ascii="Arial" w:eastAsia="Times New Roman" w:hAnsi="Arial" w:cs="Arial"/>
                            <w:sz w:val="20"/>
                            <w:szCs w:val="20"/>
                            <w:lang w:val="es-CO"/>
                          </w:rPr>
                          <w:t>Check</w:t>
                        </w:r>
                        <w:proofErr w:type="spellEnd"/>
                        <w:r w:rsidRPr="00770831">
                          <w:rPr>
                            <w:rFonts w:ascii="Arial" w:eastAsia="Times New Roman" w:hAnsi="Arial" w:cs="Arial"/>
                            <w:sz w:val="20"/>
                            <w:szCs w:val="20"/>
                            <w:lang w:val="es-CO"/>
                          </w:rPr>
                          <w:t xml:space="preserve"> </w:t>
                        </w:r>
                        <w:proofErr w:type="spellStart"/>
                        <w:r w:rsidRPr="00770831">
                          <w:rPr>
                            <w:rFonts w:ascii="Arial" w:eastAsia="Times New Roman" w:hAnsi="Arial" w:cs="Arial"/>
                            <w:sz w:val="20"/>
                            <w:szCs w:val="20"/>
                            <w:lang w:val="es-CO"/>
                          </w:rPr>
                          <w:t>List</w:t>
                        </w:r>
                        <w:proofErr w:type="spellEnd"/>
                        <w:r w:rsidRPr="007B66FB">
                          <w:rPr>
                            <w:rFonts w:ascii="Arial" w:eastAsia="Times New Roman" w:hAnsi="Arial" w:cs="Arial"/>
                            <w:sz w:val="20"/>
                            <w:szCs w:val="20"/>
                            <w:lang w:val="es-CO"/>
                          </w:rPr>
                          <w:t xml:space="preserve"> o listado de verificación según el formato </w:t>
                        </w:r>
                        <w:r w:rsidRPr="007B66FB">
                          <w:rPr>
                            <w:rFonts w:ascii="Arial" w:eastAsia="Times New Roman" w:hAnsi="Arial" w:cs="Arial"/>
                            <w:b/>
                            <w:bCs/>
                            <w:sz w:val="20"/>
                            <w:szCs w:val="20"/>
                            <w:lang w:val="es-CO"/>
                          </w:rPr>
                          <w:t>F-GF-001 “Check List - Operaciones de Comercio Exterior”</w:t>
                        </w:r>
                        <w:r w:rsidRPr="007B66FB">
                          <w:rPr>
                            <w:rFonts w:ascii="Arial" w:eastAsia="Times New Roman" w:hAnsi="Arial" w:cs="Arial"/>
                            <w:sz w:val="20"/>
                            <w:szCs w:val="20"/>
                            <w:lang w:val="es-CO"/>
                          </w:rPr>
                          <w:t>, el cual permite visualizar los documentos soportes incluidos y la persona que lo verifico y archivo en cada carpeta.</w:t>
                        </w:r>
                        <w:commentRangeEnd w:id="192"/>
                        <w:r w:rsidR="00C32C50">
                          <w:rPr>
                            <w:rStyle w:val="Refdecomentario"/>
                          </w:rPr>
                          <w:commentReference w:id="192"/>
                        </w:r>
                      </w:p>
                      <w:p w14:paraId="66E8F34F" w14:textId="77777777" w:rsidR="0035397F" w:rsidRPr="00770831" w:rsidRDefault="0035397F" w:rsidP="00A53FC8">
                        <w:pPr>
                          <w:spacing w:after="0" w:line="240" w:lineRule="auto"/>
                          <w:rPr>
                            <w:rFonts w:ascii="Arial" w:eastAsia="Times New Roman" w:hAnsi="Arial" w:cs="Arial"/>
                            <w:sz w:val="20"/>
                            <w:szCs w:val="20"/>
                            <w:lang w:val="es-CO"/>
                          </w:rPr>
                        </w:pPr>
                      </w:p>
                      <w:p w14:paraId="11CB0DDF" w14:textId="77777777" w:rsidR="0035397F" w:rsidRPr="00770831" w:rsidRDefault="0035397F" w:rsidP="00A53FC8">
                        <w:pPr>
                          <w:spacing w:after="0" w:line="240" w:lineRule="auto"/>
                          <w:rPr>
                            <w:rFonts w:ascii="Arial" w:eastAsia="Times New Roman" w:hAnsi="Arial" w:cs="Arial"/>
                            <w:sz w:val="20"/>
                            <w:szCs w:val="20"/>
                            <w:lang w:val="es-CO"/>
                          </w:rPr>
                        </w:pPr>
                        <w:r w:rsidRPr="00770831">
                          <w:rPr>
                            <w:rFonts w:ascii="Arial" w:eastAsia="Times New Roman" w:hAnsi="Arial" w:cs="Arial"/>
                            <w:sz w:val="20"/>
                            <w:szCs w:val="20"/>
                            <w:lang w:val="es-CO"/>
                          </w:rPr>
                          <w:t xml:space="preserve">Una vez finalizado el proceso de aduanas e incluida toda la documentación relacionada con el proceso y conforme con las normas vigentes que regulan los procesos de Comercio Exterior esta información debe ser </w:t>
                        </w:r>
                        <w:commentRangeStart w:id="194"/>
                        <w:r w:rsidRPr="00770831">
                          <w:rPr>
                            <w:rFonts w:ascii="Arial" w:eastAsia="Times New Roman" w:hAnsi="Arial" w:cs="Arial"/>
                            <w:sz w:val="20"/>
                            <w:szCs w:val="20"/>
                            <w:lang w:val="es-CO"/>
                          </w:rPr>
                          <w:t xml:space="preserve">conservada </w:t>
                        </w:r>
                        <w:commentRangeEnd w:id="194"/>
                        <w:r w:rsidR="00770831">
                          <w:rPr>
                            <w:rStyle w:val="Refdecomentario"/>
                          </w:rPr>
                          <w:commentReference w:id="194"/>
                        </w:r>
                        <w:r w:rsidRPr="00770831">
                          <w:rPr>
                            <w:rFonts w:ascii="Arial" w:eastAsia="Times New Roman" w:hAnsi="Arial" w:cs="Arial"/>
                            <w:sz w:val="20"/>
                            <w:szCs w:val="20"/>
                            <w:lang w:val="es-CO"/>
                          </w:rPr>
                          <w:t>por un término de 5 años.</w:t>
                        </w:r>
                        <w:r w:rsidR="002F6452" w:rsidRPr="00770831">
                          <w:rPr>
                            <w:rFonts w:ascii="Arial" w:eastAsia="Times New Roman" w:hAnsi="Arial" w:cs="Arial"/>
                            <w:sz w:val="20"/>
                            <w:szCs w:val="20"/>
                            <w:lang w:val="es-CO"/>
                          </w:rPr>
                          <w:br/>
                        </w:r>
                      </w:p>
                      <w:p w14:paraId="35DFD444" w14:textId="77777777" w:rsidR="002F6452" w:rsidRPr="00770831" w:rsidRDefault="0035397F" w:rsidP="00770831">
                        <w:pPr>
                          <w:spacing w:after="0" w:line="240" w:lineRule="auto"/>
                          <w:rPr>
                            <w:rFonts w:ascii="Arial" w:eastAsia="Times New Roman" w:hAnsi="Arial" w:cs="Arial"/>
                            <w:sz w:val="20"/>
                            <w:szCs w:val="20"/>
                            <w:lang w:val="es-CO"/>
                          </w:rPr>
                        </w:pPr>
                        <w:r w:rsidRPr="00770831">
                          <w:rPr>
                            <w:rFonts w:ascii="Arial" w:eastAsia="Times New Roman" w:hAnsi="Arial" w:cs="Arial"/>
                            <w:sz w:val="20"/>
                            <w:szCs w:val="20"/>
                            <w:lang w:val="es-CO"/>
                          </w:rPr>
                          <w:t xml:space="preserve">También se cuenta con el respaldo web de la Información la cual se puede validar a través del LRP SOUL el cual se podrá ubicar una carpeta Virtual conteniendo la misma documentación del archivo físico, permitiéndonos en caso de una solitud de información </w:t>
                        </w:r>
                        <w:ins w:id="195" w:author="Susana Garzon Ramirez" w:date="2018-05-03T22:50:00Z">
                          <w:r w:rsidR="00770831">
                            <w:rPr>
                              <w:rFonts w:ascii="Arial" w:eastAsia="Times New Roman" w:hAnsi="Arial" w:cs="Arial"/>
                              <w:sz w:val="20"/>
                              <w:szCs w:val="20"/>
                              <w:lang w:val="es-CO"/>
                            </w:rPr>
                            <w:t xml:space="preserve">o control posterior de las autoridades </w:t>
                          </w:r>
                        </w:ins>
                        <w:ins w:id="196" w:author="Susana Garzon Ramirez" w:date="2018-05-03T22:51:00Z">
                          <w:r w:rsidR="00770831">
                            <w:rPr>
                              <w:rFonts w:ascii="Arial" w:eastAsia="Times New Roman" w:hAnsi="Arial" w:cs="Arial"/>
                              <w:sz w:val="20"/>
                              <w:szCs w:val="20"/>
                              <w:lang w:val="es-CO"/>
                            </w:rPr>
                            <w:t>aduaneras</w:t>
                          </w:r>
                        </w:ins>
                        <w:ins w:id="197" w:author="Susana Garzon Ramirez" w:date="2018-05-03T22:50:00Z">
                          <w:r w:rsidR="00770831">
                            <w:rPr>
                              <w:rFonts w:ascii="Arial" w:eastAsia="Times New Roman" w:hAnsi="Arial" w:cs="Arial"/>
                              <w:sz w:val="20"/>
                              <w:szCs w:val="20"/>
                              <w:lang w:val="es-CO"/>
                            </w:rPr>
                            <w:t xml:space="preserve"> </w:t>
                          </w:r>
                        </w:ins>
                        <w:r w:rsidRPr="00770831">
                          <w:rPr>
                            <w:rFonts w:ascii="Arial" w:eastAsia="Times New Roman" w:hAnsi="Arial" w:cs="Arial"/>
                            <w:sz w:val="20"/>
                            <w:szCs w:val="20"/>
                            <w:lang w:val="es-CO"/>
                          </w:rPr>
                          <w:t xml:space="preserve">disponer de una manera más ágil </w:t>
                        </w:r>
                        <w:del w:id="198" w:author="Susana Garzon Ramirez" w:date="2018-05-03T22:51:00Z">
                          <w:r w:rsidRPr="00770831" w:rsidDel="00770831">
                            <w:rPr>
                              <w:rFonts w:ascii="Arial" w:eastAsia="Times New Roman" w:hAnsi="Arial" w:cs="Arial"/>
                              <w:sz w:val="20"/>
                              <w:szCs w:val="20"/>
                              <w:lang w:val="es-CO"/>
                            </w:rPr>
                            <w:delText xml:space="preserve">a ella  ante algún </w:delText>
                          </w:r>
                          <w:r w:rsidR="002F6452" w:rsidRPr="00770831" w:rsidDel="00770831">
                            <w:rPr>
                              <w:rFonts w:ascii="Arial" w:eastAsia="Times New Roman" w:hAnsi="Arial" w:cs="Arial"/>
                              <w:sz w:val="20"/>
                              <w:szCs w:val="20"/>
                              <w:lang w:val="es-CO"/>
                            </w:rPr>
                            <w:delText>requerimiento por la DIAN u otras entidades de control</w:delText>
                          </w:r>
                        </w:del>
                        <w:ins w:id="199" w:author="Susana Garzon Ramirez" w:date="2018-05-03T22:51:00Z">
                          <w:r w:rsidR="00770831">
                            <w:rPr>
                              <w:rFonts w:ascii="Arial" w:eastAsia="Times New Roman" w:hAnsi="Arial" w:cs="Arial"/>
                              <w:sz w:val="20"/>
                              <w:szCs w:val="20"/>
                              <w:lang w:val="es-CO"/>
                            </w:rPr>
                            <w:t>y oportuna de la documentación</w:t>
                          </w:r>
                        </w:ins>
                        <w:r w:rsidR="002F6452" w:rsidRPr="00770831">
                          <w:rPr>
                            <w:rFonts w:ascii="Arial" w:eastAsia="Times New Roman" w:hAnsi="Arial" w:cs="Arial"/>
                            <w:sz w:val="20"/>
                            <w:szCs w:val="20"/>
                            <w:lang w:val="es-CO"/>
                          </w:rPr>
                          <w:t>.</w:t>
                        </w:r>
                      </w:p>
                    </w:tc>
                  </w:tr>
                </w:tbl>
                <w:p w14:paraId="161B3DB9"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0" w:type="auto"/>
                    <w:tblCellSpacing w:w="0" w:type="dxa"/>
                    <w:tblCellMar>
                      <w:left w:w="0" w:type="dxa"/>
                      <w:right w:w="0" w:type="dxa"/>
                    </w:tblCellMar>
                    <w:tblLook w:val="04A0" w:firstRow="1" w:lastRow="0" w:firstColumn="1" w:lastColumn="0" w:noHBand="0" w:noVBand="1"/>
                  </w:tblPr>
                  <w:tblGrid>
                    <w:gridCol w:w="6"/>
                  </w:tblGrid>
                  <w:tr w:rsidR="00F14E1D" w:rsidRPr="004F1991" w14:paraId="74E259E1" w14:textId="77777777">
                    <w:trPr>
                      <w:trHeight w:val="150"/>
                      <w:tblCellSpacing w:w="0" w:type="dxa"/>
                    </w:trPr>
                    <w:tc>
                      <w:tcPr>
                        <w:tcW w:w="0" w:type="auto"/>
                        <w:vAlign w:val="center"/>
                        <w:hideMark/>
                      </w:tcPr>
                      <w:p w14:paraId="2E1BA053" w14:textId="77777777" w:rsidR="002F6452" w:rsidRPr="007B66FB" w:rsidRDefault="002F6452" w:rsidP="00A53FC8">
                        <w:pPr>
                          <w:spacing w:after="0" w:line="240" w:lineRule="auto"/>
                          <w:rPr>
                            <w:rFonts w:ascii="Arial" w:eastAsia="Times New Roman" w:hAnsi="Arial" w:cs="Arial"/>
                            <w:sz w:val="20"/>
                            <w:szCs w:val="20"/>
                            <w:lang w:val="es-CO"/>
                          </w:rPr>
                        </w:pPr>
                      </w:p>
                    </w:tc>
                  </w:tr>
                </w:tbl>
                <w:p w14:paraId="2A9F02C1"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10221"/>
                  </w:tblGrid>
                  <w:tr w:rsidR="00F14E1D" w:rsidRPr="004F1991" w14:paraId="11C392A0" w14:textId="77777777">
                    <w:trPr>
                      <w:tblCellSpacing w:w="15" w:type="dxa"/>
                    </w:trPr>
                    <w:tc>
                      <w:tcPr>
                        <w:tcW w:w="15" w:type="dxa"/>
                        <w:vAlign w:val="center"/>
                        <w:hideMark/>
                      </w:tcPr>
                      <w:p w14:paraId="31395CE3" w14:textId="77777777" w:rsidR="002F6452" w:rsidRPr="007B66FB" w:rsidRDefault="002F6452" w:rsidP="00A53FC8">
                        <w:pPr>
                          <w:spacing w:after="0" w:line="240" w:lineRule="auto"/>
                          <w:rPr>
                            <w:rFonts w:ascii="Arial" w:eastAsia="Times New Roman" w:hAnsi="Arial" w:cs="Arial"/>
                            <w:sz w:val="20"/>
                            <w:szCs w:val="20"/>
                            <w:lang w:val="es-CO"/>
                          </w:rPr>
                        </w:pPr>
                      </w:p>
                    </w:tc>
                    <w:tc>
                      <w:tcPr>
                        <w:tcW w:w="5000" w:type="pct"/>
                        <w:vAlign w:val="center"/>
                        <w:hideMark/>
                      </w:tcPr>
                      <w:p w14:paraId="00AD41D7" w14:textId="77777777" w:rsidR="002F6452" w:rsidRPr="007B66FB" w:rsidRDefault="002F6452" w:rsidP="00A53FC8">
                        <w:pPr>
                          <w:spacing w:after="0" w:line="240" w:lineRule="auto"/>
                          <w:rPr>
                            <w:rFonts w:ascii="Arial" w:eastAsia="Times New Roman" w:hAnsi="Arial" w:cs="Arial"/>
                            <w:sz w:val="20"/>
                            <w:szCs w:val="20"/>
                            <w:lang w:val="es-CO"/>
                          </w:rPr>
                        </w:pPr>
                        <w:r w:rsidRPr="007B66FB">
                          <w:rPr>
                            <w:rFonts w:ascii="Arial" w:eastAsia="Times New Roman" w:hAnsi="Arial" w:cs="Arial"/>
                            <w:b/>
                            <w:bCs/>
                            <w:sz w:val="20"/>
                            <w:szCs w:val="20"/>
                            <w:lang w:val="es-CO"/>
                          </w:rPr>
                          <w:t>5.11 GENERACIÓN DE INFORMES</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t>Con el fin de tener herramientas para el control y disponibilidad en la información de los procesos de importación, se cuentan con los siguientes informes los cuales están disponibles para la consulta y necesidad de las áreas conexas.</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r>
                        <w:r w:rsidRPr="007B66FB">
                          <w:rPr>
                            <w:rFonts w:ascii="Arial" w:eastAsia="Times New Roman" w:hAnsi="Arial" w:cs="Arial"/>
                            <w:b/>
                            <w:bCs/>
                            <w:sz w:val="20"/>
                            <w:szCs w:val="20"/>
                            <w:lang w:val="es-CO"/>
                          </w:rPr>
                          <w:t>5.11.1 Consecutivo Importaciones</w:t>
                        </w:r>
                        <w:r w:rsidRPr="007B66FB">
                          <w:rPr>
                            <w:rFonts w:ascii="Arial" w:eastAsia="Times New Roman" w:hAnsi="Arial" w:cs="Arial"/>
                            <w:sz w:val="20"/>
                            <w:szCs w:val="20"/>
                            <w:lang w:val="es-CO"/>
                          </w:rPr>
                          <w:br/>
                          <w:t>\\10.1.2.240\importaciones\CONSOLIDADO IMPORTACIONES </w:t>
                        </w:r>
                        <w:r w:rsidRPr="007B66FB">
                          <w:rPr>
                            <w:rFonts w:ascii="Arial" w:eastAsia="Times New Roman" w:hAnsi="Arial" w:cs="Arial"/>
                            <w:sz w:val="20"/>
                            <w:szCs w:val="20"/>
                            <w:lang w:val="es-CO"/>
                          </w:rPr>
                          <w:br/>
                        </w:r>
                        <w:r w:rsidRPr="007B66FB">
                          <w:rPr>
                            <w:rFonts w:ascii="Arial" w:eastAsia="Times New Roman" w:hAnsi="Arial" w:cs="Arial"/>
                            <w:b/>
                            <w:bCs/>
                            <w:sz w:val="20"/>
                            <w:szCs w:val="20"/>
                            <w:lang w:val="es-CO"/>
                          </w:rPr>
                          <w:t>5.11.2 Programación de Importaciones M.P. (Materias Primas)</w:t>
                        </w:r>
                        <w:r w:rsidRPr="007B66FB">
                          <w:rPr>
                            <w:rFonts w:ascii="Arial" w:eastAsia="Times New Roman" w:hAnsi="Arial" w:cs="Arial"/>
                            <w:sz w:val="20"/>
                            <w:szCs w:val="20"/>
                            <w:lang w:val="es-CO"/>
                          </w:rPr>
                          <w:br/>
                          <w:t>\\10.1.2.240\importaciones\STATUS IMPORTACIONES\PROGRAMACION 20XX (año en Curso) </w:t>
                        </w:r>
                        <w:r w:rsidRPr="007B66FB">
                          <w:rPr>
                            <w:rFonts w:ascii="Arial" w:eastAsia="Times New Roman" w:hAnsi="Arial" w:cs="Arial"/>
                            <w:sz w:val="20"/>
                            <w:szCs w:val="20"/>
                            <w:lang w:val="es-CO"/>
                          </w:rPr>
                          <w:br/>
                        </w:r>
                        <w:r w:rsidRPr="007B66FB">
                          <w:rPr>
                            <w:rFonts w:ascii="Arial" w:eastAsia="Times New Roman" w:hAnsi="Arial" w:cs="Arial"/>
                            <w:b/>
                            <w:bCs/>
                            <w:sz w:val="20"/>
                            <w:szCs w:val="20"/>
                            <w:lang w:val="es-CO"/>
                          </w:rPr>
                          <w:t>5.11.3 Programación de Importaciones Maquinaria-Repuestos</w:t>
                        </w:r>
                        <w:r w:rsidRPr="007B66FB">
                          <w:rPr>
                            <w:rFonts w:ascii="Arial" w:eastAsia="Times New Roman" w:hAnsi="Arial" w:cs="Arial"/>
                            <w:sz w:val="20"/>
                            <w:szCs w:val="20"/>
                            <w:lang w:val="es-CO"/>
                          </w:rPr>
                          <w:br/>
                          <w:t>\\10.1.2.240\importaciones\STATUS IMPORTACIONES\PROGRAMACION 20XX (año en Curso) </w:t>
                        </w:r>
                        <w:r w:rsidRPr="007B66FB">
                          <w:rPr>
                            <w:rFonts w:ascii="Arial" w:eastAsia="Times New Roman" w:hAnsi="Arial" w:cs="Arial"/>
                            <w:sz w:val="20"/>
                            <w:szCs w:val="20"/>
                            <w:lang w:val="es-CO"/>
                          </w:rPr>
                          <w:br/>
                        </w:r>
                        <w:r w:rsidRPr="007B66FB">
                          <w:rPr>
                            <w:rFonts w:ascii="Arial" w:eastAsia="Times New Roman" w:hAnsi="Arial" w:cs="Arial"/>
                            <w:b/>
                            <w:bCs/>
                            <w:sz w:val="20"/>
                            <w:szCs w:val="20"/>
                            <w:lang w:val="es-CO"/>
                          </w:rPr>
                          <w:t>5.11.4 Informe UAP- USUARIO ADUANERO PERMANENTE Y ASEGURADORA</w:t>
                        </w:r>
                        <w:r w:rsidRPr="007B66FB">
                          <w:rPr>
                            <w:rFonts w:ascii="Arial" w:eastAsia="Times New Roman" w:hAnsi="Arial" w:cs="Arial"/>
                            <w:sz w:val="20"/>
                            <w:szCs w:val="20"/>
                            <w:lang w:val="es-CO"/>
                          </w:rPr>
                          <w:br/>
                          <w:t>\\10.1.2.240\importaciones </w:t>
                        </w:r>
                        <w:r w:rsidRPr="007B66FB">
                          <w:rPr>
                            <w:rFonts w:ascii="Arial" w:eastAsia="Times New Roman" w:hAnsi="Arial" w:cs="Arial"/>
                            <w:sz w:val="20"/>
                            <w:szCs w:val="20"/>
                            <w:lang w:val="es-CO"/>
                          </w:rPr>
                          <w:br/>
                        </w:r>
                        <w:r w:rsidRPr="007B66FB">
                          <w:rPr>
                            <w:rFonts w:ascii="Arial" w:eastAsia="Times New Roman" w:hAnsi="Arial" w:cs="Arial"/>
                            <w:b/>
                            <w:bCs/>
                            <w:sz w:val="20"/>
                            <w:szCs w:val="20"/>
                            <w:lang w:val="es-CO"/>
                          </w:rPr>
                          <w:t>5.11.5 Informe Nacionalizaciones Plan Vallejo</w:t>
                        </w:r>
                        <w:r w:rsidRPr="007B66FB">
                          <w:rPr>
                            <w:rFonts w:ascii="Arial" w:eastAsia="Times New Roman" w:hAnsi="Arial" w:cs="Arial"/>
                            <w:sz w:val="20"/>
                            <w:szCs w:val="20"/>
                            <w:lang w:val="es-CO"/>
                          </w:rPr>
                          <w:t> </w:t>
                        </w:r>
                        <w:r w:rsidRPr="007B66FB">
                          <w:rPr>
                            <w:rFonts w:ascii="Arial" w:eastAsia="Times New Roman" w:hAnsi="Arial" w:cs="Arial"/>
                            <w:sz w:val="20"/>
                            <w:szCs w:val="20"/>
                            <w:lang w:val="es-CO"/>
                          </w:rPr>
                          <w:br/>
                          <w:t>\\10.1.2.240\importaciones\PLAN VALLEJO</w:t>
                        </w:r>
                        <w:r w:rsidRPr="007B66FB">
                          <w:rPr>
                            <w:rFonts w:ascii="Arial" w:eastAsia="Times New Roman" w:hAnsi="Arial" w:cs="Arial"/>
                            <w:sz w:val="20"/>
                            <w:szCs w:val="20"/>
                            <w:lang w:val="es-CO"/>
                          </w:rPr>
                          <w:br/>
                        </w:r>
                        <w:r w:rsidRPr="007B66FB">
                          <w:rPr>
                            <w:rFonts w:ascii="Arial" w:eastAsia="Times New Roman" w:hAnsi="Arial" w:cs="Arial"/>
                            <w:b/>
                            <w:bCs/>
                            <w:sz w:val="20"/>
                            <w:szCs w:val="20"/>
                            <w:lang w:val="es-CO"/>
                          </w:rPr>
                          <w:t>5.11.6 Informe Reintegro Depósitos y Moras de Contendor</w:t>
                        </w:r>
                        <w:r w:rsidRPr="007B66FB">
                          <w:rPr>
                            <w:rFonts w:ascii="Arial" w:eastAsia="Times New Roman" w:hAnsi="Arial" w:cs="Arial"/>
                            <w:sz w:val="20"/>
                            <w:szCs w:val="20"/>
                            <w:lang w:val="es-CO"/>
                          </w:rPr>
                          <w:br/>
                          <w:t>\\10.1.2.240\importaciones </w:t>
                        </w:r>
                      </w:p>
                    </w:tc>
                  </w:tr>
                </w:tbl>
                <w:p w14:paraId="16DCBC7A"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0" w:type="auto"/>
                    <w:tblCellSpacing w:w="0" w:type="dxa"/>
                    <w:tblCellMar>
                      <w:left w:w="0" w:type="dxa"/>
                      <w:right w:w="0" w:type="dxa"/>
                    </w:tblCellMar>
                    <w:tblLook w:val="04A0" w:firstRow="1" w:lastRow="0" w:firstColumn="1" w:lastColumn="0" w:noHBand="0" w:noVBand="1"/>
                  </w:tblPr>
                  <w:tblGrid>
                    <w:gridCol w:w="6"/>
                  </w:tblGrid>
                  <w:tr w:rsidR="00F14E1D" w:rsidRPr="004F1991" w14:paraId="3C2D85D4" w14:textId="77777777">
                    <w:trPr>
                      <w:trHeight w:val="150"/>
                      <w:tblCellSpacing w:w="0" w:type="dxa"/>
                    </w:trPr>
                    <w:tc>
                      <w:tcPr>
                        <w:tcW w:w="0" w:type="auto"/>
                        <w:vAlign w:val="center"/>
                        <w:hideMark/>
                      </w:tcPr>
                      <w:p w14:paraId="2D3743B7" w14:textId="77777777" w:rsidR="002F6452" w:rsidRPr="007B66FB" w:rsidRDefault="002F6452" w:rsidP="00A53FC8">
                        <w:pPr>
                          <w:spacing w:after="0" w:line="240" w:lineRule="auto"/>
                          <w:rPr>
                            <w:rFonts w:ascii="Arial" w:eastAsia="Times New Roman" w:hAnsi="Arial" w:cs="Arial"/>
                            <w:sz w:val="20"/>
                            <w:szCs w:val="20"/>
                            <w:lang w:val="es-CO"/>
                          </w:rPr>
                        </w:pPr>
                      </w:p>
                    </w:tc>
                  </w:tr>
                </w:tbl>
                <w:p w14:paraId="3973FD01" w14:textId="77777777" w:rsidR="002F6452" w:rsidRPr="007B66FB" w:rsidRDefault="002F6452" w:rsidP="00A53FC8">
                  <w:pPr>
                    <w:spacing w:after="0" w:line="240" w:lineRule="auto"/>
                    <w:rPr>
                      <w:rFonts w:ascii="Arial" w:eastAsia="Times New Roman" w:hAnsi="Arial" w:cs="Arial"/>
                      <w:vanish/>
                      <w:sz w:val="20"/>
                      <w:szCs w:val="20"/>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10221"/>
                  </w:tblGrid>
                  <w:tr w:rsidR="00F14E1D" w:rsidRPr="004F1991" w14:paraId="38493369" w14:textId="77777777">
                    <w:trPr>
                      <w:tblCellSpacing w:w="15" w:type="dxa"/>
                    </w:trPr>
                    <w:tc>
                      <w:tcPr>
                        <w:tcW w:w="15" w:type="dxa"/>
                        <w:vAlign w:val="center"/>
                        <w:hideMark/>
                      </w:tcPr>
                      <w:p w14:paraId="31BDEF93" w14:textId="77777777" w:rsidR="002F6452" w:rsidRPr="007B66FB" w:rsidRDefault="002F6452" w:rsidP="00A53FC8">
                        <w:pPr>
                          <w:spacing w:after="0" w:line="240" w:lineRule="auto"/>
                          <w:rPr>
                            <w:rFonts w:ascii="Arial" w:eastAsia="Times New Roman" w:hAnsi="Arial" w:cs="Arial"/>
                            <w:sz w:val="20"/>
                            <w:szCs w:val="20"/>
                            <w:lang w:val="es-CO"/>
                          </w:rPr>
                        </w:pPr>
                      </w:p>
                    </w:tc>
                    <w:tc>
                      <w:tcPr>
                        <w:tcW w:w="5000" w:type="pct"/>
                        <w:vAlign w:val="center"/>
                        <w:hideMark/>
                      </w:tcPr>
                      <w:p w14:paraId="5E9C9691" w14:textId="77777777" w:rsidR="002F6452" w:rsidRPr="007B66FB" w:rsidRDefault="002F6452" w:rsidP="00A53FC8">
                        <w:pPr>
                          <w:spacing w:after="0" w:line="240" w:lineRule="auto"/>
                          <w:rPr>
                            <w:rFonts w:ascii="Arial" w:eastAsia="Times New Roman" w:hAnsi="Arial" w:cs="Arial"/>
                            <w:sz w:val="20"/>
                            <w:szCs w:val="20"/>
                            <w:lang w:val="es-CO"/>
                          </w:rPr>
                        </w:pPr>
                        <w:r w:rsidRPr="007B66FB">
                          <w:rPr>
                            <w:rFonts w:ascii="Arial" w:eastAsia="Times New Roman" w:hAnsi="Arial" w:cs="Arial"/>
                            <w:b/>
                            <w:bCs/>
                            <w:sz w:val="20"/>
                            <w:szCs w:val="20"/>
                            <w:lang w:val="es-CO"/>
                          </w:rPr>
                          <w:t>5.12 INDICADORES DE PROCESO</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t>Todos estos cuadros de control previamente relacionados permiten generar y presentar los indicadores del proceso. Con la Gerencia Financiera se han establecido los siguientes indicadores a controlar: </w:t>
                        </w:r>
                        <w:r w:rsidRPr="007B66FB">
                          <w:rPr>
                            <w:rFonts w:ascii="Arial" w:eastAsia="Times New Roman" w:hAnsi="Arial" w:cs="Arial"/>
                            <w:sz w:val="20"/>
                            <w:szCs w:val="20"/>
                            <w:lang w:val="es-CO"/>
                          </w:rPr>
                          <w:br/>
                        </w:r>
                        <w:r w:rsidRPr="007B66FB">
                          <w:rPr>
                            <w:rFonts w:ascii="Arial" w:eastAsia="Times New Roman" w:hAnsi="Arial" w:cs="Arial"/>
                            <w:sz w:val="20"/>
                            <w:szCs w:val="20"/>
                            <w:lang w:val="es-CO"/>
                          </w:rPr>
                          <w:br/>
                        </w:r>
                        <w:r w:rsidRPr="007B66FB">
                          <w:rPr>
                            <w:rFonts w:ascii="Arial" w:eastAsia="Times New Roman" w:hAnsi="Arial" w:cs="Arial"/>
                            <w:b/>
                            <w:bCs/>
                            <w:sz w:val="20"/>
                            <w:szCs w:val="20"/>
                            <w:lang w:val="es-CO"/>
                          </w:rPr>
                          <w:t>5.12.1INFORMATIVOS:</w:t>
                        </w:r>
                        <w:r w:rsidRPr="007B66FB">
                          <w:rPr>
                            <w:rFonts w:ascii="Arial" w:eastAsia="Times New Roman" w:hAnsi="Arial" w:cs="Arial"/>
                            <w:sz w:val="20"/>
                            <w:szCs w:val="20"/>
                            <w:lang w:val="es-CO"/>
                          </w:rPr>
                          <w:t> Número de pedidos Nacionalizados /con levante / MES</w:t>
                        </w:r>
                        <w:r w:rsidRPr="007B66FB">
                          <w:rPr>
                            <w:rFonts w:ascii="Arial" w:eastAsia="Times New Roman" w:hAnsi="Arial" w:cs="Arial"/>
                            <w:sz w:val="20"/>
                            <w:szCs w:val="20"/>
                            <w:lang w:val="es-CO"/>
                          </w:rPr>
                          <w:br/>
                        </w:r>
                        <w:r w:rsidRPr="007B66FB">
                          <w:rPr>
                            <w:rFonts w:ascii="Arial" w:eastAsia="Times New Roman" w:hAnsi="Arial" w:cs="Arial"/>
                            <w:b/>
                            <w:bCs/>
                            <w:sz w:val="20"/>
                            <w:szCs w:val="20"/>
                            <w:lang w:val="es-CO"/>
                          </w:rPr>
                          <w:t>5.12.2 PROCESO ADUANERO:</w:t>
                        </w:r>
                        <w:r w:rsidRPr="007B66FB">
                          <w:rPr>
                            <w:rFonts w:ascii="Arial" w:eastAsia="Times New Roman" w:hAnsi="Arial" w:cs="Arial"/>
                            <w:sz w:val="20"/>
                            <w:szCs w:val="20"/>
                            <w:lang w:val="es-CO"/>
                          </w:rPr>
                          <w:t> Tiempos/Días de Nacionalización por Aduana/MES (en miras de Cumplimiento de Meta Promedio)</w:t>
                        </w:r>
                        <w:r w:rsidRPr="007B66FB">
                          <w:rPr>
                            <w:rFonts w:ascii="Arial" w:eastAsia="Times New Roman" w:hAnsi="Arial" w:cs="Arial"/>
                            <w:sz w:val="20"/>
                            <w:szCs w:val="20"/>
                            <w:lang w:val="es-CO"/>
                          </w:rPr>
                          <w:br/>
                        </w:r>
                        <w:r w:rsidRPr="007B66FB">
                          <w:rPr>
                            <w:rFonts w:ascii="Arial" w:eastAsia="Times New Roman" w:hAnsi="Arial" w:cs="Arial"/>
                            <w:b/>
                            <w:bCs/>
                            <w:sz w:val="20"/>
                            <w:szCs w:val="20"/>
                            <w:lang w:val="es-CO"/>
                          </w:rPr>
                          <w:t>5.12.3 GASTOS LOGÍSTICOS Vs. VALOR FOB MERCANCÍAS:</w:t>
                        </w:r>
                        <w:r w:rsidRPr="007B66FB">
                          <w:rPr>
                            <w:rFonts w:ascii="Arial" w:eastAsia="Times New Roman" w:hAnsi="Arial" w:cs="Arial"/>
                            <w:sz w:val="20"/>
                            <w:szCs w:val="20"/>
                            <w:lang w:val="es-CO"/>
                          </w:rPr>
                          <w:t> Participación de Fletes/FOB y </w:t>
                        </w:r>
                        <w:r w:rsidRPr="007B66FB">
                          <w:rPr>
                            <w:rFonts w:ascii="Arial" w:eastAsia="Times New Roman" w:hAnsi="Arial" w:cs="Arial"/>
                            <w:sz w:val="20"/>
                            <w:szCs w:val="20"/>
                            <w:lang w:val="es-CO"/>
                          </w:rPr>
                          <w:br/>
                          <w:t>Participación de fletes + gastos logísticos/FOB</w:t>
                        </w:r>
                        <w:r w:rsidRPr="007B66FB">
                          <w:rPr>
                            <w:rFonts w:ascii="Arial" w:eastAsia="Times New Roman" w:hAnsi="Arial" w:cs="Arial"/>
                            <w:sz w:val="20"/>
                            <w:szCs w:val="20"/>
                            <w:lang w:val="es-CO"/>
                          </w:rPr>
                          <w:br/>
                        </w:r>
                        <w:r w:rsidRPr="007B66FB">
                          <w:rPr>
                            <w:rFonts w:ascii="Arial" w:eastAsia="Times New Roman" w:hAnsi="Arial" w:cs="Arial"/>
                            <w:b/>
                            <w:bCs/>
                            <w:sz w:val="20"/>
                            <w:szCs w:val="20"/>
                            <w:lang w:val="es-CO"/>
                          </w:rPr>
                          <w:t>5.12.4 CONTROL DE REINTREGROS DE DEPÓSITOS – DE MORAS:</w:t>
                        </w:r>
                        <w:r w:rsidRPr="007B66FB">
                          <w:rPr>
                            <w:rFonts w:ascii="Arial" w:eastAsia="Times New Roman" w:hAnsi="Arial" w:cs="Arial"/>
                            <w:sz w:val="20"/>
                            <w:szCs w:val="20"/>
                            <w:lang w:val="es-CO"/>
                          </w:rPr>
                          <w:t> Pago de Depósitos por Pedido / Valor / Mes y Reintegros.</w:t>
                        </w:r>
                      </w:p>
                    </w:tc>
                  </w:tr>
                </w:tbl>
                <w:p w14:paraId="6B460AD9" w14:textId="77777777" w:rsidR="002F6452" w:rsidRPr="007B66FB" w:rsidRDefault="002F6452" w:rsidP="00A53FC8">
                  <w:pPr>
                    <w:spacing w:after="0" w:line="240" w:lineRule="auto"/>
                    <w:rPr>
                      <w:rFonts w:ascii="Arial" w:eastAsia="Times New Roman" w:hAnsi="Arial" w:cs="Arial"/>
                      <w:sz w:val="20"/>
                      <w:szCs w:val="20"/>
                      <w:lang w:val="es-CO"/>
                    </w:rPr>
                  </w:pPr>
                </w:p>
              </w:tc>
            </w:tr>
            <w:tr w:rsidR="00F14E1D" w:rsidRPr="004F1991" w14:paraId="4AC0DB87" w14:textId="77777777">
              <w:trPr>
                <w:trHeight w:val="225"/>
                <w:tblCellSpacing w:w="0" w:type="dxa"/>
              </w:trPr>
              <w:tc>
                <w:tcPr>
                  <w:tcW w:w="0" w:type="auto"/>
                  <w:vAlign w:val="center"/>
                  <w:hideMark/>
                </w:tcPr>
                <w:p w14:paraId="20BB4132" w14:textId="77777777" w:rsidR="002F6452" w:rsidRPr="007B66FB" w:rsidRDefault="002F6452" w:rsidP="002F6452">
                  <w:pPr>
                    <w:spacing w:after="0" w:line="240" w:lineRule="auto"/>
                    <w:jc w:val="both"/>
                    <w:rPr>
                      <w:rFonts w:ascii="Times New Roman" w:eastAsia="Times New Roman" w:hAnsi="Times New Roman" w:cs="Times New Roman"/>
                      <w:sz w:val="20"/>
                      <w:szCs w:val="20"/>
                      <w:lang w:val="es-CO"/>
                    </w:rPr>
                  </w:pPr>
                </w:p>
              </w:tc>
            </w:tr>
          </w:tbl>
          <w:p w14:paraId="63B2A501" w14:textId="77777777" w:rsidR="002F6452" w:rsidRPr="007B66FB" w:rsidRDefault="002F6452" w:rsidP="002F6452">
            <w:pPr>
              <w:spacing w:after="0" w:line="240" w:lineRule="auto"/>
              <w:rPr>
                <w:rFonts w:ascii="Times New Roman" w:eastAsia="Times New Roman" w:hAnsi="Times New Roman" w:cs="Times New Roman"/>
                <w:sz w:val="24"/>
                <w:szCs w:val="24"/>
                <w:lang w:val="es-CO"/>
              </w:rPr>
            </w:pPr>
          </w:p>
        </w:tc>
      </w:tr>
      <w:tr w:rsidR="00F14E1D" w:rsidRPr="004F1991" w14:paraId="3571B20F" w14:textId="77777777" w:rsidTr="00704C16">
        <w:trPr>
          <w:trHeight w:val="225"/>
          <w:tblCellSpacing w:w="15" w:type="dxa"/>
          <w:jc w:val="center"/>
          <w:trPrChange w:id="200" w:author="Susana Garzon Ramirez" w:date="2018-05-03T22:09:00Z">
            <w:trPr>
              <w:trHeight w:val="225"/>
              <w:tblCellSpacing w:w="15" w:type="dxa"/>
              <w:jc w:val="center"/>
            </w:trPr>
          </w:trPrChange>
        </w:trPr>
        <w:tc>
          <w:tcPr>
            <w:tcW w:w="4971" w:type="pct"/>
            <w:vAlign w:val="center"/>
            <w:hideMark/>
            <w:tcPrChange w:id="201" w:author="Susana Garzon Ramirez" w:date="2018-05-03T22:09:00Z">
              <w:tcPr>
                <w:tcW w:w="4899" w:type="pct"/>
                <w:vAlign w:val="center"/>
                <w:hideMark/>
              </w:tcPr>
            </w:tcPrChange>
          </w:tcPr>
          <w:p w14:paraId="25D347AE" w14:textId="77777777" w:rsidR="002F6452" w:rsidRPr="007B66FB" w:rsidRDefault="002F6452" w:rsidP="002F6452">
            <w:pPr>
              <w:spacing w:after="0" w:line="240" w:lineRule="auto"/>
              <w:rPr>
                <w:rFonts w:ascii="Times New Roman" w:eastAsia="Times New Roman" w:hAnsi="Times New Roman" w:cs="Times New Roman"/>
                <w:sz w:val="20"/>
                <w:szCs w:val="20"/>
                <w:lang w:val="es-CO"/>
              </w:rPr>
            </w:pPr>
          </w:p>
        </w:tc>
      </w:tr>
      <w:tr w:rsidR="00F14E1D" w:rsidRPr="007B66FB" w14:paraId="16D925B7" w14:textId="77777777" w:rsidTr="00704C16">
        <w:trPr>
          <w:tblCellSpacing w:w="15" w:type="dxa"/>
          <w:jc w:val="center"/>
          <w:trPrChange w:id="202" w:author="Susana Garzon Ramirez" w:date="2018-05-03T22:09:00Z">
            <w:trPr>
              <w:tblCellSpacing w:w="15" w:type="dxa"/>
              <w:jc w:val="center"/>
            </w:trPr>
          </w:trPrChange>
        </w:trPr>
        <w:tc>
          <w:tcPr>
            <w:tcW w:w="4971" w:type="pct"/>
            <w:vAlign w:val="center"/>
            <w:hideMark/>
            <w:tcPrChange w:id="203" w:author="Susana Garzon Ramirez" w:date="2018-05-03T22:09:00Z">
              <w:tcPr>
                <w:tcW w:w="4899" w:type="pct"/>
                <w:vAlign w:val="center"/>
                <w:hideMark/>
              </w:tcPr>
            </w:tcPrChange>
          </w:tcPr>
          <w:tbl>
            <w:tblPr>
              <w:tblW w:w="5000" w:type="pct"/>
              <w:tblCellSpacing w:w="0" w:type="dxa"/>
              <w:tblCellMar>
                <w:left w:w="0" w:type="dxa"/>
                <w:right w:w="0" w:type="dxa"/>
              </w:tblCellMar>
              <w:tblLook w:val="04A0" w:firstRow="1" w:lastRow="0" w:firstColumn="1" w:lastColumn="0" w:noHBand="0" w:noVBand="1"/>
            </w:tblPr>
            <w:tblGrid>
              <w:gridCol w:w="10303"/>
            </w:tblGrid>
            <w:tr w:rsidR="00F14E1D" w:rsidRPr="007B66FB" w14:paraId="5DB190D4" w14:textId="77777777">
              <w:trPr>
                <w:tblCellSpacing w:w="0" w:type="dxa"/>
              </w:trPr>
              <w:tc>
                <w:tcPr>
                  <w:tcW w:w="0" w:type="auto"/>
                  <w:vAlign w:val="center"/>
                  <w:hideMark/>
                </w:tcPr>
                <w:p w14:paraId="65C8A6BD" w14:textId="77777777" w:rsidR="002F6452" w:rsidRPr="007B66FB" w:rsidRDefault="002F6452" w:rsidP="002F6452">
                  <w:pPr>
                    <w:spacing w:after="0" w:line="240" w:lineRule="auto"/>
                    <w:jc w:val="both"/>
                    <w:rPr>
                      <w:rFonts w:ascii="Arial" w:eastAsia="Times New Roman" w:hAnsi="Arial" w:cs="Arial"/>
                      <w:sz w:val="20"/>
                      <w:szCs w:val="20"/>
                      <w:lang w:val="es-CO"/>
                      <w:rPrChange w:id="204" w:author="Susana Garzon Ramirez" w:date="2018-05-03T22:04:00Z">
                        <w:rPr>
                          <w:rFonts w:ascii="Arial" w:eastAsia="Times New Roman" w:hAnsi="Arial" w:cs="Arial"/>
                          <w:sz w:val="20"/>
                          <w:szCs w:val="20"/>
                        </w:rPr>
                      </w:rPrChange>
                    </w:rPr>
                  </w:pPr>
                  <w:r w:rsidRPr="007B66FB">
                    <w:rPr>
                      <w:rFonts w:ascii="Arial" w:eastAsia="Times New Roman" w:hAnsi="Arial" w:cs="Arial"/>
                      <w:b/>
                      <w:bCs/>
                      <w:caps/>
                      <w:sz w:val="20"/>
                      <w:szCs w:val="20"/>
                      <w:lang w:val="es-CO"/>
                      <w:rPrChange w:id="205" w:author="Susana Garzon Ramirez" w:date="2018-05-03T22:04:00Z">
                        <w:rPr>
                          <w:rFonts w:ascii="Arial" w:eastAsia="Times New Roman" w:hAnsi="Arial" w:cs="Arial"/>
                          <w:b/>
                          <w:bCs/>
                          <w:caps/>
                          <w:sz w:val="20"/>
                          <w:szCs w:val="20"/>
                        </w:rPr>
                      </w:rPrChange>
                    </w:rPr>
                    <w:t>6. DESARROLLO:</w:t>
                  </w:r>
                </w:p>
              </w:tc>
            </w:tr>
            <w:tr w:rsidR="00F14E1D" w:rsidRPr="007B66FB" w14:paraId="20ADFC87" w14:textId="77777777">
              <w:trPr>
                <w:trHeight w:val="225"/>
                <w:tblCellSpacing w:w="0" w:type="dxa"/>
              </w:trPr>
              <w:tc>
                <w:tcPr>
                  <w:tcW w:w="0" w:type="auto"/>
                  <w:vAlign w:val="center"/>
                  <w:hideMark/>
                </w:tcPr>
                <w:p w14:paraId="000DEBA3" w14:textId="77777777" w:rsidR="002F6452" w:rsidRDefault="002F6452" w:rsidP="002F6452">
                  <w:pPr>
                    <w:spacing w:after="0" w:line="240" w:lineRule="auto"/>
                    <w:jc w:val="both"/>
                    <w:rPr>
                      <w:ins w:id="206" w:author="Susana Garzon Ramirez" w:date="2018-05-03T22:52:00Z"/>
                      <w:rFonts w:ascii="Arial" w:eastAsia="Times New Roman" w:hAnsi="Arial" w:cs="Arial"/>
                      <w:sz w:val="20"/>
                      <w:szCs w:val="20"/>
                      <w:lang w:val="es-CO"/>
                    </w:rPr>
                  </w:pPr>
                </w:p>
                <w:p w14:paraId="31157ECB" w14:textId="77777777" w:rsidR="00770831" w:rsidRPr="007B66FB" w:rsidRDefault="00770831" w:rsidP="002F6452">
                  <w:pPr>
                    <w:spacing w:after="0" w:line="240" w:lineRule="auto"/>
                    <w:jc w:val="both"/>
                    <w:rPr>
                      <w:rFonts w:ascii="Arial" w:eastAsia="Times New Roman" w:hAnsi="Arial" w:cs="Arial"/>
                      <w:sz w:val="20"/>
                      <w:szCs w:val="20"/>
                      <w:lang w:val="es-CO"/>
                      <w:rPrChange w:id="207" w:author="Susana Garzon Ramirez" w:date="2018-05-03T22:04:00Z">
                        <w:rPr>
                          <w:rFonts w:ascii="Arial" w:eastAsia="Times New Roman" w:hAnsi="Arial" w:cs="Arial"/>
                          <w:sz w:val="20"/>
                          <w:szCs w:val="20"/>
                        </w:rPr>
                      </w:rPrChange>
                    </w:rPr>
                  </w:pPr>
                  <w:ins w:id="208" w:author="Susana Garzon Ramirez" w:date="2018-05-03T22:52:00Z">
                    <w:r>
                      <w:rPr>
                        <w:rStyle w:val="Refdecomentario"/>
                      </w:rPr>
                      <w:commentReference w:id="209"/>
                    </w:r>
                  </w:ins>
                </w:p>
              </w:tc>
            </w:tr>
            <w:tr w:rsidR="00F14E1D" w:rsidRPr="007B66FB" w14:paraId="46CD09F8"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0303"/>
                  </w:tblGrid>
                  <w:tr w:rsidR="00F14E1D" w:rsidRPr="007B66FB" w14:paraId="7CB56815" w14:textId="77777777">
                    <w:trPr>
                      <w:tblCellSpacing w:w="0" w:type="dxa"/>
                    </w:trPr>
                    <w:tc>
                      <w:tcPr>
                        <w:tcW w:w="0" w:type="auto"/>
                        <w:vAlign w:val="center"/>
                        <w:hideMark/>
                      </w:tcPr>
                      <w:p w14:paraId="4DBD92CC" w14:textId="77777777" w:rsidR="002F6452" w:rsidRPr="007B66FB" w:rsidRDefault="002F6452" w:rsidP="002F6452">
                        <w:pPr>
                          <w:spacing w:after="240" w:line="240" w:lineRule="auto"/>
                          <w:rPr>
                            <w:rFonts w:ascii="Times New Roman" w:eastAsia="Times New Roman" w:hAnsi="Times New Roman" w:cs="Times New Roman"/>
                            <w:sz w:val="24"/>
                            <w:szCs w:val="24"/>
                            <w:lang w:val="es-CO"/>
                            <w:rPrChange w:id="210" w:author="Susana Garzon Ramirez" w:date="2018-05-03T22:04:00Z">
                              <w:rPr>
                                <w:rFonts w:ascii="Times New Roman" w:eastAsia="Times New Roman" w:hAnsi="Times New Roman" w:cs="Times New Roman"/>
                                <w:sz w:val="24"/>
                                <w:szCs w:val="24"/>
                              </w:rPr>
                            </w:rPrChange>
                          </w:rPr>
                        </w:pPr>
                        <w:r w:rsidRPr="007B66FB">
                          <w:rPr>
                            <w:rFonts w:ascii="Times New Roman" w:eastAsia="Times New Roman" w:hAnsi="Times New Roman" w:cs="Times New Roman"/>
                            <w:noProof/>
                            <w:sz w:val="24"/>
                            <w:szCs w:val="24"/>
                            <w:lang w:val="es-CO" w:eastAsia="es-CO"/>
                          </w:rPr>
                          <w:lastRenderedPageBreak/>
                          <w:drawing>
                            <wp:anchor distT="0" distB="0" distL="114300" distR="114300" simplePos="0" relativeHeight="251658240" behindDoc="1" locked="0" layoutInCell="1" allowOverlap="1" wp14:anchorId="59B16084" wp14:editId="04D086E4">
                              <wp:simplePos x="0" y="0"/>
                              <wp:positionH relativeFrom="column">
                                <wp:posOffset>565785</wp:posOffset>
                              </wp:positionH>
                              <wp:positionV relativeFrom="paragraph">
                                <wp:posOffset>-4445</wp:posOffset>
                              </wp:positionV>
                              <wp:extent cx="3582035" cy="8677275"/>
                              <wp:effectExtent l="0" t="0" r="0" b="9525"/>
                              <wp:wrapSquare wrapText="bothSides"/>
                              <wp:docPr id="1" name="Imagen 1" descr="https://alico.isolucion.co/BancoConocimientoAlico4/4/445FCBAB-68EA-4B01-A625-17D0D6092224/Import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lico.isolucion.co/BancoConocimientoAlico4/4/445FCBAB-68EA-4B01-A625-17D0D6092224/Importacion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2035" cy="86772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666F4E0" w14:textId="77777777" w:rsidR="002F6452" w:rsidRPr="007B66FB" w:rsidRDefault="002F6452" w:rsidP="002F6452">
                  <w:pPr>
                    <w:spacing w:after="0" w:line="240" w:lineRule="auto"/>
                    <w:jc w:val="both"/>
                    <w:rPr>
                      <w:rFonts w:ascii="Arial" w:eastAsia="Times New Roman" w:hAnsi="Arial" w:cs="Arial"/>
                      <w:sz w:val="20"/>
                      <w:szCs w:val="20"/>
                      <w:lang w:val="es-CO"/>
                      <w:rPrChange w:id="211" w:author="Susana Garzon Ramirez" w:date="2018-05-03T22:04:00Z">
                        <w:rPr>
                          <w:rFonts w:ascii="Arial" w:eastAsia="Times New Roman" w:hAnsi="Arial" w:cs="Arial"/>
                          <w:sz w:val="20"/>
                          <w:szCs w:val="20"/>
                        </w:rPr>
                      </w:rPrChange>
                    </w:rPr>
                  </w:pPr>
                </w:p>
              </w:tc>
            </w:tr>
          </w:tbl>
          <w:p w14:paraId="43044BB5" w14:textId="77777777" w:rsidR="002F6452" w:rsidRPr="007B66FB" w:rsidRDefault="002F6452" w:rsidP="002F6452">
            <w:pPr>
              <w:spacing w:after="0" w:line="240" w:lineRule="auto"/>
              <w:rPr>
                <w:rFonts w:ascii="Times New Roman" w:eastAsia="Times New Roman" w:hAnsi="Times New Roman" w:cs="Times New Roman"/>
                <w:sz w:val="24"/>
                <w:szCs w:val="24"/>
                <w:lang w:val="es-CO"/>
                <w:rPrChange w:id="212" w:author="Susana Garzon Ramirez" w:date="2018-05-03T22:04:00Z">
                  <w:rPr>
                    <w:rFonts w:ascii="Times New Roman" w:eastAsia="Times New Roman" w:hAnsi="Times New Roman" w:cs="Times New Roman"/>
                    <w:sz w:val="24"/>
                    <w:szCs w:val="24"/>
                  </w:rPr>
                </w:rPrChange>
              </w:rPr>
            </w:pPr>
          </w:p>
        </w:tc>
      </w:tr>
      <w:tr w:rsidR="00F14E1D" w:rsidRPr="007B66FB" w14:paraId="4941F7C5" w14:textId="77777777" w:rsidTr="00704C16">
        <w:trPr>
          <w:trHeight w:val="225"/>
          <w:tblCellSpacing w:w="15" w:type="dxa"/>
          <w:jc w:val="center"/>
          <w:trPrChange w:id="213" w:author="Susana Garzon Ramirez" w:date="2018-05-03T22:09:00Z">
            <w:trPr>
              <w:trHeight w:val="225"/>
              <w:tblCellSpacing w:w="15" w:type="dxa"/>
              <w:jc w:val="center"/>
            </w:trPr>
          </w:trPrChange>
        </w:trPr>
        <w:tc>
          <w:tcPr>
            <w:tcW w:w="4971" w:type="pct"/>
            <w:vAlign w:val="center"/>
            <w:hideMark/>
            <w:tcPrChange w:id="214" w:author="Susana Garzon Ramirez" w:date="2018-05-03T22:09:00Z">
              <w:tcPr>
                <w:tcW w:w="4899" w:type="pct"/>
                <w:vAlign w:val="center"/>
                <w:hideMark/>
              </w:tcPr>
            </w:tcPrChange>
          </w:tcPr>
          <w:p w14:paraId="2388917C" w14:textId="77777777" w:rsidR="002F6452" w:rsidRPr="007B66FB" w:rsidRDefault="002F6452" w:rsidP="002F6452">
            <w:pPr>
              <w:spacing w:after="0" w:line="240" w:lineRule="auto"/>
              <w:rPr>
                <w:rFonts w:ascii="Times New Roman" w:eastAsia="Times New Roman" w:hAnsi="Times New Roman" w:cs="Times New Roman"/>
                <w:sz w:val="20"/>
                <w:szCs w:val="20"/>
                <w:lang w:val="es-CO"/>
                <w:rPrChange w:id="215" w:author="Susana Garzon Ramirez" w:date="2018-05-03T22:04:00Z">
                  <w:rPr>
                    <w:rFonts w:ascii="Times New Roman" w:eastAsia="Times New Roman" w:hAnsi="Times New Roman" w:cs="Times New Roman"/>
                    <w:sz w:val="20"/>
                    <w:szCs w:val="20"/>
                  </w:rPr>
                </w:rPrChange>
              </w:rPr>
            </w:pPr>
          </w:p>
        </w:tc>
      </w:tr>
      <w:tr w:rsidR="00F14E1D" w:rsidRPr="004F1991" w14:paraId="0816B635" w14:textId="77777777" w:rsidTr="00704C16">
        <w:trPr>
          <w:tblCellSpacing w:w="15" w:type="dxa"/>
          <w:jc w:val="center"/>
          <w:trPrChange w:id="216" w:author="Susana Garzon Ramirez" w:date="2018-05-03T22:09:00Z">
            <w:trPr>
              <w:tblCellSpacing w:w="15" w:type="dxa"/>
              <w:jc w:val="center"/>
            </w:trPr>
          </w:trPrChange>
        </w:trPr>
        <w:tc>
          <w:tcPr>
            <w:tcW w:w="4971" w:type="pct"/>
            <w:vAlign w:val="center"/>
            <w:hideMark/>
            <w:tcPrChange w:id="217" w:author="Susana Garzon Ramirez" w:date="2018-05-03T22:09:00Z">
              <w:tcPr>
                <w:tcW w:w="4899" w:type="pct"/>
                <w:vAlign w:val="center"/>
                <w:hideMark/>
              </w:tcPr>
            </w:tcPrChange>
          </w:tcPr>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57"/>
              <w:gridCol w:w="5658"/>
              <w:gridCol w:w="2572"/>
            </w:tblGrid>
            <w:tr w:rsidR="00F14E1D" w:rsidRPr="007B66FB" w14:paraId="461CA9CE" w14:textId="77777777">
              <w:trPr>
                <w:trHeight w:val="45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3F94AB"/>
                  <w:tcMar>
                    <w:top w:w="0" w:type="dxa"/>
                    <w:left w:w="75" w:type="dxa"/>
                    <w:bottom w:w="0" w:type="dxa"/>
                    <w:right w:w="0" w:type="dxa"/>
                  </w:tcMar>
                  <w:vAlign w:val="center"/>
                  <w:hideMark/>
                </w:tcPr>
                <w:p w14:paraId="02CB237A" w14:textId="77777777" w:rsidR="002F6452" w:rsidRPr="007B66FB" w:rsidRDefault="002F6452" w:rsidP="002F6452">
                  <w:pPr>
                    <w:spacing w:after="0" w:line="240" w:lineRule="auto"/>
                    <w:rPr>
                      <w:rFonts w:ascii="Arial" w:eastAsia="Times New Roman" w:hAnsi="Arial" w:cs="Arial"/>
                      <w:b/>
                      <w:bCs/>
                      <w:caps/>
                      <w:sz w:val="20"/>
                      <w:szCs w:val="20"/>
                      <w:lang w:val="es-CO"/>
                      <w:rPrChange w:id="218" w:author="Susana Garzon Ramirez" w:date="2018-05-03T22:04:00Z">
                        <w:rPr>
                          <w:rFonts w:ascii="Arial" w:eastAsia="Times New Roman" w:hAnsi="Arial" w:cs="Arial"/>
                          <w:b/>
                          <w:bCs/>
                          <w:caps/>
                          <w:sz w:val="20"/>
                          <w:szCs w:val="20"/>
                        </w:rPr>
                      </w:rPrChange>
                    </w:rPr>
                  </w:pPr>
                  <w:r w:rsidRPr="007B66FB">
                    <w:rPr>
                      <w:rFonts w:ascii="Arial" w:eastAsia="Times New Roman" w:hAnsi="Arial" w:cs="Arial"/>
                      <w:b/>
                      <w:bCs/>
                      <w:caps/>
                      <w:sz w:val="20"/>
                      <w:szCs w:val="20"/>
                      <w:lang w:val="es-CO"/>
                      <w:rPrChange w:id="219" w:author="Susana Garzon Ramirez" w:date="2018-05-03T22:04:00Z">
                        <w:rPr>
                          <w:rFonts w:ascii="Arial" w:eastAsia="Times New Roman" w:hAnsi="Arial" w:cs="Arial"/>
                          <w:b/>
                          <w:bCs/>
                          <w:caps/>
                          <w:sz w:val="20"/>
                          <w:szCs w:val="20"/>
                        </w:rPr>
                      </w:rPrChange>
                    </w:rPr>
                    <w:t>REGISTROS RELACIONADOS:</w:t>
                  </w:r>
                </w:p>
              </w:tc>
            </w:tr>
            <w:tr w:rsidR="00F14E1D" w:rsidRPr="007B66FB" w14:paraId="6C3E6365" w14:textId="77777777">
              <w:trPr>
                <w:trHeight w:val="450"/>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3F94AB"/>
                  <w:vAlign w:val="center"/>
                  <w:hideMark/>
                </w:tcPr>
                <w:p w14:paraId="54AB1D4D" w14:textId="77777777" w:rsidR="002F6452" w:rsidRPr="007B66FB" w:rsidRDefault="002F6452" w:rsidP="002F6452">
                  <w:pPr>
                    <w:spacing w:after="0" w:line="240" w:lineRule="auto"/>
                    <w:jc w:val="center"/>
                    <w:rPr>
                      <w:rFonts w:ascii="Arial" w:eastAsia="Times New Roman" w:hAnsi="Arial" w:cs="Arial"/>
                      <w:b/>
                      <w:bCs/>
                      <w:caps/>
                      <w:sz w:val="20"/>
                      <w:szCs w:val="20"/>
                      <w:lang w:val="es-CO"/>
                      <w:rPrChange w:id="220" w:author="Susana Garzon Ramirez" w:date="2018-05-03T22:04:00Z">
                        <w:rPr>
                          <w:rFonts w:ascii="Arial" w:eastAsia="Times New Roman" w:hAnsi="Arial" w:cs="Arial"/>
                          <w:b/>
                          <w:bCs/>
                          <w:caps/>
                          <w:sz w:val="20"/>
                          <w:szCs w:val="20"/>
                        </w:rPr>
                      </w:rPrChange>
                    </w:rPr>
                  </w:pPr>
                  <w:r w:rsidRPr="007B66FB">
                    <w:rPr>
                      <w:rFonts w:ascii="Arial" w:eastAsia="Times New Roman" w:hAnsi="Arial" w:cs="Arial"/>
                      <w:b/>
                      <w:bCs/>
                      <w:caps/>
                      <w:sz w:val="20"/>
                      <w:szCs w:val="20"/>
                      <w:lang w:val="es-CO"/>
                      <w:rPrChange w:id="221" w:author="Susana Garzon Ramirez" w:date="2018-05-03T22:04:00Z">
                        <w:rPr>
                          <w:rFonts w:ascii="Arial" w:eastAsia="Times New Roman" w:hAnsi="Arial" w:cs="Arial"/>
                          <w:b/>
                          <w:bCs/>
                          <w:caps/>
                          <w:sz w:val="20"/>
                          <w:szCs w:val="20"/>
                        </w:rPr>
                      </w:rPrChange>
                    </w:rPr>
                    <w:t>CÓDIGO</w:t>
                  </w:r>
                </w:p>
              </w:tc>
              <w:tc>
                <w:tcPr>
                  <w:tcW w:w="2750" w:type="pct"/>
                  <w:tcBorders>
                    <w:top w:val="outset" w:sz="6" w:space="0" w:color="auto"/>
                    <w:left w:val="outset" w:sz="6" w:space="0" w:color="auto"/>
                    <w:bottom w:val="outset" w:sz="6" w:space="0" w:color="auto"/>
                    <w:right w:val="outset" w:sz="6" w:space="0" w:color="auto"/>
                  </w:tcBorders>
                  <w:shd w:val="clear" w:color="auto" w:fill="3F94AB"/>
                  <w:vAlign w:val="center"/>
                  <w:hideMark/>
                </w:tcPr>
                <w:p w14:paraId="438FFF2B" w14:textId="77777777" w:rsidR="002F6452" w:rsidRPr="007B66FB" w:rsidRDefault="002F6452" w:rsidP="002F6452">
                  <w:pPr>
                    <w:spacing w:after="0" w:line="240" w:lineRule="auto"/>
                    <w:jc w:val="center"/>
                    <w:rPr>
                      <w:rFonts w:ascii="Arial" w:eastAsia="Times New Roman" w:hAnsi="Arial" w:cs="Arial"/>
                      <w:b/>
                      <w:bCs/>
                      <w:caps/>
                      <w:sz w:val="20"/>
                      <w:szCs w:val="20"/>
                      <w:lang w:val="es-CO"/>
                      <w:rPrChange w:id="222" w:author="Susana Garzon Ramirez" w:date="2018-05-03T22:04:00Z">
                        <w:rPr>
                          <w:rFonts w:ascii="Arial" w:eastAsia="Times New Roman" w:hAnsi="Arial" w:cs="Arial"/>
                          <w:b/>
                          <w:bCs/>
                          <w:caps/>
                          <w:sz w:val="20"/>
                          <w:szCs w:val="20"/>
                        </w:rPr>
                      </w:rPrChange>
                    </w:rPr>
                  </w:pPr>
                  <w:r w:rsidRPr="007B66FB">
                    <w:rPr>
                      <w:rFonts w:ascii="Arial" w:eastAsia="Times New Roman" w:hAnsi="Arial" w:cs="Arial"/>
                      <w:b/>
                      <w:bCs/>
                      <w:caps/>
                      <w:sz w:val="20"/>
                      <w:szCs w:val="20"/>
                      <w:lang w:val="es-CO"/>
                      <w:rPrChange w:id="223" w:author="Susana Garzon Ramirez" w:date="2018-05-03T22:04:00Z">
                        <w:rPr>
                          <w:rFonts w:ascii="Arial" w:eastAsia="Times New Roman" w:hAnsi="Arial" w:cs="Arial"/>
                          <w:b/>
                          <w:bCs/>
                          <w:caps/>
                          <w:sz w:val="20"/>
                          <w:szCs w:val="20"/>
                        </w:rPr>
                      </w:rPrChange>
                    </w:rPr>
                    <w:t>NOMBRE</w:t>
                  </w:r>
                </w:p>
              </w:tc>
              <w:tc>
                <w:tcPr>
                  <w:tcW w:w="1250" w:type="pct"/>
                  <w:tcBorders>
                    <w:top w:val="outset" w:sz="6" w:space="0" w:color="auto"/>
                    <w:left w:val="outset" w:sz="6" w:space="0" w:color="auto"/>
                    <w:bottom w:val="outset" w:sz="6" w:space="0" w:color="auto"/>
                    <w:right w:val="outset" w:sz="6" w:space="0" w:color="auto"/>
                  </w:tcBorders>
                  <w:shd w:val="clear" w:color="auto" w:fill="3F94AB"/>
                  <w:vAlign w:val="center"/>
                  <w:hideMark/>
                </w:tcPr>
                <w:p w14:paraId="063CF98E" w14:textId="77777777" w:rsidR="002F6452" w:rsidRPr="007B66FB" w:rsidRDefault="002F6452" w:rsidP="002F6452">
                  <w:pPr>
                    <w:spacing w:after="0" w:line="240" w:lineRule="auto"/>
                    <w:jc w:val="center"/>
                    <w:rPr>
                      <w:rFonts w:ascii="Arial" w:eastAsia="Times New Roman" w:hAnsi="Arial" w:cs="Arial"/>
                      <w:b/>
                      <w:bCs/>
                      <w:caps/>
                      <w:sz w:val="20"/>
                      <w:szCs w:val="20"/>
                      <w:lang w:val="es-CO"/>
                      <w:rPrChange w:id="224" w:author="Susana Garzon Ramirez" w:date="2018-05-03T22:04:00Z">
                        <w:rPr>
                          <w:rFonts w:ascii="Arial" w:eastAsia="Times New Roman" w:hAnsi="Arial" w:cs="Arial"/>
                          <w:b/>
                          <w:bCs/>
                          <w:caps/>
                          <w:sz w:val="20"/>
                          <w:szCs w:val="20"/>
                        </w:rPr>
                      </w:rPrChange>
                    </w:rPr>
                  </w:pPr>
                  <w:r w:rsidRPr="007B66FB">
                    <w:rPr>
                      <w:rFonts w:ascii="Arial" w:eastAsia="Times New Roman" w:hAnsi="Arial" w:cs="Arial"/>
                      <w:b/>
                      <w:bCs/>
                      <w:caps/>
                      <w:sz w:val="20"/>
                      <w:szCs w:val="20"/>
                      <w:lang w:val="es-CO"/>
                      <w:rPrChange w:id="225" w:author="Susana Garzon Ramirez" w:date="2018-05-03T22:04:00Z">
                        <w:rPr>
                          <w:rFonts w:ascii="Arial" w:eastAsia="Times New Roman" w:hAnsi="Arial" w:cs="Arial"/>
                          <w:b/>
                          <w:bCs/>
                          <w:caps/>
                          <w:sz w:val="20"/>
                          <w:szCs w:val="20"/>
                        </w:rPr>
                      </w:rPrChange>
                    </w:rPr>
                    <w:t>RESPONSABLE</w:t>
                  </w:r>
                </w:p>
              </w:tc>
            </w:tr>
            <w:tr w:rsidR="00F14E1D" w:rsidRPr="004F1991" w14:paraId="3795954F" w14:textId="77777777">
              <w:trPr>
                <w:tblCellSpacing w:w="0" w:type="dxa"/>
              </w:trPr>
              <w:tc>
                <w:tcPr>
                  <w:tcW w:w="1000" w:type="pct"/>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14:paraId="30781D57" w14:textId="77777777" w:rsidR="002F6452" w:rsidRPr="007B66FB" w:rsidRDefault="002F6452" w:rsidP="002F6452">
                  <w:pPr>
                    <w:spacing w:after="0" w:line="240" w:lineRule="auto"/>
                    <w:rPr>
                      <w:rFonts w:ascii="Arial" w:eastAsia="Times New Roman" w:hAnsi="Arial" w:cs="Arial"/>
                      <w:sz w:val="20"/>
                      <w:szCs w:val="20"/>
                      <w:lang w:val="es-CO"/>
                      <w:rPrChange w:id="226" w:author="Susana Garzon Ramirez" w:date="2018-05-03T22:04:00Z">
                        <w:rPr>
                          <w:rFonts w:ascii="Arial" w:eastAsia="Times New Roman" w:hAnsi="Arial" w:cs="Arial"/>
                          <w:sz w:val="20"/>
                          <w:szCs w:val="20"/>
                        </w:rPr>
                      </w:rPrChange>
                    </w:rPr>
                  </w:pPr>
                  <w:r w:rsidRPr="007B66FB">
                    <w:rPr>
                      <w:rFonts w:ascii="Arial" w:eastAsia="Times New Roman" w:hAnsi="Arial" w:cs="Arial"/>
                      <w:sz w:val="20"/>
                      <w:szCs w:val="20"/>
                      <w:lang w:val="es-CO"/>
                      <w:rPrChange w:id="227" w:author="Susana Garzon Ramirez" w:date="2018-05-03T22:04:00Z">
                        <w:rPr>
                          <w:rFonts w:ascii="Arial" w:eastAsia="Times New Roman" w:hAnsi="Arial" w:cs="Arial"/>
                          <w:sz w:val="20"/>
                          <w:szCs w:val="20"/>
                        </w:rPr>
                      </w:rPrChange>
                    </w:rPr>
                    <w:t>  </w:t>
                  </w:r>
                </w:p>
              </w:tc>
              <w:tc>
                <w:tcPr>
                  <w:tcW w:w="2750" w:type="pct"/>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5546"/>
                  </w:tblGrid>
                  <w:tr w:rsidR="00F14E1D" w:rsidRPr="007B66FB" w14:paraId="367C784B" w14:textId="77777777">
                    <w:trPr>
                      <w:tblCellSpacing w:w="15" w:type="dxa"/>
                    </w:trPr>
                    <w:tc>
                      <w:tcPr>
                        <w:tcW w:w="15" w:type="dxa"/>
                        <w:vAlign w:val="center"/>
                        <w:hideMark/>
                      </w:tcPr>
                      <w:p w14:paraId="0B0A71FE" w14:textId="77777777" w:rsidR="002F6452" w:rsidRPr="007B66FB" w:rsidRDefault="002F6452" w:rsidP="002F6452">
                        <w:pPr>
                          <w:spacing w:after="0" w:line="240" w:lineRule="auto"/>
                          <w:rPr>
                            <w:rFonts w:ascii="Arial" w:eastAsia="Times New Roman" w:hAnsi="Arial" w:cs="Arial"/>
                            <w:sz w:val="20"/>
                            <w:szCs w:val="20"/>
                            <w:lang w:val="es-CO"/>
                            <w:rPrChange w:id="228" w:author="Susana Garzon Ramirez" w:date="2018-05-03T22:04:00Z">
                              <w:rPr>
                                <w:rFonts w:ascii="Arial" w:eastAsia="Times New Roman" w:hAnsi="Arial" w:cs="Arial"/>
                                <w:sz w:val="20"/>
                                <w:szCs w:val="20"/>
                              </w:rPr>
                            </w:rPrChange>
                          </w:rPr>
                        </w:pPr>
                      </w:p>
                    </w:tc>
                    <w:tc>
                      <w:tcPr>
                        <w:tcW w:w="5000" w:type="pct"/>
                        <w:tcMar>
                          <w:top w:w="0" w:type="dxa"/>
                          <w:left w:w="75" w:type="dxa"/>
                          <w:bottom w:w="0" w:type="dxa"/>
                          <w:right w:w="0" w:type="dxa"/>
                        </w:tcMar>
                        <w:vAlign w:val="center"/>
                        <w:hideMark/>
                      </w:tcPr>
                      <w:p w14:paraId="2AC3D984" w14:textId="77777777" w:rsidR="002F6452" w:rsidRPr="007B66FB" w:rsidRDefault="002F6452" w:rsidP="002F6452">
                        <w:pPr>
                          <w:spacing w:after="0" w:line="240" w:lineRule="auto"/>
                          <w:rPr>
                            <w:rFonts w:ascii="Arial" w:eastAsia="Times New Roman" w:hAnsi="Arial" w:cs="Arial"/>
                            <w:sz w:val="20"/>
                            <w:szCs w:val="20"/>
                            <w:lang w:val="es-CO"/>
                            <w:rPrChange w:id="229" w:author="Susana Garzon Ramirez" w:date="2018-05-03T22:04:00Z">
                              <w:rPr>
                                <w:rFonts w:ascii="Arial" w:eastAsia="Times New Roman" w:hAnsi="Arial" w:cs="Arial"/>
                                <w:sz w:val="20"/>
                                <w:szCs w:val="20"/>
                              </w:rPr>
                            </w:rPrChange>
                          </w:rPr>
                        </w:pPr>
                        <w:r w:rsidRPr="007B66FB">
                          <w:rPr>
                            <w:rFonts w:ascii="Arial" w:eastAsia="Times New Roman" w:hAnsi="Arial" w:cs="Arial"/>
                            <w:sz w:val="20"/>
                            <w:szCs w:val="20"/>
                            <w:lang w:val="es-CO"/>
                            <w:rPrChange w:id="230" w:author="Susana Garzon Ramirez" w:date="2018-05-03T22:04:00Z">
                              <w:rPr>
                                <w:rFonts w:ascii="Arial" w:eastAsia="Times New Roman" w:hAnsi="Arial" w:cs="Arial"/>
                                <w:sz w:val="20"/>
                                <w:szCs w:val="20"/>
                              </w:rPr>
                            </w:rPrChange>
                          </w:rPr>
                          <w:t>Pago Anticipos Proveedores Exterior</w:t>
                        </w:r>
                      </w:p>
                    </w:tc>
                  </w:tr>
                </w:tbl>
                <w:p w14:paraId="601F98D4" w14:textId="77777777" w:rsidR="002F6452" w:rsidRPr="007B66FB" w:rsidRDefault="002F6452" w:rsidP="002F6452">
                  <w:pPr>
                    <w:spacing w:after="0" w:line="240" w:lineRule="auto"/>
                    <w:jc w:val="both"/>
                    <w:rPr>
                      <w:rFonts w:ascii="Arial" w:eastAsia="Times New Roman" w:hAnsi="Arial" w:cs="Arial"/>
                      <w:sz w:val="20"/>
                      <w:szCs w:val="20"/>
                      <w:lang w:val="es-CO"/>
                      <w:rPrChange w:id="231" w:author="Susana Garzon Ramirez" w:date="2018-05-03T22:04:00Z">
                        <w:rPr>
                          <w:rFonts w:ascii="Arial" w:eastAsia="Times New Roman" w:hAnsi="Arial" w:cs="Arial"/>
                          <w:sz w:val="20"/>
                          <w:szCs w:val="20"/>
                        </w:rPr>
                      </w:rPrChange>
                    </w:rPr>
                  </w:pPr>
                </w:p>
              </w:tc>
              <w:tc>
                <w:tcPr>
                  <w:tcW w:w="1250" w:type="pct"/>
                  <w:tcBorders>
                    <w:top w:val="outset" w:sz="6" w:space="0" w:color="auto"/>
                    <w:left w:val="outset" w:sz="6" w:space="0" w:color="auto"/>
                    <w:bottom w:val="outset" w:sz="6" w:space="0" w:color="auto"/>
                    <w:right w:val="outset" w:sz="6" w:space="0" w:color="auto"/>
                  </w:tcBorders>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1"/>
                    <w:gridCol w:w="2461"/>
                  </w:tblGrid>
                  <w:tr w:rsidR="00F14E1D" w:rsidRPr="004F1991" w14:paraId="7B2DCACE" w14:textId="77777777">
                    <w:trPr>
                      <w:tblCellSpacing w:w="15" w:type="dxa"/>
                      <w:jc w:val="center"/>
                    </w:trPr>
                    <w:tc>
                      <w:tcPr>
                        <w:tcW w:w="15" w:type="dxa"/>
                        <w:vAlign w:val="center"/>
                        <w:hideMark/>
                      </w:tcPr>
                      <w:p w14:paraId="3736F713" w14:textId="77777777" w:rsidR="002F6452" w:rsidRPr="007B66FB" w:rsidRDefault="002F6452" w:rsidP="002F6452">
                        <w:pPr>
                          <w:spacing w:after="0" w:line="240" w:lineRule="auto"/>
                          <w:jc w:val="both"/>
                          <w:rPr>
                            <w:rFonts w:ascii="Times New Roman" w:eastAsia="Times New Roman" w:hAnsi="Times New Roman" w:cs="Times New Roman"/>
                            <w:sz w:val="20"/>
                            <w:szCs w:val="20"/>
                            <w:lang w:val="es-CO"/>
                            <w:rPrChange w:id="232" w:author="Susana Garzon Ramirez" w:date="2018-05-03T22:04:00Z">
                              <w:rPr>
                                <w:rFonts w:ascii="Times New Roman" w:eastAsia="Times New Roman" w:hAnsi="Times New Roman" w:cs="Times New Roman"/>
                                <w:sz w:val="20"/>
                                <w:szCs w:val="20"/>
                              </w:rPr>
                            </w:rPrChange>
                          </w:rPr>
                        </w:pPr>
                      </w:p>
                    </w:tc>
                    <w:tc>
                      <w:tcPr>
                        <w:tcW w:w="5000" w:type="pct"/>
                        <w:vAlign w:val="center"/>
                        <w:hideMark/>
                      </w:tcPr>
                      <w:p w14:paraId="52B1699F" w14:textId="77777777" w:rsidR="002F6452" w:rsidRPr="007B66FB" w:rsidRDefault="002F6452" w:rsidP="002F6452">
                        <w:pPr>
                          <w:spacing w:after="0" w:line="240" w:lineRule="auto"/>
                          <w:jc w:val="center"/>
                          <w:rPr>
                            <w:rFonts w:ascii="Arial" w:eastAsia="Times New Roman" w:hAnsi="Arial" w:cs="Arial"/>
                            <w:sz w:val="20"/>
                            <w:szCs w:val="20"/>
                            <w:lang w:val="es-CO"/>
                          </w:rPr>
                        </w:pPr>
                        <w:r w:rsidRPr="007B66FB">
                          <w:rPr>
                            <w:rFonts w:ascii="Arial" w:eastAsia="Times New Roman" w:hAnsi="Arial" w:cs="Arial"/>
                            <w:sz w:val="20"/>
                            <w:szCs w:val="20"/>
                            <w:lang w:val="es-CO"/>
                          </w:rPr>
                          <w:t>Coordinador de Importaciones y Cambiario</w:t>
                        </w:r>
                      </w:p>
                    </w:tc>
                  </w:tr>
                </w:tbl>
                <w:p w14:paraId="26CA3D12" w14:textId="77777777" w:rsidR="002F6452" w:rsidRPr="007B66FB" w:rsidRDefault="002F6452" w:rsidP="002F6452">
                  <w:pPr>
                    <w:spacing w:after="0" w:line="240" w:lineRule="auto"/>
                    <w:jc w:val="center"/>
                    <w:rPr>
                      <w:rFonts w:ascii="Arial" w:eastAsia="Times New Roman" w:hAnsi="Arial" w:cs="Arial"/>
                      <w:sz w:val="20"/>
                      <w:szCs w:val="20"/>
                      <w:lang w:val="es-CO"/>
                    </w:rPr>
                  </w:pPr>
                </w:p>
              </w:tc>
            </w:tr>
            <w:tr w:rsidR="00F14E1D" w:rsidRPr="004F1991" w14:paraId="525BCBA0" w14:textId="77777777">
              <w:trPr>
                <w:tblCellSpacing w:w="0" w:type="dxa"/>
              </w:trPr>
              <w:tc>
                <w:tcPr>
                  <w:tcW w:w="1000" w:type="pct"/>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14:paraId="008DD344" w14:textId="77777777" w:rsidR="002F6452" w:rsidRPr="007B66FB" w:rsidRDefault="002F6452" w:rsidP="002F6452">
                  <w:pPr>
                    <w:spacing w:after="0" w:line="240" w:lineRule="auto"/>
                    <w:rPr>
                      <w:rFonts w:ascii="Arial" w:eastAsia="Times New Roman" w:hAnsi="Arial" w:cs="Arial"/>
                      <w:sz w:val="20"/>
                      <w:szCs w:val="20"/>
                      <w:lang w:val="es-CO"/>
                    </w:rPr>
                  </w:pPr>
                  <w:r w:rsidRPr="007B66FB">
                    <w:rPr>
                      <w:rFonts w:ascii="Arial" w:eastAsia="Times New Roman" w:hAnsi="Arial" w:cs="Arial"/>
                      <w:sz w:val="20"/>
                      <w:szCs w:val="20"/>
                      <w:lang w:val="es-CO"/>
                    </w:rPr>
                    <w:t>  </w:t>
                  </w:r>
                </w:p>
              </w:tc>
              <w:tc>
                <w:tcPr>
                  <w:tcW w:w="2750" w:type="pct"/>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5546"/>
                  </w:tblGrid>
                  <w:tr w:rsidR="00F14E1D" w:rsidRPr="004F1991" w14:paraId="1D3F636D" w14:textId="77777777">
                    <w:trPr>
                      <w:tblCellSpacing w:w="15" w:type="dxa"/>
                    </w:trPr>
                    <w:tc>
                      <w:tcPr>
                        <w:tcW w:w="15" w:type="dxa"/>
                        <w:vAlign w:val="center"/>
                        <w:hideMark/>
                      </w:tcPr>
                      <w:p w14:paraId="5BEE89D4" w14:textId="77777777" w:rsidR="002F6452" w:rsidRPr="007B66FB" w:rsidRDefault="002F6452" w:rsidP="002F6452">
                        <w:pPr>
                          <w:spacing w:after="0" w:line="240" w:lineRule="auto"/>
                          <w:rPr>
                            <w:rFonts w:ascii="Arial" w:eastAsia="Times New Roman" w:hAnsi="Arial" w:cs="Arial"/>
                            <w:sz w:val="20"/>
                            <w:szCs w:val="20"/>
                            <w:lang w:val="es-CO"/>
                          </w:rPr>
                        </w:pPr>
                      </w:p>
                    </w:tc>
                    <w:tc>
                      <w:tcPr>
                        <w:tcW w:w="5000" w:type="pct"/>
                        <w:tcMar>
                          <w:top w:w="0" w:type="dxa"/>
                          <w:left w:w="75" w:type="dxa"/>
                          <w:bottom w:w="0" w:type="dxa"/>
                          <w:right w:w="0" w:type="dxa"/>
                        </w:tcMar>
                        <w:vAlign w:val="center"/>
                        <w:hideMark/>
                      </w:tcPr>
                      <w:p w14:paraId="692A77B6" w14:textId="77777777" w:rsidR="002F6452" w:rsidRPr="007B66FB" w:rsidRDefault="002F6452" w:rsidP="002F6452">
                        <w:pPr>
                          <w:spacing w:after="0" w:line="240" w:lineRule="auto"/>
                          <w:rPr>
                            <w:rFonts w:ascii="Arial" w:eastAsia="Times New Roman" w:hAnsi="Arial" w:cs="Arial"/>
                            <w:sz w:val="20"/>
                            <w:szCs w:val="20"/>
                            <w:lang w:val="es-CO"/>
                          </w:rPr>
                        </w:pPr>
                        <w:r w:rsidRPr="007B66FB">
                          <w:rPr>
                            <w:rFonts w:ascii="Arial" w:eastAsia="Times New Roman" w:hAnsi="Arial" w:cs="Arial"/>
                            <w:sz w:val="20"/>
                            <w:szCs w:val="20"/>
                            <w:lang w:val="es-CO"/>
                          </w:rPr>
                          <w:t>Aviso de Llegada de Mercancías al Almacén</w:t>
                        </w:r>
                      </w:p>
                    </w:tc>
                  </w:tr>
                </w:tbl>
                <w:p w14:paraId="23D60C10" w14:textId="77777777" w:rsidR="002F6452" w:rsidRPr="007B66FB" w:rsidRDefault="002F6452" w:rsidP="002F6452">
                  <w:pPr>
                    <w:spacing w:after="0" w:line="240" w:lineRule="auto"/>
                    <w:jc w:val="both"/>
                    <w:rPr>
                      <w:rFonts w:ascii="Arial" w:eastAsia="Times New Roman" w:hAnsi="Arial" w:cs="Arial"/>
                      <w:sz w:val="20"/>
                      <w:szCs w:val="20"/>
                      <w:lang w:val="es-CO"/>
                    </w:rPr>
                  </w:pPr>
                </w:p>
              </w:tc>
              <w:tc>
                <w:tcPr>
                  <w:tcW w:w="1250" w:type="pct"/>
                  <w:tcBorders>
                    <w:top w:val="outset" w:sz="6" w:space="0" w:color="auto"/>
                    <w:left w:val="outset" w:sz="6" w:space="0" w:color="auto"/>
                    <w:bottom w:val="outset" w:sz="6" w:space="0" w:color="auto"/>
                    <w:right w:val="outset" w:sz="6" w:space="0" w:color="auto"/>
                  </w:tcBorders>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1"/>
                    <w:gridCol w:w="2461"/>
                  </w:tblGrid>
                  <w:tr w:rsidR="00F14E1D" w:rsidRPr="004F1991" w14:paraId="3CC5346A" w14:textId="77777777">
                    <w:trPr>
                      <w:tblCellSpacing w:w="15" w:type="dxa"/>
                      <w:jc w:val="center"/>
                    </w:trPr>
                    <w:tc>
                      <w:tcPr>
                        <w:tcW w:w="15" w:type="dxa"/>
                        <w:vAlign w:val="center"/>
                        <w:hideMark/>
                      </w:tcPr>
                      <w:p w14:paraId="659995E1" w14:textId="77777777" w:rsidR="002F6452" w:rsidRPr="007B66FB" w:rsidRDefault="002F6452" w:rsidP="002F6452">
                        <w:pPr>
                          <w:spacing w:after="0" w:line="240" w:lineRule="auto"/>
                          <w:jc w:val="both"/>
                          <w:rPr>
                            <w:rFonts w:ascii="Times New Roman" w:eastAsia="Times New Roman" w:hAnsi="Times New Roman" w:cs="Times New Roman"/>
                            <w:sz w:val="20"/>
                            <w:szCs w:val="20"/>
                            <w:lang w:val="es-CO"/>
                          </w:rPr>
                        </w:pPr>
                      </w:p>
                    </w:tc>
                    <w:tc>
                      <w:tcPr>
                        <w:tcW w:w="5000" w:type="pct"/>
                        <w:vAlign w:val="center"/>
                        <w:hideMark/>
                      </w:tcPr>
                      <w:p w14:paraId="5017D14C" w14:textId="77777777" w:rsidR="002F6452" w:rsidRPr="007B66FB" w:rsidRDefault="002F6452" w:rsidP="002F6452">
                        <w:pPr>
                          <w:spacing w:after="0" w:line="240" w:lineRule="auto"/>
                          <w:jc w:val="center"/>
                          <w:rPr>
                            <w:rFonts w:ascii="Arial" w:eastAsia="Times New Roman" w:hAnsi="Arial" w:cs="Arial"/>
                            <w:sz w:val="20"/>
                            <w:szCs w:val="20"/>
                            <w:lang w:val="es-CO"/>
                          </w:rPr>
                        </w:pPr>
                        <w:r w:rsidRPr="007B66FB">
                          <w:rPr>
                            <w:rFonts w:ascii="Arial" w:eastAsia="Times New Roman" w:hAnsi="Arial" w:cs="Arial"/>
                            <w:sz w:val="20"/>
                            <w:szCs w:val="20"/>
                            <w:lang w:val="es-CO"/>
                          </w:rPr>
                          <w:t>Coordinador de Importaciones y Cambiario</w:t>
                        </w:r>
                      </w:p>
                    </w:tc>
                  </w:tr>
                </w:tbl>
                <w:p w14:paraId="74789E3F" w14:textId="77777777" w:rsidR="002F6452" w:rsidRPr="007B66FB" w:rsidRDefault="002F6452" w:rsidP="002F6452">
                  <w:pPr>
                    <w:spacing w:after="0" w:line="240" w:lineRule="auto"/>
                    <w:jc w:val="center"/>
                    <w:rPr>
                      <w:rFonts w:ascii="Arial" w:eastAsia="Times New Roman" w:hAnsi="Arial" w:cs="Arial"/>
                      <w:sz w:val="20"/>
                      <w:szCs w:val="20"/>
                      <w:lang w:val="es-CO"/>
                    </w:rPr>
                  </w:pPr>
                </w:p>
              </w:tc>
            </w:tr>
            <w:tr w:rsidR="00F14E1D" w:rsidRPr="004F1991" w14:paraId="58C996A6" w14:textId="77777777">
              <w:trPr>
                <w:tblCellSpacing w:w="0" w:type="dxa"/>
              </w:trPr>
              <w:tc>
                <w:tcPr>
                  <w:tcW w:w="1000" w:type="pct"/>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14:paraId="269F92F7" w14:textId="77777777" w:rsidR="002F6452" w:rsidRPr="007B66FB" w:rsidRDefault="002F6452" w:rsidP="002F6452">
                  <w:pPr>
                    <w:spacing w:after="0" w:line="240" w:lineRule="auto"/>
                    <w:rPr>
                      <w:rFonts w:ascii="Arial" w:eastAsia="Times New Roman" w:hAnsi="Arial" w:cs="Arial"/>
                      <w:sz w:val="20"/>
                      <w:szCs w:val="20"/>
                      <w:lang w:val="es-CO"/>
                    </w:rPr>
                  </w:pPr>
                  <w:r w:rsidRPr="007B66FB">
                    <w:rPr>
                      <w:rFonts w:ascii="Arial" w:eastAsia="Times New Roman" w:hAnsi="Arial" w:cs="Arial"/>
                      <w:sz w:val="20"/>
                      <w:szCs w:val="20"/>
                      <w:lang w:val="es-CO"/>
                    </w:rPr>
                    <w:t>  </w:t>
                  </w:r>
                </w:p>
              </w:tc>
              <w:tc>
                <w:tcPr>
                  <w:tcW w:w="2750" w:type="pct"/>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5546"/>
                  </w:tblGrid>
                  <w:tr w:rsidR="00F14E1D" w:rsidRPr="004F1991" w14:paraId="77B1126C" w14:textId="77777777">
                    <w:trPr>
                      <w:tblCellSpacing w:w="15" w:type="dxa"/>
                    </w:trPr>
                    <w:tc>
                      <w:tcPr>
                        <w:tcW w:w="15" w:type="dxa"/>
                        <w:vAlign w:val="center"/>
                        <w:hideMark/>
                      </w:tcPr>
                      <w:p w14:paraId="52D5DF67" w14:textId="77777777" w:rsidR="002F6452" w:rsidRPr="007B66FB" w:rsidRDefault="002F6452" w:rsidP="002F6452">
                        <w:pPr>
                          <w:spacing w:after="0" w:line="240" w:lineRule="auto"/>
                          <w:rPr>
                            <w:rFonts w:ascii="Arial" w:eastAsia="Times New Roman" w:hAnsi="Arial" w:cs="Arial"/>
                            <w:sz w:val="20"/>
                            <w:szCs w:val="20"/>
                            <w:lang w:val="es-CO"/>
                          </w:rPr>
                        </w:pPr>
                      </w:p>
                    </w:tc>
                    <w:tc>
                      <w:tcPr>
                        <w:tcW w:w="5000" w:type="pct"/>
                        <w:tcMar>
                          <w:top w:w="0" w:type="dxa"/>
                          <w:left w:w="75" w:type="dxa"/>
                          <w:bottom w:w="0" w:type="dxa"/>
                          <w:right w:w="0" w:type="dxa"/>
                        </w:tcMar>
                        <w:vAlign w:val="center"/>
                        <w:hideMark/>
                      </w:tcPr>
                      <w:p w14:paraId="71E84BCE" w14:textId="77777777" w:rsidR="002F6452" w:rsidRPr="007B66FB" w:rsidRDefault="002F6452" w:rsidP="002F6452">
                        <w:pPr>
                          <w:spacing w:after="0" w:line="240" w:lineRule="auto"/>
                          <w:rPr>
                            <w:rFonts w:ascii="Arial" w:eastAsia="Times New Roman" w:hAnsi="Arial" w:cs="Arial"/>
                            <w:sz w:val="20"/>
                            <w:szCs w:val="20"/>
                            <w:lang w:val="es-CO"/>
                          </w:rPr>
                        </w:pPr>
                        <w:r w:rsidRPr="007B66FB">
                          <w:rPr>
                            <w:rFonts w:ascii="Arial" w:eastAsia="Times New Roman" w:hAnsi="Arial" w:cs="Arial"/>
                            <w:sz w:val="20"/>
                            <w:szCs w:val="20"/>
                            <w:lang w:val="es-CO"/>
                          </w:rPr>
                          <w:t>Check List - Operaciones de Comercio Exterior</w:t>
                        </w:r>
                      </w:p>
                    </w:tc>
                  </w:tr>
                </w:tbl>
                <w:p w14:paraId="5F1CAB59" w14:textId="77777777" w:rsidR="002F6452" w:rsidRPr="007B66FB" w:rsidRDefault="002F6452" w:rsidP="002F6452">
                  <w:pPr>
                    <w:spacing w:after="0" w:line="240" w:lineRule="auto"/>
                    <w:jc w:val="both"/>
                    <w:rPr>
                      <w:rFonts w:ascii="Arial" w:eastAsia="Times New Roman" w:hAnsi="Arial" w:cs="Arial"/>
                      <w:sz w:val="20"/>
                      <w:szCs w:val="20"/>
                      <w:lang w:val="es-CO"/>
                    </w:rPr>
                  </w:pPr>
                </w:p>
              </w:tc>
              <w:tc>
                <w:tcPr>
                  <w:tcW w:w="1250" w:type="pct"/>
                  <w:tcBorders>
                    <w:top w:val="outset" w:sz="6" w:space="0" w:color="auto"/>
                    <w:left w:val="outset" w:sz="6" w:space="0" w:color="auto"/>
                    <w:bottom w:val="outset" w:sz="6" w:space="0" w:color="auto"/>
                    <w:right w:val="outset" w:sz="6" w:space="0" w:color="auto"/>
                  </w:tcBorders>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1"/>
                    <w:gridCol w:w="2461"/>
                  </w:tblGrid>
                  <w:tr w:rsidR="00F14E1D" w:rsidRPr="004F1991" w14:paraId="3C27DE8F" w14:textId="77777777">
                    <w:trPr>
                      <w:tblCellSpacing w:w="15" w:type="dxa"/>
                      <w:jc w:val="center"/>
                    </w:trPr>
                    <w:tc>
                      <w:tcPr>
                        <w:tcW w:w="15" w:type="dxa"/>
                        <w:vAlign w:val="center"/>
                        <w:hideMark/>
                      </w:tcPr>
                      <w:p w14:paraId="69E667BF" w14:textId="77777777" w:rsidR="002F6452" w:rsidRPr="007B66FB" w:rsidRDefault="002F6452" w:rsidP="002F6452">
                        <w:pPr>
                          <w:spacing w:after="0" w:line="240" w:lineRule="auto"/>
                          <w:jc w:val="both"/>
                          <w:rPr>
                            <w:rFonts w:ascii="Times New Roman" w:eastAsia="Times New Roman" w:hAnsi="Times New Roman" w:cs="Times New Roman"/>
                            <w:sz w:val="20"/>
                            <w:szCs w:val="20"/>
                            <w:lang w:val="es-CO"/>
                          </w:rPr>
                        </w:pPr>
                      </w:p>
                    </w:tc>
                    <w:tc>
                      <w:tcPr>
                        <w:tcW w:w="5000" w:type="pct"/>
                        <w:vAlign w:val="center"/>
                        <w:hideMark/>
                      </w:tcPr>
                      <w:p w14:paraId="4726F23D" w14:textId="77777777" w:rsidR="002F6452" w:rsidRPr="007B66FB" w:rsidRDefault="002F6452" w:rsidP="002F6452">
                        <w:pPr>
                          <w:spacing w:after="0" w:line="240" w:lineRule="auto"/>
                          <w:jc w:val="center"/>
                          <w:rPr>
                            <w:rFonts w:ascii="Arial" w:eastAsia="Times New Roman" w:hAnsi="Arial" w:cs="Arial"/>
                            <w:sz w:val="20"/>
                            <w:szCs w:val="20"/>
                            <w:lang w:val="es-CO"/>
                          </w:rPr>
                        </w:pPr>
                        <w:r w:rsidRPr="007B66FB">
                          <w:rPr>
                            <w:rFonts w:ascii="Arial" w:eastAsia="Times New Roman" w:hAnsi="Arial" w:cs="Arial"/>
                            <w:sz w:val="20"/>
                            <w:szCs w:val="20"/>
                            <w:lang w:val="es-CO"/>
                          </w:rPr>
                          <w:t>Coordinador de Importaciones y Cambiario</w:t>
                        </w:r>
                      </w:p>
                    </w:tc>
                  </w:tr>
                </w:tbl>
                <w:p w14:paraId="6091E9F7" w14:textId="77777777" w:rsidR="002F6452" w:rsidRPr="007B66FB" w:rsidRDefault="002F6452" w:rsidP="002F6452">
                  <w:pPr>
                    <w:spacing w:after="0" w:line="240" w:lineRule="auto"/>
                    <w:jc w:val="center"/>
                    <w:rPr>
                      <w:rFonts w:ascii="Arial" w:eastAsia="Times New Roman" w:hAnsi="Arial" w:cs="Arial"/>
                      <w:sz w:val="20"/>
                      <w:szCs w:val="20"/>
                      <w:lang w:val="es-CO"/>
                    </w:rPr>
                  </w:pPr>
                </w:p>
              </w:tc>
            </w:tr>
          </w:tbl>
          <w:p w14:paraId="48A54A0D" w14:textId="77777777" w:rsidR="002F6452" w:rsidRPr="007B66FB" w:rsidRDefault="002F6452" w:rsidP="002F6452">
            <w:pPr>
              <w:spacing w:after="0" w:line="240" w:lineRule="auto"/>
              <w:rPr>
                <w:rFonts w:ascii="Times New Roman" w:eastAsia="Times New Roman" w:hAnsi="Times New Roman" w:cs="Times New Roman"/>
                <w:sz w:val="24"/>
                <w:szCs w:val="24"/>
                <w:lang w:val="es-CO"/>
              </w:rPr>
            </w:pPr>
          </w:p>
        </w:tc>
      </w:tr>
      <w:tr w:rsidR="00F14E1D" w:rsidRPr="004F1991" w14:paraId="6C021CC8" w14:textId="77777777" w:rsidTr="00704C16">
        <w:trPr>
          <w:trHeight w:val="225"/>
          <w:tblCellSpacing w:w="15" w:type="dxa"/>
          <w:jc w:val="center"/>
          <w:trPrChange w:id="233" w:author="Susana Garzon Ramirez" w:date="2018-05-03T22:09:00Z">
            <w:trPr>
              <w:trHeight w:val="225"/>
              <w:tblCellSpacing w:w="15" w:type="dxa"/>
              <w:jc w:val="center"/>
            </w:trPr>
          </w:trPrChange>
        </w:trPr>
        <w:tc>
          <w:tcPr>
            <w:tcW w:w="4971" w:type="pct"/>
            <w:vAlign w:val="center"/>
            <w:hideMark/>
            <w:tcPrChange w:id="234" w:author="Susana Garzon Ramirez" w:date="2018-05-03T22:09:00Z">
              <w:tcPr>
                <w:tcW w:w="4899" w:type="pct"/>
                <w:vAlign w:val="center"/>
                <w:hideMark/>
              </w:tcPr>
            </w:tcPrChange>
          </w:tcPr>
          <w:p w14:paraId="6A58CECA" w14:textId="77777777" w:rsidR="002F6452" w:rsidRPr="007B66FB" w:rsidRDefault="002F6452" w:rsidP="002F6452">
            <w:pPr>
              <w:spacing w:after="0" w:line="240" w:lineRule="auto"/>
              <w:rPr>
                <w:rFonts w:ascii="Times New Roman" w:eastAsia="Times New Roman" w:hAnsi="Times New Roman" w:cs="Times New Roman"/>
                <w:sz w:val="20"/>
                <w:szCs w:val="20"/>
                <w:lang w:val="es-CO"/>
              </w:rPr>
            </w:pPr>
          </w:p>
        </w:tc>
      </w:tr>
      <w:tr w:rsidR="00F14E1D" w:rsidRPr="004F1991" w14:paraId="68B238EC" w14:textId="77777777" w:rsidTr="00704C16">
        <w:trPr>
          <w:tblCellSpacing w:w="15" w:type="dxa"/>
          <w:jc w:val="center"/>
          <w:trPrChange w:id="235" w:author="Susana Garzon Ramirez" w:date="2018-05-03T22:09:00Z">
            <w:trPr>
              <w:tblCellSpacing w:w="15" w:type="dxa"/>
              <w:jc w:val="center"/>
            </w:trPr>
          </w:trPrChange>
        </w:trPr>
        <w:tc>
          <w:tcPr>
            <w:tcW w:w="4971" w:type="pct"/>
            <w:vAlign w:val="center"/>
            <w:hideMark/>
            <w:tcPrChange w:id="236" w:author="Susana Garzon Ramirez" w:date="2018-05-03T22:09:00Z">
              <w:tcPr>
                <w:tcW w:w="4899" w:type="pct"/>
                <w:vAlign w:val="center"/>
                <w:hideMark/>
              </w:tcPr>
            </w:tcPrChange>
          </w:tcPr>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1852"/>
              <w:gridCol w:w="6584"/>
            </w:tblGrid>
            <w:tr w:rsidR="00F14E1D" w:rsidRPr="007B66FB" w14:paraId="3B8077D8" w14:textId="77777777">
              <w:trPr>
                <w:tblCellSpacing w:w="0" w:type="dxa"/>
              </w:trPr>
              <w:tc>
                <w:tcPr>
                  <w:tcW w:w="900" w:type="pct"/>
                  <w:tcBorders>
                    <w:top w:val="outset" w:sz="6" w:space="0" w:color="auto"/>
                    <w:left w:val="outset" w:sz="6" w:space="0" w:color="auto"/>
                    <w:bottom w:val="outset" w:sz="6" w:space="0" w:color="auto"/>
                    <w:right w:val="outset" w:sz="6" w:space="0" w:color="auto"/>
                  </w:tcBorders>
                  <w:shd w:val="clear" w:color="auto" w:fill="3F94AB"/>
                  <w:vAlign w:val="center"/>
                  <w:hideMark/>
                </w:tcPr>
                <w:p w14:paraId="28171919" w14:textId="77777777" w:rsidR="002F6452" w:rsidRPr="007B66FB" w:rsidRDefault="002F6452" w:rsidP="002F6452">
                  <w:pPr>
                    <w:spacing w:after="0" w:line="240" w:lineRule="auto"/>
                    <w:jc w:val="center"/>
                    <w:rPr>
                      <w:rFonts w:ascii="Arial" w:eastAsia="Times New Roman" w:hAnsi="Arial" w:cs="Arial"/>
                      <w:b/>
                      <w:bCs/>
                      <w:caps/>
                      <w:sz w:val="20"/>
                      <w:szCs w:val="20"/>
                      <w:lang w:val="es-CO"/>
                      <w:rPrChange w:id="237" w:author="Susana Garzon Ramirez" w:date="2018-05-03T22:04:00Z">
                        <w:rPr>
                          <w:rFonts w:ascii="Arial" w:eastAsia="Times New Roman" w:hAnsi="Arial" w:cs="Arial"/>
                          <w:b/>
                          <w:bCs/>
                          <w:caps/>
                          <w:sz w:val="20"/>
                          <w:szCs w:val="20"/>
                        </w:rPr>
                      </w:rPrChange>
                    </w:rPr>
                  </w:pPr>
                  <w:r w:rsidRPr="007B66FB">
                    <w:rPr>
                      <w:rFonts w:ascii="Arial" w:eastAsia="Times New Roman" w:hAnsi="Arial" w:cs="Arial"/>
                      <w:b/>
                      <w:bCs/>
                      <w:caps/>
                      <w:sz w:val="20"/>
                      <w:szCs w:val="20"/>
                      <w:lang w:val="es-CO"/>
                      <w:rPrChange w:id="238" w:author="Susana Garzon Ramirez" w:date="2018-05-03T22:04:00Z">
                        <w:rPr>
                          <w:rFonts w:ascii="Arial" w:eastAsia="Times New Roman" w:hAnsi="Arial" w:cs="Arial"/>
                          <w:b/>
                          <w:bCs/>
                          <w:caps/>
                          <w:sz w:val="20"/>
                          <w:szCs w:val="20"/>
                        </w:rPr>
                      </w:rPrChange>
                    </w:rPr>
                    <w:t>VERSIÓN</w:t>
                  </w:r>
                </w:p>
              </w:tc>
              <w:tc>
                <w:tcPr>
                  <w:tcW w:w="900" w:type="pct"/>
                  <w:tcBorders>
                    <w:top w:val="outset" w:sz="6" w:space="0" w:color="auto"/>
                    <w:left w:val="outset" w:sz="6" w:space="0" w:color="auto"/>
                    <w:bottom w:val="outset" w:sz="6" w:space="0" w:color="auto"/>
                    <w:right w:val="outset" w:sz="6" w:space="0" w:color="auto"/>
                  </w:tcBorders>
                  <w:shd w:val="clear" w:color="auto" w:fill="3F94AB"/>
                  <w:vAlign w:val="center"/>
                  <w:hideMark/>
                </w:tcPr>
                <w:p w14:paraId="192A920D" w14:textId="77777777" w:rsidR="002F6452" w:rsidRPr="007B66FB" w:rsidRDefault="002F6452" w:rsidP="002F6452">
                  <w:pPr>
                    <w:spacing w:after="0" w:line="240" w:lineRule="auto"/>
                    <w:jc w:val="center"/>
                    <w:rPr>
                      <w:rFonts w:ascii="Arial" w:eastAsia="Times New Roman" w:hAnsi="Arial" w:cs="Arial"/>
                      <w:b/>
                      <w:bCs/>
                      <w:caps/>
                      <w:sz w:val="20"/>
                      <w:szCs w:val="20"/>
                      <w:lang w:val="es-CO"/>
                      <w:rPrChange w:id="239" w:author="Susana Garzon Ramirez" w:date="2018-05-03T22:04:00Z">
                        <w:rPr>
                          <w:rFonts w:ascii="Arial" w:eastAsia="Times New Roman" w:hAnsi="Arial" w:cs="Arial"/>
                          <w:b/>
                          <w:bCs/>
                          <w:caps/>
                          <w:sz w:val="20"/>
                          <w:szCs w:val="20"/>
                        </w:rPr>
                      </w:rPrChange>
                    </w:rPr>
                  </w:pPr>
                  <w:r w:rsidRPr="007B66FB">
                    <w:rPr>
                      <w:rFonts w:ascii="Arial" w:eastAsia="Times New Roman" w:hAnsi="Arial" w:cs="Arial"/>
                      <w:b/>
                      <w:bCs/>
                      <w:caps/>
                      <w:sz w:val="20"/>
                      <w:szCs w:val="20"/>
                      <w:lang w:val="es-CO"/>
                      <w:rPrChange w:id="240" w:author="Susana Garzon Ramirez" w:date="2018-05-03T22:04:00Z">
                        <w:rPr>
                          <w:rFonts w:ascii="Arial" w:eastAsia="Times New Roman" w:hAnsi="Arial" w:cs="Arial"/>
                          <w:b/>
                          <w:bCs/>
                          <w:caps/>
                          <w:sz w:val="20"/>
                          <w:szCs w:val="20"/>
                        </w:rPr>
                      </w:rPrChange>
                    </w:rPr>
                    <w:t>FECHA DEL CAMBIO</w:t>
                  </w:r>
                </w:p>
              </w:tc>
              <w:tc>
                <w:tcPr>
                  <w:tcW w:w="3200" w:type="pct"/>
                  <w:tcBorders>
                    <w:top w:val="outset" w:sz="6" w:space="0" w:color="auto"/>
                    <w:left w:val="outset" w:sz="6" w:space="0" w:color="auto"/>
                    <w:bottom w:val="outset" w:sz="6" w:space="0" w:color="auto"/>
                    <w:right w:val="outset" w:sz="6" w:space="0" w:color="auto"/>
                  </w:tcBorders>
                  <w:shd w:val="clear" w:color="auto" w:fill="3F94AB"/>
                  <w:vAlign w:val="center"/>
                  <w:hideMark/>
                </w:tcPr>
                <w:p w14:paraId="1131B885" w14:textId="77777777" w:rsidR="002F6452" w:rsidRPr="007B66FB" w:rsidRDefault="002F6452" w:rsidP="002F6452">
                  <w:pPr>
                    <w:spacing w:after="0" w:line="240" w:lineRule="auto"/>
                    <w:jc w:val="center"/>
                    <w:rPr>
                      <w:rFonts w:ascii="Arial" w:eastAsia="Times New Roman" w:hAnsi="Arial" w:cs="Arial"/>
                      <w:b/>
                      <w:bCs/>
                      <w:caps/>
                      <w:sz w:val="20"/>
                      <w:szCs w:val="20"/>
                      <w:lang w:val="es-CO"/>
                      <w:rPrChange w:id="241" w:author="Susana Garzon Ramirez" w:date="2018-05-03T22:04:00Z">
                        <w:rPr>
                          <w:rFonts w:ascii="Arial" w:eastAsia="Times New Roman" w:hAnsi="Arial" w:cs="Arial"/>
                          <w:b/>
                          <w:bCs/>
                          <w:caps/>
                          <w:sz w:val="20"/>
                          <w:szCs w:val="20"/>
                        </w:rPr>
                      </w:rPrChange>
                    </w:rPr>
                  </w:pPr>
                  <w:r w:rsidRPr="007B66FB">
                    <w:rPr>
                      <w:rFonts w:ascii="Arial" w:eastAsia="Times New Roman" w:hAnsi="Arial" w:cs="Arial"/>
                      <w:b/>
                      <w:bCs/>
                      <w:caps/>
                      <w:sz w:val="20"/>
                      <w:szCs w:val="20"/>
                      <w:lang w:val="es-CO"/>
                      <w:rPrChange w:id="242" w:author="Susana Garzon Ramirez" w:date="2018-05-03T22:04:00Z">
                        <w:rPr>
                          <w:rFonts w:ascii="Arial" w:eastAsia="Times New Roman" w:hAnsi="Arial" w:cs="Arial"/>
                          <w:b/>
                          <w:bCs/>
                          <w:caps/>
                          <w:sz w:val="20"/>
                          <w:szCs w:val="20"/>
                        </w:rPr>
                      </w:rPrChange>
                    </w:rPr>
                    <w:t>RAZÓN DE LA ACTUALIZACIÓN</w:t>
                  </w:r>
                </w:p>
              </w:tc>
            </w:tr>
            <w:tr w:rsidR="00F14E1D" w:rsidRPr="004F1991" w14:paraId="5FC28AD5"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8275C8" w14:textId="77777777" w:rsidR="002F6452" w:rsidRPr="007B66FB" w:rsidRDefault="002F6452" w:rsidP="002F6452">
                  <w:pPr>
                    <w:spacing w:after="0" w:line="240" w:lineRule="auto"/>
                    <w:jc w:val="center"/>
                    <w:rPr>
                      <w:rFonts w:ascii="Arial" w:eastAsia="Times New Roman" w:hAnsi="Arial" w:cs="Arial"/>
                      <w:sz w:val="20"/>
                      <w:szCs w:val="20"/>
                      <w:lang w:val="es-CO"/>
                      <w:rPrChange w:id="243" w:author="Susana Garzon Ramirez" w:date="2018-05-03T22:04:00Z">
                        <w:rPr>
                          <w:rFonts w:ascii="Arial" w:eastAsia="Times New Roman" w:hAnsi="Arial" w:cs="Arial"/>
                          <w:sz w:val="20"/>
                          <w:szCs w:val="20"/>
                        </w:rPr>
                      </w:rPrChange>
                    </w:rPr>
                  </w:pPr>
                  <w:r w:rsidRPr="007B66FB">
                    <w:rPr>
                      <w:rFonts w:ascii="Arial" w:eastAsia="Times New Roman" w:hAnsi="Arial" w:cs="Arial"/>
                      <w:sz w:val="20"/>
                      <w:szCs w:val="20"/>
                      <w:lang w:val="es-CO"/>
                      <w:rPrChange w:id="244" w:author="Susana Garzon Ramirez" w:date="2018-05-03T22:04:00Z">
                        <w:rPr>
                          <w:rFonts w:ascii="Arial" w:eastAsia="Times New Roman" w:hAnsi="Arial" w:cs="Arial"/>
                          <w:sz w:val="20"/>
                          <w:szCs w:val="20"/>
                        </w:rPr>
                      </w:rPrChange>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D4B1B" w14:textId="77777777" w:rsidR="002F6452" w:rsidRPr="007B66FB" w:rsidRDefault="002F6452" w:rsidP="002F6452">
                  <w:pPr>
                    <w:spacing w:after="0" w:line="240" w:lineRule="auto"/>
                    <w:jc w:val="center"/>
                    <w:rPr>
                      <w:rFonts w:ascii="Arial" w:eastAsia="Times New Roman" w:hAnsi="Arial" w:cs="Arial"/>
                      <w:sz w:val="20"/>
                      <w:szCs w:val="20"/>
                      <w:lang w:val="es-CO"/>
                      <w:rPrChange w:id="245" w:author="Susana Garzon Ramirez" w:date="2018-05-03T22:04:00Z">
                        <w:rPr>
                          <w:rFonts w:ascii="Arial" w:eastAsia="Times New Roman" w:hAnsi="Arial" w:cs="Arial"/>
                          <w:sz w:val="20"/>
                          <w:szCs w:val="20"/>
                        </w:rPr>
                      </w:rPrChange>
                    </w:rPr>
                  </w:pPr>
                  <w:r w:rsidRPr="007B66FB">
                    <w:rPr>
                      <w:rFonts w:ascii="Arial" w:eastAsia="Times New Roman" w:hAnsi="Arial" w:cs="Arial"/>
                      <w:sz w:val="20"/>
                      <w:szCs w:val="20"/>
                      <w:lang w:val="es-CO"/>
                      <w:rPrChange w:id="246" w:author="Susana Garzon Ramirez" w:date="2018-05-03T22:04:00Z">
                        <w:rPr>
                          <w:rFonts w:ascii="Arial" w:eastAsia="Times New Roman" w:hAnsi="Arial" w:cs="Arial"/>
                          <w:sz w:val="20"/>
                          <w:szCs w:val="20"/>
                        </w:rPr>
                      </w:rPrChange>
                    </w:rPr>
                    <w:t>20/Mar/2018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70F4A" w14:textId="77777777" w:rsidR="002F6452" w:rsidRPr="007B66FB" w:rsidRDefault="002F6452" w:rsidP="002F6452">
                  <w:pPr>
                    <w:spacing w:after="0" w:line="240" w:lineRule="auto"/>
                    <w:jc w:val="both"/>
                    <w:rPr>
                      <w:rFonts w:ascii="Arial" w:eastAsia="Times New Roman" w:hAnsi="Arial" w:cs="Arial"/>
                      <w:sz w:val="20"/>
                      <w:szCs w:val="20"/>
                      <w:lang w:val="es-CO"/>
                    </w:rPr>
                  </w:pPr>
                  <w:r w:rsidRPr="007B66FB">
                    <w:rPr>
                      <w:rFonts w:ascii="Arial" w:eastAsia="Times New Roman" w:hAnsi="Arial" w:cs="Arial"/>
                      <w:sz w:val="20"/>
                      <w:szCs w:val="20"/>
                      <w:lang w:val="es-CO"/>
                    </w:rPr>
                    <w:t xml:space="preserve">Se ingresa a </w:t>
                  </w:r>
                  <w:proofErr w:type="spellStart"/>
                  <w:r w:rsidRPr="007B66FB">
                    <w:rPr>
                      <w:rFonts w:ascii="Arial" w:eastAsia="Times New Roman" w:hAnsi="Arial" w:cs="Arial"/>
                      <w:sz w:val="20"/>
                      <w:szCs w:val="20"/>
                      <w:lang w:val="es-CO"/>
                    </w:rPr>
                    <w:t>Isolución</w:t>
                  </w:r>
                  <w:proofErr w:type="spellEnd"/>
                  <w:r w:rsidRPr="007B66FB">
                    <w:rPr>
                      <w:rFonts w:ascii="Arial" w:eastAsia="Times New Roman" w:hAnsi="Arial" w:cs="Arial"/>
                      <w:sz w:val="20"/>
                      <w:szCs w:val="20"/>
                      <w:lang w:val="es-CO"/>
                    </w:rPr>
                    <w:t xml:space="preserve"> la información completa del procedimiento. </w:t>
                  </w:r>
                </w:p>
              </w:tc>
            </w:tr>
          </w:tbl>
          <w:p w14:paraId="4554FE72" w14:textId="77777777" w:rsidR="002F6452" w:rsidRPr="007B66FB" w:rsidRDefault="002F6452" w:rsidP="002F6452">
            <w:pPr>
              <w:spacing w:after="0" w:line="240" w:lineRule="auto"/>
              <w:rPr>
                <w:rFonts w:ascii="Times New Roman" w:eastAsia="Times New Roman" w:hAnsi="Times New Roman" w:cs="Times New Roman"/>
                <w:sz w:val="24"/>
                <w:szCs w:val="24"/>
                <w:lang w:val="es-CO"/>
              </w:rPr>
            </w:pPr>
          </w:p>
        </w:tc>
      </w:tr>
    </w:tbl>
    <w:p w14:paraId="183EA9F3" w14:textId="77777777" w:rsidR="00615F0A" w:rsidRPr="007B66FB" w:rsidRDefault="00615F0A">
      <w:pPr>
        <w:rPr>
          <w:lang w:val="es-CO"/>
        </w:rPr>
      </w:pPr>
    </w:p>
    <w:sectPr w:rsidR="00615F0A" w:rsidRPr="007B66FB">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5" w:author="Susana Garzon Ramirez" w:date="2018-05-03T22:04:00Z" w:initials="SGR">
    <w:p w14:paraId="4ED391A0" w14:textId="77777777" w:rsidR="007B66FB" w:rsidRPr="007B66FB" w:rsidRDefault="007B66FB">
      <w:pPr>
        <w:pStyle w:val="Textocomentario"/>
        <w:rPr>
          <w:lang w:val="es-CO"/>
        </w:rPr>
      </w:pPr>
      <w:r w:rsidRPr="007B66FB">
        <w:rPr>
          <w:rStyle w:val="Refdecomentario"/>
          <w:lang w:val="es-CO"/>
        </w:rPr>
        <w:annotationRef/>
      </w:r>
      <w:r w:rsidRPr="007B66FB">
        <w:rPr>
          <w:lang w:val="es-CO"/>
        </w:rPr>
        <w:t>Se sugiere en todos los procedimientos relacionar</w:t>
      </w:r>
      <w:r>
        <w:rPr>
          <w:lang w:val="es-CO"/>
        </w:rPr>
        <w:t xml:space="preserve"> las rutas y/o codificación de los formatos y demás archivos en los cuales se deja soporte y registro del seguimiento a las operaciones de comercio exterior</w:t>
      </w:r>
      <w:r w:rsidRPr="007B66FB">
        <w:rPr>
          <w:lang w:val="es-CO"/>
        </w:rPr>
        <w:t xml:space="preserve"> </w:t>
      </w:r>
    </w:p>
  </w:comment>
  <w:comment w:id="165" w:author="Susana Garzon Ramirez" w:date="2018-05-03T22:31:00Z" w:initials="SGR">
    <w:p w14:paraId="258674D4" w14:textId="77777777" w:rsidR="00095B3D" w:rsidRPr="00095B3D" w:rsidRDefault="00095B3D">
      <w:pPr>
        <w:pStyle w:val="Textocomentario"/>
        <w:rPr>
          <w:lang w:val="es-CO"/>
        </w:rPr>
      </w:pPr>
      <w:r>
        <w:rPr>
          <w:rStyle w:val="Refdecomentario"/>
        </w:rPr>
        <w:annotationRef/>
      </w:r>
      <w:r>
        <w:rPr>
          <w:lang w:val="es-CO"/>
        </w:rPr>
        <w:t>Tener presente que al pro</w:t>
      </w:r>
      <w:r w:rsidRPr="00095B3D">
        <w:rPr>
          <w:lang w:val="es-CO"/>
        </w:rPr>
        <w:t>ve</w:t>
      </w:r>
      <w:r>
        <w:rPr>
          <w:lang w:val="es-CO"/>
        </w:rPr>
        <w:t>e</w:t>
      </w:r>
      <w:r w:rsidRPr="00095B3D">
        <w:rPr>
          <w:lang w:val="es-CO"/>
        </w:rPr>
        <w:t>dor del exterior se le debe exigir: Evidencia de la inspecci</w:t>
      </w:r>
      <w:r>
        <w:rPr>
          <w:lang w:val="es-CO"/>
        </w:rPr>
        <w:t xml:space="preserve">ón realizada al vehículo, registro fotográfico antes durante y después de las actividades relativas al cargue de la mercancía. Adicionalmente se debe solicitar el reporte o seguimiento ejecutado a los transportadores </w:t>
      </w:r>
      <w:r w:rsidRPr="00095B3D">
        <w:rPr>
          <w:u w:val="single"/>
          <w:lang w:val="es-CO"/>
        </w:rPr>
        <w:t>desde</w:t>
      </w:r>
      <w:r>
        <w:rPr>
          <w:lang w:val="es-CO"/>
        </w:rPr>
        <w:t xml:space="preserve"> el punto de despacho en origen.</w:t>
      </w:r>
    </w:p>
  </w:comment>
  <w:comment w:id="166" w:author="Susana Garzon Ramirez" w:date="2018-05-03T22:31:00Z" w:initials="SGR">
    <w:p w14:paraId="323CAA5B" w14:textId="77777777" w:rsidR="00095B3D" w:rsidRPr="00095B3D" w:rsidRDefault="00095B3D">
      <w:pPr>
        <w:pStyle w:val="Textocomentario"/>
        <w:rPr>
          <w:lang w:val="es-CO"/>
        </w:rPr>
      </w:pPr>
      <w:r w:rsidRPr="00095B3D">
        <w:rPr>
          <w:rStyle w:val="Refdecomentario"/>
          <w:lang w:val="es-CO"/>
        </w:rPr>
        <w:annotationRef/>
      </w:r>
      <w:r w:rsidRPr="00095B3D">
        <w:rPr>
          <w:lang w:val="es-CO"/>
        </w:rPr>
        <w:t>¿Qué tipo de registro?</w:t>
      </w:r>
    </w:p>
  </w:comment>
  <w:comment w:id="169" w:author="Susana Garzon Ramirez" w:date="2018-05-03T22:36:00Z" w:initials="SGR">
    <w:p w14:paraId="5C602785" w14:textId="77777777" w:rsidR="00095B3D" w:rsidRDefault="00095B3D">
      <w:pPr>
        <w:pStyle w:val="Textocomentario"/>
        <w:rPr>
          <w:lang w:val="es-CO"/>
        </w:rPr>
      </w:pPr>
      <w:r>
        <w:rPr>
          <w:rStyle w:val="Refdecomentario"/>
        </w:rPr>
        <w:annotationRef/>
      </w:r>
      <w:r w:rsidRPr="00095B3D">
        <w:rPr>
          <w:lang w:val="es-CO"/>
        </w:rPr>
        <w:t xml:space="preserve">Este punto hace parte del 5.3 Seguimiento a las </w:t>
      </w:r>
      <w:r>
        <w:rPr>
          <w:lang w:val="es-CO"/>
        </w:rPr>
        <w:t>órdenes de compra?</w:t>
      </w:r>
    </w:p>
    <w:p w14:paraId="6FD8F793" w14:textId="77777777" w:rsidR="00095B3D" w:rsidRPr="00095B3D" w:rsidRDefault="00095B3D">
      <w:pPr>
        <w:pStyle w:val="Textocomentario"/>
        <w:rPr>
          <w:lang w:val="es-CO"/>
        </w:rPr>
      </w:pPr>
      <w:r>
        <w:rPr>
          <w:lang w:val="es-CO"/>
        </w:rPr>
        <w:t>Este título no está relacionado en las etapas del proceso de importacio</w:t>
      </w:r>
      <w:r w:rsidR="00C32C50">
        <w:rPr>
          <w:lang w:val="es-CO"/>
        </w:rPr>
        <w:t>nes descritas en el numeral 5.</w:t>
      </w:r>
      <w:r>
        <w:rPr>
          <w:lang w:val="es-CO"/>
        </w:rPr>
        <w:t>1</w:t>
      </w:r>
    </w:p>
  </w:comment>
  <w:comment w:id="172" w:author="Susana Garzon Ramirez" w:date="2018-05-03T22:39:00Z" w:initials="SGR">
    <w:p w14:paraId="719EAF92" w14:textId="77777777" w:rsidR="00C32C50" w:rsidRPr="00C32C50" w:rsidRDefault="00C32C50">
      <w:pPr>
        <w:pStyle w:val="Textocomentario"/>
        <w:rPr>
          <w:lang w:val="es-CO"/>
        </w:rPr>
      </w:pPr>
      <w:r>
        <w:rPr>
          <w:rStyle w:val="Refdecomentario"/>
        </w:rPr>
        <w:annotationRef/>
      </w:r>
      <w:r w:rsidRPr="00C32C50">
        <w:rPr>
          <w:lang w:val="es-CO"/>
        </w:rPr>
        <w:t>Si la negociación es efectuada en un t</w:t>
      </w:r>
      <w:r>
        <w:rPr>
          <w:lang w:val="es-CO"/>
        </w:rPr>
        <w:t>érmino de negociación distinto de los descritos en este inciso, ¿cuáles son las actividades desarrolladas por el personal de importaciones de Alico?</w:t>
      </w:r>
    </w:p>
  </w:comment>
  <w:comment w:id="193" w:author="Susana Garzon Ramirez" w:date="2018-05-03T22:49:00Z" w:initials="SGR">
    <w:p w14:paraId="6FC266E7" w14:textId="77777777" w:rsidR="00770831" w:rsidRDefault="00770831">
      <w:pPr>
        <w:pStyle w:val="Textocomentario"/>
        <w:rPr>
          <w:lang w:val="es-CO"/>
        </w:rPr>
      </w:pPr>
      <w:r>
        <w:rPr>
          <w:rStyle w:val="Refdecomentario"/>
        </w:rPr>
        <w:annotationRef/>
      </w:r>
      <w:r w:rsidRPr="00770831">
        <w:rPr>
          <w:lang w:val="es-CO"/>
        </w:rPr>
        <w:t xml:space="preserve">Quién es el </w:t>
      </w:r>
      <w:r>
        <w:rPr>
          <w:lang w:val="es-CO"/>
        </w:rPr>
        <w:t>responsa</w:t>
      </w:r>
      <w:r w:rsidRPr="00770831">
        <w:rPr>
          <w:lang w:val="es-CO"/>
        </w:rPr>
        <w:t>ble del archivo de esta documentaci</w:t>
      </w:r>
      <w:r>
        <w:rPr>
          <w:lang w:val="es-CO"/>
        </w:rPr>
        <w:t>ón?</w:t>
      </w:r>
    </w:p>
    <w:p w14:paraId="2D16D130" w14:textId="789644BD" w:rsidR="00E94B07" w:rsidRPr="00770831" w:rsidRDefault="00E94B07">
      <w:pPr>
        <w:pStyle w:val="Textocomentario"/>
        <w:rPr>
          <w:lang w:val="es-CO"/>
        </w:rPr>
      </w:pPr>
      <w:r>
        <w:rPr>
          <w:lang w:val="es-CO"/>
        </w:rPr>
        <w:t>Control de préstamos de documentación</w:t>
      </w:r>
    </w:p>
  </w:comment>
  <w:comment w:id="192" w:author="Susana Garzon Ramirez" w:date="2018-05-03T22:46:00Z" w:initials="SGR">
    <w:p w14:paraId="0FF2974B" w14:textId="77777777" w:rsidR="00C32C50" w:rsidRDefault="00C32C50">
      <w:pPr>
        <w:pStyle w:val="Textocomentario"/>
        <w:rPr>
          <w:lang w:val="es-CO"/>
        </w:rPr>
      </w:pPr>
      <w:r>
        <w:rPr>
          <w:rStyle w:val="Refdecomentario"/>
        </w:rPr>
        <w:annotationRef/>
      </w:r>
      <w:r w:rsidRPr="00C32C50">
        <w:rPr>
          <w:lang w:val="es-CO"/>
        </w:rPr>
        <w:t>En cuanto al archivo de la informaci</w:t>
      </w:r>
      <w:r>
        <w:rPr>
          <w:lang w:val="es-CO"/>
        </w:rPr>
        <w:t>ón, la norma es precisa en establecer lo siguiente:</w:t>
      </w:r>
    </w:p>
    <w:p w14:paraId="68A2D6F5" w14:textId="77777777" w:rsidR="00C32C50" w:rsidRPr="00C32C50" w:rsidRDefault="00C32C50">
      <w:pPr>
        <w:pStyle w:val="Textocomentario"/>
        <w:rPr>
          <w:lang w:val="es-CO"/>
        </w:rPr>
      </w:pPr>
      <w:r>
        <w:rPr>
          <w:lang w:val="es-CO"/>
        </w:rPr>
        <w:t xml:space="preserve">Se debe tener procedimiento documentado para el </w:t>
      </w:r>
      <w:r w:rsidR="00770831" w:rsidRPr="00770831">
        <w:rPr>
          <w:lang w:val="es-CO"/>
        </w:rPr>
        <w:t>archivo, almacenamiento y protección de la documentación física y electrónica de sus operaciones de su cadena de suministro internacional y su destrucción cuando a ello hubiere lugar.</w:t>
      </w:r>
    </w:p>
  </w:comment>
  <w:comment w:id="194" w:author="Susana Garzon Ramirez" w:date="2018-05-03T22:49:00Z" w:initials="SGR">
    <w:p w14:paraId="4A1D767B" w14:textId="77777777" w:rsidR="00770831" w:rsidRPr="00770831" w:rsidRDefault="00770831">
      <w:pPr>
        <w:pStyle w:val="Textocomentario"/>
        <w:rPr>
          <w:lang w:val="es-CO"/>
        </w:rPr>
      </w:pPr>
      <w:r>
        <w:rPr>
          <w:rStyle w:val="Refdecomentario"/>
        </w:rPr>
        <w:annotationRef/>
      </w:r>
      <w:r w:rsidRPr="00770831">
        <w:rPr>
          <w:lang w:val="es-CO"/>
        </w:rPr>
        <w:t>¿en qué lugar y con qu</w:t>
      </w:r>
      <w:r>
        <w:rPr>
          <w:lang w:val="es-CO"/>
        </w:rPr>
        <w:t>é medidas de seguridad es archivada y custodiada la documentación?</w:t>
      </w:r>
    </w:p>
  </w:comment>
  <w:comment w:id="209" w:author="Susana Garzon Ramirez" w:date="2018-05-03T22:52:00Z" w:initials="SGR">
    <w:p w14:paraId="675721BA" w14:textId="77777777" w:rsidR="00770831" w:rsidRDefault="00770831">
      <w:pPr>
        <w:pStyle w:val="Textocomentario"/>
        <w:rPr>
          <w:lang w:val="es-CO"/>
        </w:rPr>
      </w:pPr>
      <w:r w:rsidRPr="00770831">
        <w:rPr>
          <w:rStyle w:val="Refdecomentario"/>
          <w:lang w:val="es-CO"/>
        </w:rPr>
        <w:annotationRef/>
      </w:r>
      <w:r w:rsidRPr="00770831">
        <w:rPr>
          <w:lang w:val="es-CO"/>
        </w:rPr>
        <w:t>En qué lugar del document</w:t>
      </w:r>
      <w:r>
        <w:rPr>
          <w:lang w:val="es-CO"/>
        </w:rPr>
        <w:t>o</w:t>
      </w:r>
      <w:r w:rsidRPr="00770831">
        <w:rPr>
          <w:lang w:val="es-CO"/>
        </w:rPr>
        <w:t xml:space="preserve"> se hace referencia al seguimiento</w:t>
      </w:r>
      <w:r>
        <w:rPr>
          <w:lang w:val="es-CO"/>
        </w:rPr>
        <w:t xml:space="preserve"> y trazabilidad</w:t>
      </w:r>
      <w:r w:rsidRPr="00770831">
        <w:rPr>
          <w:lang w:val="es-CO"/>
        </w:rPr>
        <w:t xml:space="preserve"> que debe ejecutar el personal de comercio exterior </w:t>
      </w:r>
      <w:r>
        <w:rPr>
          <w:lang w:val="es-CO"/>
        </w:rPr>
        <w:t>a las operaciones de la cadena de suministro desde el lugar de llenado en el exterior hasta las bodegas de Alico</w:t>
      </w:r>
    </w:p>
    <w:p w14:paraId="14B5BCA2" w14:textId="77777777" w:rsidR="00770831" w:rsidRDefault="00770831">
      <w:pPr>
        <w:pStyle w:val="Textocomentario"/>
        <w:rPr>
          <w:lang w:val="es-CO"/>
        </w:rPr>
      </w:pPr>
      <w:r>
        <w:rPr>
          <w:lang w:val="es-CO"/>
        </w:rPr>
        <w:t>Tener presente que se debe relacionar de manera detallada:</w:t>
      </w:r>
    </w:p>
    <w:p w14:paraId="1B124116" w14:textId="77777777" w:rsidR="00770831" w:rsidRDefault="00770831" w:rsidP="00770831">
      <w:pPr>
        <w:pStyle w:val="Textocomentario"/>
        <w:numPr>
          <w:ilvl w:val="0"/>
          <w:numId w:val="3"/>
        </w:numPr>
        <w:rPr>
          <w:lang w:val="es-CO"/>
        </w:rPr>
      </w:pPr>
      <w:r>
        <w:rPr>
          <w:lang w:val="es-CO"/>
        </w:rPr>
        <w:t xml:space="preserve">Responsable </w:t>
      </w:r>
      <w:r w:rsidR="00C971F6">
        <w:rPr>
          <w:lang w:val="es-CO"/>
        </w:rPr>
        <w:t>del</w:t>
      </w:r>
      <w:r>
        <w:rPr>
          <w:lang w:val="es-CO"/>
        </w:rPr>
        <w:t xml:space="preserve"> proceso de seguimiento a las actividades ejecutadas por el proveedor de exterior</w:t>
      </w:r>
      <w:r w:rsidR="00C971F6">
        <w:rPr>
          <w:lang w:val="es-CO"/>
        </w:rPr>
        <w:t xml:space="preserve"> y descripción del proceso</w:t>
      </w:r>
    </w:p>
    <w:p w14:paraId="26579F3E" w14:textId="77777777" w:rsidR="00770831" w:rsidRDefault="00770831" w:rsidP="00770831">
      <w:pPr>
        <w:pStyle w:val="Textocomentario"/>
        <w:numPr>
          <w:ilvl w:val="0"/>
          <w:numId w:val="3"/>
        </w:numPr>
        <w:rPr>
          <w:lang w:val="es-CO"/>
        </w:rPr>
      </w:pPr>
      <w:r>
        <w:rPr>
          <w:lang w:val="es-CO"/>
        </w:rPr>
        <w:t>Solicitud de soportes de inspección de contenedor, cierre y colocación de sellos</w:t>
      </w:r>
    </w:p>
    <w:p w14:paraId="0A84D47C" w14:textId="77777777" w:rsidR="00770831" w:rsidRDefault="00770831" w:rsidP="00770831">
      <w:pPr>
        <w:pStyle w:val="Textocomentario"/>
        <w:numPr>
          <w:ilvl w:val="0"/>
          <w:numId w:val="3"/>
        </w:numPr>
        <w:rPr>
          <w:lang w:val="es-CO"/>
        </w:rPr>
      </w:pPr>
      <w:r>
        <w:rPr>
          <w:lang w:val="es-CO"/>
        </w:rPr>
        <w:t>Solicitar y conservar certificación ISO 17712 de los sellos instalados por el proveedor</w:t>
      </w:r>
    </w:p>
    <w:p w14:paraId="24D84D0D" w14:textId="77777777" w:rsidR="00770831" w:rsidRDefault="00770831" w:rsidP="00770831">
      <w:pPr>
        <w:pStyle w:val="Textocomentario"/>
        <w:numPr>
          <w:ilvl w:val="0"/>
          <w:numId w:val="3"/>
        </w:numPr>
        <w:rPr>
          <w:lang w:val="es-CO"/>
        </w:rPr>
      </w:pPr>
      <w:r>
        <w:rPr>
          <w:lang w:val="es-CO"/>
        </w:rPr>
        <w:t>Seguimiento al transporte internacional (periodicidad, evidencias del seguimiento, ruta de archivo de las evidencias, etc,)</w:t>
      </w:r>
    </w:p>
    <w:p w14:paraId="1910A173" w14:textId="77777777" w:rsidR="00770831" w:rsidRDefault="00770831" w:rsidP="00770831">
      <w:pPr>
        <w:pStyle w:val="Textocomentario"/>
        <w:numPr>
          <w:ilvl w:val="0"/>
          <w:numId w:val="3"/>
        </w:numPr>
        <w:rPr>
          <w:lang w:val="es-CO"/>
        </w:rPr>
      </w:pPr>
      <w:r>
        <w:rPr>
          <w:lang w:val="es-CO"/>
        </w:rPr>
        <w:t>Archivo y custodia de la información</w:t>
      </w:r>
    </w:p>
    <w:p w14:paraId="2E0E7552" w14:textId="77777777" w:rsidR="00770831" w:rsidRPr="00770831" w:rsidRDefault="00770831" w:rsidP="00770831">
      <w:pPr>
        <w:pStyle w:val="Textocomentario"/>
        <w:numPr>
          <w:ilvl w:val="0"/>
          <w:numId w:val="3"/>
        </w:numPr>
        <w:rPr>
          <w:lang w:val="es-CO"/>
        </w:rPr>
      </w:pPr>
      <w:r>
        <w:rPr>
          <w:lang w:val="es-CO"/>
        </w:rPr>
        <w:t>Responsable de verificar la veracidad de la información presentada por la agencia de aduanas a las autoridades de control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D391A0" w15:done="0"/>
  <w15:commentEx w15:paraId="258674D4" w15:done="0"/>
  <w15:commentEx w15:paraId="323CAA5B" w15:done="0"/>
  <w15:commentEx w15:paraId="6FD8F793" w15:done="0"/>
  <w15:commentEx w15:paraId="719EAF92" w15:done="0"/>
  <w15:commentEx w15:paraId="2D16D130" w15:done="0"/>
  <w15:commentEx w15:paraId="68A2D6F5" w15:done="0"/>
  <w15:commentEx w15:paraId="4A1D767B" w15:done="0"/>
  <w15:commentEx w15:paraId="2E0E75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D391A0" w16cid:durableId="1E9A9673"/>
  <w16cid:commentId w16cid:paraId="258674D4" w16cid:durableId="1E9A9674"/>
  <w16cid:commentId w16cid:paraId="323CAA5B" w16cid:durableId="1E9A9675"/>
  <w16cid:commentId w16cid:paraId="6FD8F793" w16cid:durableId="1E9A9676"/>
  <w16cid:commentId w16cid:paraId="719EAF92" w16cid:durableId="1E9A9677"/>
  <w16cid:commentId w16cid:paraId="2D16D130" w16cid:durableId="1E9A9678"/>
  <w16cid:commentId w16cid:paraId="68A2D6F5" w16cid:durableId="1E9A9679"/>
  <w16cid:commentId w16cid:paraId="4A1D767B" w16cid:durableId="1E9A96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40046"/>
    <w:multiLevelType w:val="hybridMultilevel"/>
    <w:tmpl w:val="6DEA1D1E"/>
    <w:lvl w:ilvl="0" w:tplc="FE128B44">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EE9695D"/>
    <w:multiLevelType w:val="hybridMultilevel"/>
    <w:tmpl w:val="B1A8E82A"/>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8F804D7"/>
    <w:multiLevelType w:val="hybridMultilevel"/>
    <w:tmpl w:val="6E08C2DE"/>
    <w:lvl w:ilvl="0" w:tplc="D428B7A2">
      <w:start w:val="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sana Garzon Ramirez">
    <w15:presenceInfo w15:providerId="AD" w15:userId="S-1-5-21-4291228576-3541937800-1024501509-8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452"/>
    <w:rsid w:val="00082F96"/>
    <w:rsid w:val="00095B3D"/>
    <w:rsid w:val="00103836"/>
    <w:rsid w:val="001711A1"/>
    <w:rsid w:val="00267CB2"/>
    <w:rsid w:val="002F6452"/>
    <w:rsid w:val="0035397F"/>
    <w:rsid w:val="003F7862"/>
    <w:rsid w:val="004156BF"/>
    <w:rsid w:val="00424FF0"/>
    <w:rsid w:val="00450E09"/>
    <w:rsid w:val="004F1991"/>
    <w:rsid w:val="00535097"/>
    <w:rsid w:val="0060564F"/>
    <w:rsid w:val="00606D12"/>
    <w:rsid w:val="00615F0A"/>
    <w:rsid w:val="007042F0"/>
    <w:rsid w:val="00704C16"/>
    <w:rsid w:val="00756883"/>
    <w:rsid w:val="00766592"/>
    <w:rsid w:val="00770831"/>
    <w:rsid w:val="00784AB0"/>
    <w:rsid w:val="007859ED"/>
    <w:rsid w:val="007B66FB"/>
    <w:rsid w:val="00807200"/>
    <w:rsid w:val="008E20D9"/>
    <w:rsid w:val="00962F70"/>
    <w:rsid w:val="00A13D77"/>
    <w:rsid w:val="00A53FC8"/>
    <w:rsid w:val="00A63269"/>
    <w:rsid w:val="00B5443B"/>
    <w:rsid w:val="00BD7764"/>
    <w:rsid w:val="00C32C50"/>
    <w:rsid w:val="00C971F6"/>
    <w:rsid w:val="00D43366"/>
    <w:rsid w:val="00DD3057"/>
    <w:rsid w:val="00DE0385"/>
    <w:rsid w:val="00DE5E84"/>
    <w:rsid w:val="00E75067"/>
    <w:rsid w:val="00E94B07"/>
    <w:rsid w:val="00F14E1D"/>
    <w:rsid w:val="00F8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69F1"/>
  <w15:chartTrackingRefBased/>
  <w15:docId w15:val="{5AE0521B-6567-4D52-91B0-E39453A2C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F6452"/>
    <w:rPr>
      <w:color w:val="0000FF"/>
      <w:u w:val="single"/>
    </w:rPr>
  </w:style>
  <w:style w:type="paragraph" w:styleId="Prrafodelista">
    <w:name w:val="List Paragraph"/>
    <w:basedOn w:val="Normal"/>
    <w:uiPriority w:val="34"/>
    <w:qFormat/>
    <w:rsid w:val="00D43366"/>
    <w:pPr>
      <w:ind w:left="720"/>
      <w:contextualSpacing/>
    </w:pPr>
  </w:style>
  <w:style w:type="paragraph" w:styleId="Textodeglobo">
    <w:name w:val="Balloon Text"/>
    <w:basedOn w:val="Normal"/>
    <w:link w:val="TextodegloboCar"/>
    <w:uiPriority w:val="99"/>
    <w:semiHidden/>
    <w:unhideWhenUsed/>
    <w:rsid w:val="007B66F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66FB"/>
    <w:rPr>
      <w:rFonts w:ascii="Segoe UI" w:hAnsi="Segoe UI" w:cs="Segoe UI"/>
      <w:sz w:val="18"/>
      <w:szCs w:val="18"/>
    </w:rPr>
  </w:style>
  <w:style w:type="character" w:styleId="Refdecomentario">
    <w:name w:val="annotation reference"/>
    <w:basedOn w:val="Fuentedeprrafopredeter"/>
    <w:uiPriority w:val="99"/>
    <w:semiHidden/>
    <w:unhideWhenUsed/>
    <w:rsid w:val="007B66FB"/>
    <w:rPr>
      <w:sz w:val="16"/>
      <w:szCs w:val="16"/>
    </w:rPr>
  </w:style>
  <w:style w:type="paragraph" w:styleId="Textocomentario">
    <w:name w:val="annotation text"/>
    <w:basedOn w:val="Normal"/>
    <w:link w:val="TextocomentarioCar"/>
    <w:uiPriority w:val="99"/>
    <w:semiHidden/>
    <w:unhideWhenUsed/>
    <w:rsid w:val="007B66F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B66FB"/>
    <w:rPr>
      <w:sz w:val="20"/>
      <w:szCs w:val="20"/>
    </w:rPr>
  </w:style>
  <w:style w:type="paragraph" w:styleId="Asuntodelcomentario">
    <w:name w:val="annotation subject"/>
    <w:basedOn w:val="Textocomentario"/>
    <w:next w:val="Textocomentario"/>
    <w:link w:val="AsuntodelcomentarioCar"/>
    <w:uiPriority w:val="99"/>
    <w:semiHidden/>
    <w:unhideWhenUsed/>
    <w:rsid w:val="007B66FB"/>
    <w:rPr>
      <w:b/>
      <w:bCs/>
    </w:rPr>
  </w:style>
  <w:style w:type="character" w:customStyle="1" w:styleId="AsuntodelcomentarioCar">
    <w:name w:val="Asunto del comentario Car"/>
    <w:basedOn w:val="TextocomentarioCar"/>
    <w:link w:val="Asuntodelcomentario"/>
    <w:uiPriority w:val="99"/>
    <w:semiHidden/>
    <w:rsid w:val="007B66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473032">
      <w:bodyDiv w:val="1"/>
      <w:marLeft w:val="0"/>
      <w:marRight w:val="0"/>
      <w:marTop w:val="0"/>
      <w:marBottom w:val="0"/>
      <w:divBdr>
        <w:top w:val="none" w:sz="0" w:space="0" w:color="auto"/>
        <w:left w:val="none" w:sz="0" w:space="0" w:color="auto"/>
        <w:bottom w:val="none" w:sz="0" w:space="0" w:color="auto"/>
        <w:right w:val="none" w:sz="0" w:space="0" w:color="auto"/>
      </w:divBdr>
      <w:divsChild>
        <w:div w:id="548566602">
          <w:marLeft w:val="0"/>
          <w:marRight w:val="0"/>
          <w:marTop w:val="0"/>
          <w:marBottom w:val="0"/>
          <w:divBdr>
            <w:top w:val="none" w:sz="0" w:space="0" w:color="auto"/>
            <w:left w:val="none" w:sz="0" w:space="0" w:color="auto"/>
            <w:bottom w:val="none" w:sz="0" w:space="0" w:color="auto"/>
            <w:right w:val="none" w:sz="0" w:space="0" w:color="auto"/>
          </w:divBdr>
        </w:div>
        <w:div w:id="742335920">
          <w:marLeft w:val="0"/>
          <w:marRight w:val="0"/>
          <w:marTop w:val="0"/>
          <w:marBottom w:val="0"/>
          <w:divBdr>
            <w:top w:val="none" w:sz="0" w:space="0" w:color="auto"/>
            <w:left w:val="none" w:sz="0" w:space="0" w:color="auto"/>
            <w:bottom w:val="none" w:sz="0" w:space="0" w:color="auto"/>
            <w:right w:val="none" w:sz="0" w:space="0" w:color="auto"/>
          </w:divBdr>
        </w:div>
        <w:div w:id="1981762468">
          <w:marLeft w:val="0"/>
          <w:marRight w:val="0"/>
          <w:marTop w:val="0"/>
          <w:marBottom w:val="0"/>
          <w:divBdr>
            <w:top w:val="none" w:sz="0" w:space="0" w:color="auto"/>
            <w:left w:val="none" w:sz="0" w:space="0" w:color="auto"/>
            <w:bottom w:val="none" w:sz="0" w:space="0" w:color="auto"/>
            <w:right w:val="none" w:sz="0" w:space="0" w:color="auto"/>
          </w:divBdr>
        </w:div>
        <w:div w:id="1703045115">
          <w:marLeft w:val="0"/>
          <w:marRight w:val="0"/>
          <w:marTop w:val="0"/>
          <w:marBottom w:val="0"/>
          <w:divBdr>
            <w:top w:val="none" w:sz="0" w:space="0" w:color="auto"/>
            <w:left w:val="none" w:sz="0" w:space="0" w:color="auto"/>
            <w:bottom w:val="none" w:sz="0" w:space="0" w:color="auto"/>
            <w:right w:val="none" w:sz="0" w:space="0" w:color="auto"/>
          </w:divBdr>
        </w:div>
        <w:div w:id="23555908">
          <w:marLeft w:val="0"/>
          <w:marRight w:val="0"/>
          <w:marTop w:val="0"/>
          <w:marBottom w:val="0"/>
          <w:divBdr>
            <w:top w:val="none" w:sz="0" w:space="0" w:color="auto"/>
            <w:left w:val="none" w:sz="0" w:space="0" w:color="auto"/>
            <w:bottom w:val="none" w:sz="0" w:space="0" w:color="auto"/>
            <w:right w:val="none" w:sz="0" w:space="0" w:color="auto"/>
          </w:divBdr>
        </w:div>
        <w:div w:id="1186211225">
          <w:marLeft w:val="0"/>
          <w:marRight w:val="0"/>
          <w:marTop w:val="0"/>
          <w:marBottom w:val="0"/>
          <w:divBdr>
            <w:top w:val="none" w:sz="0" w:space="0" w:color="auto"/>
            <w:left w:val="none" w:sz="0" w:space="0" w:color="auto"/>
            <w:bottom w:val="none" w:sz="0" w:space="0" w:color="auto"/>
            <w:right w:val="none" w:sz="0" w:space="0" w:color="auto"/>
          </w:divBdr>
        </w:div>
        <w:div w:id="1451775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58042-5383-444A-A192-570B96A01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4563</Words>
  <Characters>25100</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Milady Ramirez</dc:creator>
  <cp:keywords/>
  <dc:description/>
  <cp:lastModifiedBy>Natalia Echeverry</cp:lastModifiedBy>
  <cp:revision>3</cp:revision>
  <dcterms:created xsi:type="dcterms:W3CDTF">2018-07-17T20:08:00Z</dcterms:created>
  <dcterms:modified xsi:type="dcterms:W3CDTF">2018-07-17T20:09:00Z</dcterms:modified>
</cp:coreProperties>
</file>