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434"/>
      </w:tblGrid>
      <w:tr w:rsidR="00E075E9" w:rsidTr="00942560">
        <w:tc>
          <w:tcPr>
            <w:tcW w:w="5434" w:type="dxa"/>
          </w:tcPr>
          <w:p w:rsidR="00E075E9" w:rsidRPr="00E075E9" w:rsidRDefault="00E075E9">
            <w:pPr>
              <w:pStyle w:val="Sinespaciado"/>
              <w:rPr>
                <w:color w:val="484329"/>
                <w:sz w:val="28"/>
                <w:szCs w:val="28"/>
              </w:rPr>
            </w:pPr>
          </w:p>
        </w:tc>
      </w:tr>
      <w:tr w:rsidR="00E075E9" w:rsidTr="00942560">
        <w:tc>
          <w:tcPr>
            <w:tcW w:w="5434" w:type="dxa"/>
          </w:tcPr>
          <w:p w:rsidR="00E075E9" w:rsidRPr="00942560" w:rsidRDefault="00E075E9" w:rsidP="00E075E9">
            <w:pPr>
              <w:pStyle w:val="Sinespaciado"/>
              <w:rPr>
                <w:color w:val="1F497D"/>
              </w:rPr>
            </w:pPr>
          </w:p>
        </w:tc>
      </w:tr>
      <w:tr w:rsidR="00E075E9" w:rsidTr="00942560">
        <w:tc>
          <w:tcPr>
            <w:tcW w:w="5434" w:type="dxa"/>
          </w:tcPr>
          <w:p w:rsidR="00E075E9" w:rsidRPr="00E075E9" w:rsidRDefault="00E075E9">
            <w:pPr>
              <w:pStyle w:val="Sinespaciado"/>
            </w:pPr>
          </w:p>
        </w:tc>
      </w:tr>
      <w:tr w:rsidR="00E075E9" w:rsidTr="00942560">
        <w:tc>
          <w:tcPr>
            <w:tcW w:w="5434" w:type="dxa"/>
          </w:tcPr>
          <w:p w:rsidR="00E075E9" w:rsidRPr="00E075E9" w:rsidRDefault="00E075E9">
            <w:pPr>
              <w:pStyle w:val="Sinespaciado"/>
              <w:rPr>
                <w:b/>
                <w:bCs/>
              </w:rPr>
            </w:pPr>
          </w:p>
        </w:tc>
      </w:tr>
      <w:tr w:rsidR="00E075E9" w:rsidTr="00942560">
        <w:tc>
          <w:tcPr>
            <w:tcW w:w="5434" w:type="dxa"/>
          </w:tcPr>
          <w:p w:rsidR="00E075E9" w:rsidRPr="00E075E9" w:rsidRDefault="00E075E9" w:rsidP="00E075E9">
            <w:pPr>
              <w:pStyle w:val="Sinespaciado"/>
              <w:rPr>
                <w:b/>
                <w:bCs/>
              </w:rPr>
            </w:pPr>
          </w:p>
        </w:tc>
      </w:tr>
      <w:tr w:rsidR="00E075E9" w:rsidTr="00942560">
        <w:tc>
          <w:tcPr>
            <w:tcW w:w="5434" w:type="dxa"/>
          </w:tcPr>
          <w:p w:rsidR="00E075E9" w:rsidRPr="00E075E9" w:rsidRDefault="00E075E9">
            <w:pPr>
              <w:pStyle w:val="Sinespaciado"/>
              <w:rPr>
                <w:b/>
                <w:bCs/>
              </w:rPr>
            </w:pPr>
          </w:p>
        </w:tc>
      </w:tr>
    </w:tbl>
    <w:p w:rsidR="006427DF" w:rsidRDefault="00664D1F" w:rsidP="008A0642">
      <w:pPr>
        <w:jc w:val="center"/>
        <w:outlineLvl w:val="0"/>
        <w:rPr>
          <w:rFonts w:ascii="Tahoma" w:hAnsi="Tahoma" w:cs="Tahoma"/>
          <w:b/>
          <w:sz w:val="32"/>
        </w:rPr>
      </w:pPr>
      <w:r>
        <w:rPr>
          <w:rFonts w:ascii="Tahoma" w:hAnsi="Tahoma" w:cs="Tahoma"/>
          <w:b/>
          <w:sz w:val="32"/>
        </w:rPr>
        <w:t>REGLAMENTO INTERNO DE TRABAJO</w:t>
      </w:r>
    </w:p>
    <w:p w:rsidR="008A0642" w:rsidRPr="008A0642" w:rsidRDefault="008A0642" w:rsidP="000A3550">
      <w:pPr>
        <w:jc w:val="center"/>
        <w:outlineLvl w:val="0"/>
        <w:rPr>
          <w:rFonts w:ascii="Tahoma" w:hAnsi="Tahoma" w:cs="Tahoma"/>
          <w:b/>
          <w:sz w:val="22"/>
        </w:rPr>
      </w:pPr>
    </w:p>
    <w:p w:rsidR="00E075E9" w:rsidRPr="008A0642" w:rsidRDefault="006427DF" w:rsidP="006427DF">
      <w:pPr>
        <w:jc w:val="both"/>
        <w:outlineLvl w:val="0"/>
        <w:rPr>
          <w:rFonts w:ascii="Tahoma" w:hAnsi="Tahoma" w:cs="Tahoma"/>
          <w:sz w:val="22"/>
        </w:rPr>
      </w:pPr>
      <w:r w:rsidRPr="008A0642">
        <w:rPr>
          <w:rFonts w:ascii="Tahoma" w:hAnsi="Tahoma" w:cs="Tahoma"/>
          <w:sz w:val="22"/>
        </w:rPr>
        <w:t xml:space="preserve">CONTENIDO </w:t>
      </w:r>
      <w:r w:rsidR="00E075E9" w:rsidRPr="008A0642">
        <w:rPr>
          <w:rFonts w:ascii="Tahoma" w:hAnsi="Tahoma" w:cs="Tahoma"/>
          <w:sz w:val="22"/>
        </w:rPr>
        <w:tab/>
      </w:r>
      <w:r w:rsidR="00E075E9" w:rsidRPr="008A0642">
        <w:rPr>
          <w:rFonts w:ascii="Tahoma" w:hAnsi="Tahoma" w:cs="Tahoma"/>
          <w:sz w:val="22"/>
        </w:rPr>
        <w:tab/>
      </w:r>
      <w:r w:rsidR="00E075E9" w:rsidRPr="008A0642">
        <w:rPr>
          <w:rFonts w:ascii="Tahoma" w:hAnsi="Tahoma" w:cs="Tahoma"/>
          <w:sz w:val="22"/>
        </w:rPr>
        <w:tab/>
      </w:r>
      <w:r w:rsidR="00E075E9" w:rsidRPr="008A0642">
        <w:rPr>
          <w:rFonts w:ascii="Tahoma" w:hAnsi="Tahoma" w:cs="Tahoma"/>
          <w:sz w:val="22"/>
        </w:rPr>
        <w:tab/>
      </w:r>
      <w:r w:rsidR="00E075E9" w:rsidRPr="008A0642">
        <w:rPr>
          <w:rFonts w:ascii="Tahoma" w:hAnsi="Tahoma" w:cs="Tahoma"/>
          <w:sz w:val="22"/>
        </w:rPr>
        <w:tab/>
      </w:r>
      <w:r w:rsidR="00E075E9" w:rsidRPr="008A0642">
        <w:rPr>
          <w:rFonts w:ascii="Tahoma" w:hAnsi="Tahoma" w:cs="Tahoma"/>
          <w:sz w:val="22"/>
        </w:rPr>
        <w:tab/>
      </w:r>
      <w:r w:rsidR="00E075E9" w:rsidRPr="008A0642">
        <w:rPr>
          <w:rFonts w:ascii="Tahoma" w:hAnsi="Tahoma" w:cs="Tahoma"/>
          <w:sz w:val="22"/>
        </w:rPr>
        <w:tab/>
      </w:r>
      <w:r w:rsidR="00E075E9" w:rsidRPr="008A0642">
        <w:rPr>
          <w:rFonts w:ascii="Tahoma" w:hAnsi="Tahoma" w:cs="Tahoma"/>
          <w:sz w:val="22"/>
        </w:rPr>
        <w:tab/>
        <w:t xml:space="preserve">           </w:t>
      </w:r>
      <w:r w:rsidR="008A0642">
        <w:rPr>
          <w:rFonts w:ascii="Tahoma" w:hAnsi="Tahoma" w:cs="Tahoma"/>
          <w:sz w:val="22"/>
        </w:rPr>
        <w:tab/>
      </w:r>
      <w:r w:rsidR="00E075E9" w:rsidRPr="008A0642">
        <w:rPr>
          <w:rFonts w:ascii="Tahoma" w:hAnsi="Tahoma" w:cs="Tahoma"/>
          <w:sz w:val="22"/>
        </w:rPr>
        <w:t>PAG</w:t>
      </w:r>
    </w:p>
    <w:p w:rsidR="006427DF" w:rsidRPr="006427DF" w:rsidRDefault="00664D1F" w:rsidP="006427DF">
      <w:pPr>
        <w:jc w:val="both"/>
        <w:outlineLvl w:val="0"/>
        <w:rPr>
          <w:rFonts w:ascii="Tahoma" w:hAnsi="Tahoma" w:cs="Tahoma"/>
          <w:sz w:val="32"/>
        </w:rPr>
      </w:pPr>
      <w:r>
        <w:rPr>
          <w:rFonts w:ascii="Tahoma" w:hAnsi="Tahoma" w:cs="Tahoma"/>
          <w:sz w:val="32"/>
        </w:rPr>
        <w:tab/>
        <w:t xml:space="preserve">     </w:t>
      </w:r>
    </w:p>
    <w:p w:rsidR="006427DF" w:rsidRPr="008A0642" w:rsidRDefault="00C25CEA" w:rsidP="00664D1F">
      <w:pPr>
        <w:numPr>
          <w:ilvl w:val="0"/>
          <w:numId w:val="25"/>
        </w:numPr>
        <w:jc w:val="both"/>
        <w:outlineLvl w:val="0"/>
        <w:rPr>
          <w:rFonts w:ascii="Tahoma" w:hAnsi="Tahoma" w:cs="Tahoma"/>
          <w:sz w:val="22"/>
          <w:szCs w:val="24"/>
        </w:rPr>
      </w:pPr>
      <w:r w:rsidRPr="008A0642">
        <w:rPr>
          <w:rFonts w:ascii="Tahoma" w:hAnsi="Tahoma" w:cs="Tahoma"/>
          <w:sz w:val="22"/>
          <w:szCs w:val="24"/>
        </w:rPr>
        <w:t>Requisitos de A</w:t>
      </w:r>
      <w:r w:rsidR="006427DF" w:rsidRPr="008A0642">
        <w:rPr>
          <w:rFonts w:ascii="Tahoma" w:hAnsi="Tahoma" w:cs="Tahoma"/>
          <w:sz w:val="22"/>
          <w:szCs w:val="24"/>
        </w:rPr>
        <w:t xml:space="preserve">dmisión   </w:t>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t xml:space="preserve"> </w:t>
      </w:r>
    </w:p>
    <w:p w:rsidR="006427DF" w:rsidRPr="008A0642" w:rsidRDefault="00C25CEA" w:rsidP="00664D1F">
      <w:pPr>
        <w:numPr>
          <w:ilvl w:val="0"/>
          <w:numId w:val="25"/>
        </w:numPr>
        <w:jc w:val="both"/>
        <w:outlineLvl w:val="0"/>
        <w:rPr>
          <w:rFonts w:ascii="Tahoma" w:hAnsi="Tahoma" w:cs="Tahoma"/>
          <w:sz w:val="22"/>
          <w:szCs w:val="24"/>
        </w:rPr>
      </w:pPr>
      <w:r w:rsidRPr="008A0642">
        <w:rPr>
          <w:rFonts w:ascii="Tahoma" w:hAnsi="Tahoma" w:cs="Tahoma"/>
          <w:sz w:val="22"/>
          <w:szCs w:val="24"/>
        </w:rPr>
        <w:t>Contrato de A</w:t>
      </w:r>
      <w:r w:rsidR="006427DF" w:rsidRPr="008A0642">
        <w:rPr>
          <w:rFonts w:ascii="Tahoma" w:hAnsi="Tahoma" w:cs="Tahoma"/>
          <w:sz w:val="22"/>
          <w:szCs w:val="24"/>
        </w:rPr>
        <w:t xml:space="preserve">prendizaje        </w:t>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p>
    <w:p w:rsidR="006427DF" w:rsidRPr="008A0642" w:rsidRDefault="00C25CEA" w:rsidP="00664D1F">
      <w:pPr>
        <w:numPr>
          <w:ilvl w:val="0"/>
          <w:numId w:val="25"/>
        </w:numPr>
        <w:jc w:val="both"/>
        <w:outlineLvl w:val="0"/>
        <w:rPr>
          <w:rFonts w:ascii="Tahoma" w:hAnsi="Tahoma" w:cs="Tahoma"/>
          <w:sz w:val="22"/>
          <w:szCs w:val="24"/>
        </w:rPr>
      </w:pPr>
      <w:r w:rsidRPr="008A0642">
        <w:rPr>
          <w:rFonts w:ascii="Tahoma" w:hAnsi="Tahoma" w:cs="Tahoma"/>
          <w:sz w:val="22"/>
          <w:szCs w:val="24"/>
        </w:rPr>
        <w:t>Periodo de P</w:t>
      </w:r>
      <w:r w:rsidR="006427DF" w:rsidRPr="008A0642">
        <w:rPr>
          <w:rFonts w:ascii="Tahoma" w:hAnsi="Tahoma" w:cs="Tahoma"/>
          <w:sz w:val="22"/>
          <w:szCs w:val="24"/>
        </w:rPr>
        <w:t xml:space="preserve">rueba         </w:t>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t xml:space="preserve"> </w:t>
      </w:r>
    </w:p>
    <w:p w:rsidR="006427DF" w:rsidRPr="008A0642" w:rsidRDefault="00C25CEA" w:rsidP="00664D1F">
      <w:pPr>
        <w:numPr>
          <w:ilvl w:val="0"/>
          <w:numId w:val="25"/>
        </w:numPr>
        <w:jc w:val="both"/>
        <w:outlineLvl w:val="0"/>
        <w:rPr>
          <w:rFonts w:ascii="Tahoma" w:hAnsi="Tahoma" w:cs="Tahoma"/>
          <w:sz w:val="22"/>
          <w:szCs w:val="24"/>
        </w:rPr>
      </w:pPr>
      <w:r w:rsidRPr="008A0642">
        <w:rPr>
          <w:rFonts w:ascii="Tahoma" w:hAnsi="Tahoma" w:cs="Tahoma"/>
          <w:sz w:val="22"/>
          <w:szCs w:val="24"/>
        </w:rPr>
        <w:t>Trab</w:t>
      </w:r>
      <w:r w:rsidR="00882CA6" w:rsidRPr="008A0642">
        <w:rPr>
          <w:rFonts w:ascii="Tahoma" w:hAnsi="Tahoma" w:cs="Tahoma"/>
          <w:sz w:val="22"/>
          <w:szCs w:val="24"/>
        </w:rPr>
        <w:t xml:space="preserve">ajadores </w:t>
      </w:r>
      <w:r w:rsidRPr="008A0642">
        <w:rPr>
          <w:rFonts w:ascii="Tahoma" w:hAnsi="Tahoma" w:cs="Tahoma"/>
          <w:sz w:val="22"/>
          <w:szCs w:val="24"/>
        </w:rPr>
        <w:t>A</w:t>
      </w:r>
      <w:r w:rsidR="006427DF" w:rsidRPr="008A0642">
        <w:rPr>
          <w:rFonts w:ascii="Tahoma" w:hAnsi="Tahoma" w:cs="Tahoma"/>
          <w:sz w:val="22"/>
          <w:szCs w:val="24"/>
        </w:rPr>
        <w:t>ccidentales</w:t>
      </w:r>
      <w:r w:rsidRPr="008A0642">
        <w:rPr>
          <w:rFonts w:ascii="Tahoma" w:hAnsi="Tahoma" w:cs="Tahoma"/>
          <w:sz w:val="22"/>
          <w:szCs w:val="24"/>
        </w:rPr>
        <w:t>, Ocasionales o T</w:t>
      </w:r>
      <w:r w:rsidR="006427DF" w:rsidRPr="008A0642">
        <w:rPr>
          <w:rFonts w:ascii="Tahoma" w:hAnsi="Tahoma" w:cs="Tahoma"/>
          <w:sz w:val="22"/>
          <w:szCs w:val="24"/>
        </w:rPr>
        <w:t xml:space="preserve">ransitorios     </w:t>
      </w:r>
    </w:p>
    <w:p w:rsidR="006427DF"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Jornada y Horario de T</w:t>
      </w:r>
      <w:r w:rsidR="006427DF" w:rsidRPr="008A0642">
        <w:rPr>
          <w:rFonts w:ascii="Tahoma" w:hAnsi="Tahoma" w:cs="Tahoma"/>
          <w:sz w:val="22"/>
          <w:szCs w:val="24"/>
        </w:rPr>
        <w:t xml:space="preserve">rabajo         </w:t>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Pr="008A0642">
        <w:rPr>
          <w:rFonts w:ascii="Tahoma" w:hAnsi="Tahoma" w:cs="Tahoma"/>
          <w:sz w:val="22"/>
          <w:szCs w:val="24"/>
        </w:rPr>
        <w:t xml:space="preserve">       </w:t>
      </w:r>
      <w:r w:rsidR="006427DF" w:rsidRPr="008A0642">
        <w:rPr>
          <w:rFonts w:ascii="Tahoma" w:hAnsi="Tahoma" w:cs="Tahoma"/>
          <w:sz w:val="22"/>
          <w:szCs w:val="24"/>
        </w:rPr>
        <w:t xml:space="preserve"> </w:t>
      </w:r>
    </w:p>
    <w:p w:rsidR="006427DF"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Horas extras</w:t>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64D1F" w:rsidRPr="008A0642">
        <w:rPr>
          <w:rFonts w:ascii="Tahoma" w:hAnsi="Tahoma" w:cs="Tahoma"/>
          <w:sz w:val="22"/>
          <w:szCs w:val="24"/>
        </w:rPr>
        <w:t xml:space="preserve">      </w:t>
      </w:r>
      <w:r w:rsidR="006427DF" w:rsidRPr="008A0642">
        <w:rPr>
          <w:rFonts w:ascii="Tahoma" w:hAnsi="Tahoma" w:cs="Tahoma"/>
          <w:sz w:val="22"/>
          <w:szCs w:val="24"/>
        </w:rPr>
        <w:t xml:space="preserve"> </w:t>
      </w:r>
    </w:p>
    <w:p w:rsidR="00882CA6"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Días de D</w:t>
      </w:r>
      <w:r w:rsidR="006427DF" w:rsidRPr="008A0642">
        <w:rPr>
          <w:rFonts w:ascii="Tahoma" w:hAnsi="Tahoma" w:cs="Tahoma"/>
          <w:sz w:val="22"/>
          <w:szCs w:val="24"/>
        </w:rPr>
        <w:t xml:space="preserve">escanso </w:t>
      </w:r>
      <w:r w:rsidRPr="008A0642">
        <w:rPr>
          <w:rFonts w:ascii="Tahoma" w:hAnsi="Tahoma" w:cs="Tahoma"/>
          <w:sz w:val="22"/>
          <w:szCs w:val="24"/>
        </w:rPr>
        <w:t>O</w:t>
      </w:r>
      <w:r w:rsidR="006427DF" w:rsidRPr="008A0642">
        <w:rPr>
          <w:rFonts w:ascii="Tahoma" w:hAnsi="Tahoma" w:cs="Tahoma"/>
          <w:sz w:val="22"/>
          <w:szCs w:val="24"/>
        </w:rPr>
        <w:t xml:space="preserve">bligatorios  </w:t>
      </w:r>
    </w:p>
    <w:p w:rsidR="006427DF"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Descanso Convencional o Adicional</w:t>
      </w:r>
      <w:r w:rsidR="006427DF" w:rsidRPr="008A0642">
        <w:rPr>
          <w:rFonts w:ascii="Tahoma" w:hAnsi="Tahoma" w:cs="Tahoma"/>
          <w:sz w:val="22"/>
          <w:szCs w:val="24"/>
        </w:rPr>
        <w:t xml:space="preserve">   </w:t>
      </w:r>
      <w:r w:rsidR="006427DF" w:rsidRPr="008A0642">
        <w:rPr>
          <w:rFonts w:ascii="Tahoma" w:hAnsi="Tahoma" w:cs="Tahoma"/>
          <w:sz w:val="22"/>
          <w:szCs w:val="24"/>
        </w:rPr>
        <w:tab/>
      </w:r>
      <w:r w:rsidR="006427DF" w:rsidRPr="008A0642">
        <w:rPr>
          <w:rFonts w:ascii="Tahoma" w:hAnsi="Tahoma" w:cs="Tahoma"/>
          <w:sz w:val="22"/>
          <w:szCs w:val="24"/>
        </w:rPr>
        <w:tab/>
      </w:r>
      <w:r w:rsidR="00664D1F" w:rsidRPr="008A0642">
        <w:rPr>
          <w:rFonts w:ascii="Tahoma" w:hAnsi="Tahoma" w:cs="Tahoma"/>
          <w:sz w:val="22"/>
          <w:szCs w:val="24"/>
        </w:rPr>
        <w:t xml:space="preserve">      </w:t>
      </w:r>
      <w:r w:rsidR="006427DF" w:rsidRPr="008A0642">
        <w:rPr>
          <w:rFonts w:ascii="Tahoma" w:hAnsi="Tahoma" w:cs="Tahoma"/>
          <w:sz w:val="22"/>
          <w:szCs w:val="24"/>
        </w:rPr>
        <w:t xml:space="preserve"> </w:t>
      </w:r>
    </w:p>
    <w:p w:rsidR="006427DF"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Vacaciones R</w:t>
      </w:r>
      <w:r w:rsidR="006427DF" w:rsidRPr="008A0642">
        <w:rPr>
          <w:rFonts w:ascii="Tahoma" w:hAnsi="Tahoma" w:cs="Tahoma"/>
          <w:sz w:val="22"/>
          <w:szCs w:val="24"/>
        </w:rPr>
        <w:t xml:space="preserve">emuneradas         </w:t>
      </w:r>
      <w:r w:rsidR="00664D1F" w:rsidRPr="008A0642">
        <w:rPr>
          <w:rFonts w:ascii="Tahoma" w:hAnsi="Tahoma" w:cs="Tahoma"/>
          <w:sz w:val="22"/>
          <w:szCs w:val="24"/>
        </w:rPr>
        <w:t xml:space="preserve">                                </w:t>
      </w:r>
      <w:r w:rsidR="006427DF" w:rsidRPr="008A0642">
        <w:rPr>
          <w:rFonts w:ascii="Tahoma" w:hAnsi="Tahoma" w:cs="Tahoma"/>
          <w:sz w:val="22"/>
          <w:szCs w:val="24"/>
        </w:rPr>
        <w:t xml:space="preserve">  </w:t>
      </w:r>
    </w:p>
    <w:p w:rsidR="00E075E9"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Permisos  y Licencias</w:t>
      </w:r>
      <w:r w:rsidR="006427DF" w:rsidRPr="008A0642">
        <w:rPr>
          <w:rFonts w:ascii="Tahoma" w:hAnsi="Tahoma" w:cs="Tahoma"/>
          <w:sz w:val="22"/>
          <w:szCs w:val="24"/>
        </w:rPr>
        <w:t xml:space="preserve"> </w:t>
      </w:r>
    </w:p>
    <w:p w:rsidR="00E075E9" w:rsidRPr="008A0642" w:rsidRDefault="00E075E9" w:rsidP="008A0642">
      <w:pPr>
        <w:numPr>
          <w:ilvl w:val="0"/>
          <w:numId w:val="25"/>
        </w:numPr>
        <w:jc w:val="both"/>
        <w:outlineLvl w:val="0"/>
        <w:rPr>
          <w:rFonts w:ascii="Tahoma" w:hAnsi="Tahoma" w:cs="Tahoma"/>
          <w:sz w:val="22"/>
          <w:szCs w:val="24"/>
        </w:rPr>
      </w:pPr>
      <w:r w:rsidRPr="008A0642">
        <w:rPr>
          <w:rFonts w:ascii="Tahoma" w:hAnsi="Tahoma" w:cs="Tahoma"/>
          <w:sz w:val="22"/>
          <w:szCs w:val="24"/>
        </w:rPr>
        <w:t>Permisos Remunerados y no Compensados</w:t>
      </w:r>
    </w:p>
    <w:p w:rsidR="006427DF" w:rsidRPr="008A0642" w:rsidRDefault="00E075E9" w:rsidP="008A0642">
      <w:pPr>
        <w:numPr>
          <w:ilvl w:val="0"/>
          <w:numId w:val="25"/>
        </w:numPr>
        <w:jc w:val="both"/>
        <w:outlineLvl w:val="0"/>
        <w:rPr>
          <w:rFonts w:ascii="Tahoma" w:hAnsi="Tahoma" w:cs="Tahoma"/>
          <w:sz w:val="22"/>
          <w:szCs w:val="24"/>
        </w:rPr>
      </w:pPr>
      <w:r w:rsidRPr="008A0642">
        <w:rPr>
          <w:rFonts w:ascii="Tahoma" w:hAnsi="Tahoma" w:cs="Tahoma"/>
          <w:sz w:val="22"/>
          <w:szCs w:val="24"/>
        </w:rPr>
        <w:t>Permisos Remunerados y Compensados</w:t>
      </w:r>
      <w:r w:rsidR="006427DF" w:rsidRPr="008A0642">
        <w:rPr>
          <w:rFonts w:ascii="Tahoma" w:hAnsi="Tahoma" w:cs="Tahoma"/>
          <w:sz w:val="22"/>
          <w:szCs w:val="24"/>
        </w:rPr>
        <w:t xml:space="preserve">      </w:t>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t xml:space="preserve"> </w:t>
      </w:r>
    </w:p>
    <w:p w:rsidR="006427DF" w:rsidRPr="008A0642" w:rsidRDefault="006427DF" w:rsidP="00664D1F">
      <w:pPr>
        <w:numPr>
          <w:ilvl w:val="0"/>
          <w:numId w:val="25"/>
        </w:numPr>
        <w:jc w:val="both"/>
        <w:outlineLvl w:val="0"/>
        <w:rPr>
          <w:rFonts w:ascii="Tahoma" w:hAnsi="Tahoma" w:cs="Tahoma"/>
          <w:sz w:val="22"/>
          <w:szCs w:val="24"/>
        </w:rPr>
      </w:pPr>
      <w:r w:rsidRPr="008A0642">
        <w:rPr>
          <w:rFonts w:ascii="Tahoma" w:hAnsi="Tahoma" w:cs="Tahoma"/>
          <w:sz w:val="22"/>
          <w:szCs w:val="24"/>
        </w:rPr>
        <w:t>Salario</w:t>
      </w:r>
      <w:r w:rsidR="00882CA6" w:rsidRPr="008A0642">
        <w:rPr>
          <w:rFonts w:ascii="Tahoma" w:hAnsi="Tahoma" w:cs="Tahoma"/>
          <w:sz w:val="22"/>
          <w:szCs w:val="24"/>
        </w:rPr>
        <w:t>, Modalidades y Periodos de Pago</w:t>
      </w:r>
      <w:r w:rsidR="00664D1F" w:rsidRPr="008A0642">
        <w:rPr>
          <w:rFonts w:ascii="Tahoma" w:hAnsi="Tahoma" w:cs="Tahoma"/>
          <w:sz w:val="22"/>
          <w:szCs w:val="24"/>
        </w:rPr>
        <w:tab/>
      </w:r>
      <w:r w:rsidR="00664D1F" w:rsidRPr="008A0642">
        <w:rPr>
          <w:rFonts w:ascii="Tahoma" w:hAnsi="Tahoma" w:cs="Tahoma"/>
          <w:sz w:val="22"/>
          <w:szCs w:val="24"/>
        </w:rPr>
        <w:tab/>
      </w:r>
      <w:r w:rsidR="00882CA6" w:rsidRPr="008A0642">
        <w:rPr>
          <w:rFonts w:ascii="Tahoma" w:hAnsi="Tahoma" w:cs="Tahoma"/>
          <w:sz w:val="22"/>
          <w:szCs w:val="24"/>
        </w:rPr>
        <w:tab/>
      </w:r>
      <w:r w:rsidR="00664D1F" w:rsidRPr="008A0642">
        <w:rPr>
          <w:rFonts w:ascii="Tahoma" w:hAnsi="Tahoma" w:cs="Tahoma"/>
          <w:sz w:val="22"/>
          <w:szCs w:val="24"/>
        </w:rPr>
        <w:t xml:space="preserve">      </w:t>
      </w:r>
      <w:r w:rsidRPr="008A0642">
        <w:rPr>
          <w:rFonts w:ascii="Tahoma" w:hAnsi="Tahoma" w:cs="Tahoma"/>
          <w:sz w:val="22"/>
          <w:szCs w:val="24"/>
        </w:rPr>
        <w:t xml:space="preserve"> </w:t>
      </w:r>
    </w:p>
    <w:p w:rsidR="008A0642" w:rsidRDefault="006427DF" w:rsidP="00664D1F">
      <w:pPr>
        <w:numPr>
          <w:ilvl w:val="0"/>
          <w:numId w:val="25"/>
        </w:numPr>
        <w:jc w:val="both"/>
        <w:outlineLvl w:val="0"/>
        <w:rPr>
          <w:rFonts w:ascii="Tahoma" w:hAnsi="Tahoma" w:cs="Tahoma"/>
          <w:sz w:val="22"/>
          <w:szCs w:val="24"/>
        </w:rPr>
      </w:pPr>
      <w:r w:rsidRPr="008A0642">
        <w:rPr>
          <w:rFonts w:ascii="Tahoma" w:hAnsi="Tahoma" w:cs="Tahoma"/>
          <w:sz w:val="22"/>
          <w:szCs w:val="24"/>
        </w:rPr>
        <w:t xml:space="preserve">Servicios médicos, medidas de seguridad, riesgos, primeros auxilios </w:t>
      </w:r>
    </w:p>
    <w:p w:rsidR="008A0642" w:rsidRDefault="006427DF" w:rsidP="008A0642">
      <w:pPr>
        <w:ind w:left="708"/>
        <w:jc w:val="both"/>
        <w:outlineLvl w:val="0"/>
        <w:rPr>
          <w:rFonts w:ascii="Tahoma" w:hAnsi="Tahoma" w:cs="Tahoma"/>
          <w:sz w:val="22"/>
          <w:szCs w:val="24"/>
        </w:rPr>
      </w:pPr>
      <w:r w:rsidRPr="008A0642">
        <w:rPr>
          <w:rFonts w:ascii="Tahoma" w:hAnsi="Tahoma" w:cs="Tahoma"/>
          <w:sz w:val="22"/>
          <w:szCs w:val="24"/>
        </w:rPr>
        <w:t xml:space="preserve">en caso de accidentes de trabajo, normas sobre labores en </w:t>
      </w:r>
    </w:p>
    <w:p w:rsidR="006427DF" w:rsidRPr="008A0642" w:rsidRDefault="006427DF" w:rsidP="008A0642">
      <w:pPr>
        <w:ind w:left="708"/>
        <w:jc w:val="both"/>
        <w:outlineLvl w:val="0"/>
        <w:rPr>
          <w:rFonts w:ascii="Tahoma" w:hAnsi="Tahoma" w:cs="Tahoma"/>
          <w:sz w:val="22"/>
          <w:szCs w:val="24"/>
        </w:rPr>
      </w:pPr>
      <w:r w:rsidRPr="008A0642">
        <w:rPr>
          <w:rFonts w:ascii="Tahoma" w:hAnsi="Tahoma" w:cs="Tahoma"/>
          <w:sz w:val="22"/>
          <w:szCs w:val="24"/>
        </w:rPr>
        <w:t>orden</w:t>
      </w:r>
      <w:r w:rsidR="008A0642" w:rsidRPr="008A0642">
        <w:rPr>
          <w:rFonts w:ascii="Tahoma" w:hAnsi="Tahoma" w:cs="Tahoma"/>
          <w:sz w:val="22"/>
          <w:szCs w:val="24"/>
        </w:rPr>
        <w:t xml:space="preserve">, </w:t>
      </w:r>
      <w:r w:rsidRPr="008A0642">
        <w:rPr>
          <w:rFonts w:ascii="Tahoma" w:hAnsi="Tahoma" w:cs="Tahoma"/>
          <w:sz w:val="22"/>
          <w:szCs w:val="24"/>
        </w:rPr>
        <w:t xml:space="preserve">higiene, regularidad y seguridad en el trabajo.   </w:t>
      </w:r>
      <w:r w:rsidRPr="008A0642">
        <w:rPr>
          <w:rFonts w:ascii="Tahoma" w:hAnsi="Tahoma" w:cs="Tahoma"/>
          <w:sz w:val="22"/>
          <w:szCs w:val="24"/>
        </w:rPr>
        <w:tab/>
      </w:r>
      <w:r w:rsidRPr="008A0642">
        <w:rPr>
          <w:rFonts w:ascii="Tahoma" w:hAnsi="Tahoma" w:cs="Tahoma"/>
          <w:sz w:val="22"/>
          <w:szCs w:val="24"/>
        </w:rPr>
        <w:tab/>
      </w:r>
      <w:r w:rsidRPr="008A0642">
        <w:rPr>
          <w:rFonts w:ascii="Tahoma" w:hAnsi="Tahoma" w:cs="Tahoma"/>
          <w:sz w:val="22"/>
          <w:szCs w:val="24"/>
        </w:rPr>
        <w:tab/>
      </w:r>
      <w:r w:rsidR="00664D1F" w:rsidRPr="008A0642">
        <w:rPr>
          <w:rFonts w:ascii="Tahoma" w:hAnsi="Tahoma" w:cs="Tahoma"/>
          <w:sz w:val="22"/>
          <w:szCs w:val="24"/>
        </w:rPr>
        <w:t xml:space="preserve">      </w:t>
      </w:r>
      <w:r w:rsidRPr="008A0642">
        <w:rPr>
          <w:rFonts w:ascii="Tahoma" w:hAnsi="Tahoma" w:cs="Tahoma"/>
          <w:sz w:val="22"/>
          <w:szCs w:val="24"/>
        </w:rPr>
        <w:t xml:space="preserve"> </w:t>
      </w:r>
    </w:p>
    <w:p w:rsidR="00882CA6"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Prescripciones de O</w:t>
      </w:r>
      <w:r w:rsidR="006427DF" w:rsidRPr="008A0642">
        <w:rPr>
          <w:rFonts w:ascii="Tahoma" w:hAnsi="Tahoma" w:cs="Tahoma"/>
          <w:sz w:val="22"/>
          <w:szCs w:val="24"/>
        </w:rPr>
        <w:t xml:space="preserve">rden    </w:t>
      </w:r>
    </w:p>
    <w:p w:rsidR="006427DF"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Labores Prohibidas para Mujeres y Menores de Edad</w:t>
      </w:r>
      <w:r w:rsidR="006427DF" w:rsidRPr="008A0642">
        <w:rPr>
          <w:rFonts w:ascii="Tahoma" w:hAnsi="Tahoma" w:cs="Tahoma"/>
          <w:sz w:val="22"/>
          <w:szCs w:val="24"/>
        </w:rPr>
        <w:t xml:space="preserve">    </w:t>
      </w:r>
    </w:p>
    <w:p w:rsidR="006427DF"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Orden J</w:t>
      </w:r>
      <w:r w:rsidR="006427DF" w:rsidRPr="008A0642">
        <w:rPr>
          <w:rFonts w:ascii="Tahoma" w:hAnsi="Tahoma" w:cs="Tahoma"/>
          <w:sz w:val="22"/>
          <w:szCs w:val="24"/>
        </w:rPr>
        <w:t xml:space="preserve">erárquico        </w:t>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427DF" w:rsidRPr="008A0642">
        <w:rPr>
          <w:rFonts w:ascii="Tahoma" w:hAnsi="Tahoma" w:cs="Tahoma"/>
          <w:sz w:val="22"/>
          <w:szCs w:val="24"/>
        </w:rPr>
        <w:tab/>
      </w:r>
      <w:r w:rsidR="00664D1F" w:rsidRPr="008A0642">
        <w:rPr>
          <w:rFonts w:ascii="Tahoma" w:hAnsi="Tahoma" w:cs="Tahoma"/>
          <w:sz w:val="22"/>
          <w:szCs w:val="24"/>
        </w:rPr>
        <w:t xml:space="preserve">      </w:t>
      </w:r>
      <w:r w:rsidR="006427DF" w:rsidRPr="008A0642">
        <w:rPr>
          <w:rFonts w:ascii="Tahoma" w:hAnsi="Tahoma" w:cs="Tahoma"/>
          <w:sz w:val="22"/>
          <w:szCs w:val="24"/>
        </w:rPr>
        <w:t xml:space="preserve"> </w:t>
      </w:r>
    </w:p>
    <w:p w:rsidR="006427DF" w:rsidRPr="008A0642" w:rsidRDefault="00882CA6" w:rsidP="00664D1F">
      <w:pPr>
        <w:numPr>
          <w:ilvl w:val="0"/>
          <w:numId w:val="25"/>
        </w:numPr>
        <w:jc w:val="both"/>
        <w:outlineLvl w:val="0"/>
        <w:rPr>
          <w:rFonts w:ascii="Tahoma" w:hAnsi="Tahoma" w:cs="Tahoma"/>
          <w:sz w:val="22"/>
          <w:szCs w:val="24"/>
        </w:rPr>
      </w:pPr>
      <w:r w:rsidRPr="008A0642">
        <w:rPr>
          <w:rFonts w:ascii="Tahoma" w:hAnsi="Tahoma" w:cs="Tahoma"/>
          <w:sz w:val="22"/>
          <w:szCs w:val="24"/>
        </w:rPr>
        <w:t>Obligaciones Especiales para el Empleador y los Empleados</w:t>
      </w:r>
    </w:p>
    <w:p w:rsidR="00E075E9" w:rsidRPr="008A0642" w:rsidRDefault="00E075E9" w:rsidP="008A0642">
      <w:pPr>
        <w:numPr>
          <w:ilvl w:val="0"/>
          <w:numId w:val="25"/>
        </w:numPr>
        <w:jc w:val="both"/>
        <w:outlineLvl w:val="0"/>
        <w:rPr>
          <w:rFonts w:ascii="Tahoma" w:hAnsi="Tahoma" w:cs="Tahoma"/>
          <w:sz w:val="22"/>
          <w:szCs w:val="24"/>
        </w:rPr>
      </w:pPr>
      <w:r w:rsidRPr="008A0642">
        <w:rPr>
          <w:rFonts w:ascii="Tahoma" w:hAnsi="Tahoma" w:cs="Tahoma"/>
          <w:sz w:val="22"/>
          <w:szCs w:val="24"/>
        </w:rPr>
        <w:t>Son Obligaciones Especiales del Empleador</w:t>
      </w:r>
    </w:p>
    <w:p w:rsidR="00E075E9" w:rsidRPr="008A0642" w:rsidRDefault="00E075E9" w:rsidP="008A0642">
      <w:pPr>
        <w:numPr>
          <w:ilvl w:val="0"/>
          <w:numId w:val="25"/>
        </w:numPr>
        <w:jc w:val="both"/>
        <w:outlineLvl w:val="0"/>
        <w:rPr>
          <w:rFonts w:ascii="Tahoma" w:hAnsi="Tahoma" w:cs="Tahoma"/>
          <w:sz w:val="22"/>
          <w:szCs w:val="24"/>
        </w:rPr>
      </w:pPr>
      <w:r w:rsidRPr="008A0642">
        <w:rPr>
          <w:rFonts w:ascii="Tahoma" w:hAnsi="Tahoma" w:cs="Tahoma"/>
          <w:sz w:val="22"/>
          <w:szCs w:val="24"/>
        </w:rPr>
        <w:t>Son Obligaciones Especiales del Empleado</w:t>
      </w:r>
    </w:p>
    <w:p w:rsidR="00882CA6" w:rsidRPr="008A0642" w:rsidRDefault="00882CA6" w:rsidP="008A0642">
      <w:pPr>
        <w:numPr>
          <w:ilvl w:val="0"/>
          <w:numId w:val="25"/>
        </w:numPr>
        <w:jc w:val="both"/>
        <w:outlineLvl w:val="0"/>
        <w:rPr>
          <w:rFonts w:ascii="Tahoma" w:hAnsi="Tahoma" w:cs="Tahoma"/>
          <w:sz w:val="22"/>
          <w:szCs w:val="24"/>
        </w:rPr>
      </w:pPr>
      <w:r w:rsidRPr="008A0642">
        <w:rPr>
          <w:rFonts w:ascii="Tahoma" w:hAnsi="Tahoma" w:cs="Tahoma"/>
          <w:sz w:val="22"/>
          <w:szCs w:val="24"/>
        </w:rPr>
        <w:t xml:space="preserve">Uso </w:t>
      </w:r>
      <w:r w:rsidR="00A356F4" w:rsidRPr="00097A00">
        <w:rPr>
          <w:rFonts w:ascii="Tahoma" w:hAnsi="Tahoma" w:cs="Tahoma"/>
          <w:sz w:val="22"/>
          <w:szCs w:val="24"/>
        </w:rPr>
        <w:t>Ina</w:t>
      </w:r>
      <w:r w:rsidR="00A356F4" w:rsidRPr="00097A00">
        <w:rPr>
          <w:rFonts w:ascii="Tahoma" w:hAnsi="Tahoma" w:cs="Tahoma"/>
          <w:sz w:val="22"/>
          <w:szCs w:val="24"/>
        </w:rPr>
        <w:t>ceptable</w:t>
      </w:r>
      <w:ins w:id="0" w:author="Paula Carmona" w:date="2013-02-26T15:09:00Z">
        <w:r w:rsidR="00A356F4" w:rsidRPr="008A0642">
          <w:rPr>
            <w:rFonts w:ascii="Tahoma" w:hAnsi="Tahoma" w:cs="Tahoma"/>
            <w:sz w:val="22"/>
            <w:szCs w:val="24"/>
          </w:rPr>
          <w:t xml:space="preserve"> </w:t>
        </w:r>
      </w:ins>
    </w:p>
    <w:p w:rsidR="00882CA6" w:rsidRPr="008A0642" w:rsidRDefault="00882CA6" w:rsidP="00882CA6">
      <w:pPr>
        <w:numPr>
          <w:ilvl w:val="0"/>
          <w:numId w:val="25"/>
        </w:numPr>
        <w:jc w:val="both"/>
        <w:outlineLvl w:val="0"/>
        <w:rPr>
          <w:rFonts w:ascii="Tahoma" w:hAnsi="Tahoma" w:cs="Tahoma"/>
          <w:sz w:val="22"/>
          <w:szCs w:val="24"/>
        </w:rPr>
      </w:pPr>
      <w:r w:rsidRPr="008A0642">
        <w:rPr>
          <w:rFonts w:ascii="Tahoma" w:hAnsi="Tahoma" w:cs="Tahoma"/>
          <w:sz w:val="22"/>
          <w:szCs w:val="24"/>
        </w:rPr>
        <w:t>Prohibiciones Especiales para el Empleador y los Empleados</w:t>
      </w:r>
    </w:p>
    <w:p w:rsidR="006427DF" w:rsidRPr="008A0642" w:rsidRDefault="00882CA6" w:rsidP="008A0642">
      <w:pPr>
        <w:numPr>
          <w:ilvl w:val="0"/>
          <w:numId w:val="25"/>
        </w:numPr>
        <w:jc w:val="both"/>
        <w:outlineLvl w:val="0"/>
        <w:rPr>
          <w:rFonts w:ascii="Tahoma" w:hAnsi="Tahoma" w:cs="Tahoma"/>
          <w:sz w:val="22"/>
          <w:szCs w:val="24"/>
        </w:rPr>
      </w:pPr>
      <w:r w:rsidRPr="008A0642">
        <w:rPr>
          <w:rFonts w:ascii="Tahoma" w:hAnsi="Tahoma" w:cs="Tahoma"/>
          <w:sz w:val="22"/>
          <w:szCs w:val="24"/>
        </w:rPr>
        <w:t>Se Prohibe al Empleador</w:t>
      </w:r>
    </w:p>
    <w:p w:rsidR="00882CA6" w:rsidRPr="008A0642" w:rsidRDefault="00882CA6" w:rsidP="008A0642">
      <w:pPr>
        <w:numPr>
          <w:ilvl w:val="0"/>
          <w:numId w:val="25"/>
        </w:numPr>
        <w:jc w:val="both"/>
        <w:outlineLvl w:val="0"/>
        <w:rPr>
          <w:rFonts w:ascii="Tahoma" w:hAnsi="Tahoma" w:cs="Tahoma"/>
          <w:sz w:val="22"/>
          <w:szCs w:val="24"/>
        </w:rPr>
      </w:pPr>
      <w:r w:rsidRPr="008A0642">
        <w:rPr>
          <w:rFonts w:ascii="Tahoma" w:hAnsi="Tahoma" w:cs="Tahoma"/>
          <w:sz w:val="22"/>
          <w:szCs w:val="24"/>
        </w:rPr>
        <w:t>Se Prohibe a los Empleados</w:t>
      </w:r>
    </w:p>
    <w:p w:rsidR="00882CA6" w:rsidRPr="008A0642" w:rsidRDefault="00882CA6" w:rsidP="00882CA6">
      <w:pPr>
        <w:numPr>
          <w:ilvl w:val="0"/>
          <w:numId w:val="28"/>
        </w:numPr>
        <w:jc w:val="both"/>
        <w:outlineLvl w:val="0"/>
        <w:rPr>
          <w:rFonts w:ascii="Tahoma" w:hAnsi="Tahoma" w:cs="Tahoma"/>
          <w:sz w:val="22"/>
          <w:szCs w:val="24"/>
        </w:rPr>
      </w:pPr>
      <w:r w:rsidRPr="008A0642">
        <w:rPr>
          <w:rFonts w:ascii="Tahoma" w:hAnsi="Tahoma" w:cs="Tahoma"/>
          <w:sz w:val="22"/>
          <w:szCs w:val="24"/>
        </w:rPr>
        <w:t>Normas Sobre Acoso Laboral</w:t>
      </w:r>
    </w:p>
    <w:p w:rsidR="00882CA6" w:rsidRPr="008A0642" w:rsidRDefault="00882CA6" w:rsidP="00882CA6">
      <w:pPr>
        <w:numPr>
          <w:ilvl w:val="0"/>
          <w:numId w:val="28"/>
        </w:numPr>
        <w:jc w:val="both"/>
        <w:outlineLvl w:val="0"/>
        <w:rPr>
          <w:rFonts w:ascii="Tahoma" w:hAnsi="Tahoma" w:cs="Tahoma"/>
          <w:sz w:val="22"/>
          <w:szCs w:val="24"/>
        </w:rPr>
      </w:pPr>
      <w:r w:rsidRPr="008A0642">
        <w:rPr>
          <w:rFonts w:ascii="Tahoma" w:hAnsi="Tahoma" w:cs="Tahoma"/>
          <w:sz w:val="22"/>
          <w:szCs w:val="24"/>
        </w:rPr>
        <w:t>Escala de Faltas y Sanciones Disciplinarias</w:t>
      </w:r>
    </w:p>
    <w:p w:rsidR="00882CA6" w:rsidRPr="008A0642" w:rsidRDefault="00E075E9" w:rsidP="00882CA6">
      <w:pPr>
        <w:numPr>
          <w:ilvl w:val="0"/>
          <w:numId w:val="28"/>
        </w:numPr>
        <w:jc w:val="both"/>
        <w:outlineLvl w:val="0"/>
        <w:rPr>
          <w:rFonts w:ascii="Tahoma" w:hAnsi="Tahoma" w:cs="Tahoma"/>
          <w:sz w:val="22"/>
          <w:szCs w:val="24"/>
        </w:rPr>
      </w:pPr>
      <w:r w:rsidRPr="008A0642">
        <w:rPr>
          <w:rFonts w:ascii="Tahoma" w:hAnsi="Tahoma" w:cs="Tahoma"/>
          <w:sz w:val="22"/>
          <w:szCs w:val="24"/>
        </w:rPr>
        <w:t>Terminación de los C</w:t>
      </w:r>
      <w:r w:rsidR="00882CA6" w:rsidRPr="008A0642">
        <w:rPr>
          <w:rFonts w:ascii="Tahoma" w:hAnsi="Tahoma" w:cs="Tahoma"/>
          <w:sz w:val="22"/>
          <w:szCs w:val="24"/>
        </w:rPr>
        <w:t>ontratos de Trabajo</w:t>
      </w:r>
    </w:p>
    <w:p w:rsidR="002A5DD0" w:rsidRPr="008A0642" w:rsidRDefault="002A5DD0" w:rsidP="002A5DD0">
      <w:pPr>
        <w:numPr>
          <w:ilvl w:val="0"/>
          <w:numId w:val="28"/>
        </w:numPr>
        <w:jc w:val="both"/>
        <w:outlineLvl w:val="0"/>
        <w:rPr>
          <w:rFonts w:ascii="Tahoma" w:hAnsi="Tahoma" w:cs="Tahoma"/>
          <w:sz w:val="22"/>
          <w:szCs w:val="24"/>
        </w:rPr>
      </w:pPr>
      <w:r w:rsidRPr="008A0642">
        <w:rPr>
          <w:rFonts w:ascii="Tahoma" w:hAnsi="Tahoma" w:cs="Tahoma"/>
          <w:sz w:val="22"/>
          <w:szCs w:val="24"/>
        </w:rPr>
        <w:t>Procedimientos para Comprobación de Faltas y Formas de A</w:t>
      </w:r>
      <w:r w:rsidR="006427DF" w:rsidRPr="008A0642">
        <w:rPr>
          <w:rFonts w:ascii="Tahoma" w:hAnsi="Tahoma" w:cs="Tahoma"/>
          <w:sz w:val="22"/>
          <w:szCs w:val="24"/>
        </w:rPr>
        <w:t>plica</w:t>
      </w:r>
      <w:r w:rsidRPr="008A0642">
        <w:rPr>
          <w:rFonts w:ascii="Tahoma" w:hAnsi="Tahoma" w:cs="Tahoma"/>
          <w:sz w:val="22"/>
          <w:szCs w:val="24"/>
        </w:rPr>
        <w:t>ciones  De las Sanciones D</w:t>
      </w:r>
      <w:r w:rsidR="006427DF" w:rsidRPr="008A0642">
        <w:rPr>
          <w:rFonts w:ascii="Tahoma" w:hAnsi="Tahoma" w:cs="Tahoma"/>
          <w:sz w:val="22"/>
          <w:szCs w:val="24"/>
        </w:rPr>
        <w:t xml:space="preserve">isciplinarias      </w:t>
      </w:r>
    </w:p>
    <w:p w:rsidR="006427DF" w:rsidRPr="008A0642" w:rsidRDefault="002A5DD0" w:rsidP="002A5DD0">
      <w:pPr>
        <w:numPr>
          <w:ilvl w:val="0"/>
          <w:numId w:val="28"/>
        </w:numPr>
        <w:jc w:val="both"/>
        <w:outlineLvl w:val="0"/>
        <w:rPr>
          <w:rFonts w:ascii="Tahoma" w:hAnsi="Tahoma" w:cs="Tahoma"/>
          <w:sz w:val="22"/>
          <w:szCs w:val="24"/>
        </w:rPr>
      </w:pPr>
      <w:r w:rsidRPr="008A0642">
        <w:rPr>
          <w:rFonts w:ascii="Tahoma" w:hAnsi="Tahoma" w:cs="Tahoma"/>
          <w:sz w:val="22"/>
          <w:szCs w:val="24"/>
        </w:rPr>
        <w:t>Personas Ante Quienes Deben Presentarse los Reclamos y su Tramit</w:t>
      </w:r>
      <w:r w:rsidR="00E075E9" w:rsidRPr="008A0642">
        <w:rPr>
          <w:rFonts w:ascii="Tahoma" w:hAnsi="Tahoma" w:cs="Tahoma"/>
          <w:sz w:val="22"/>
          <w:szCs w:val="24"/>
        </w:rPr>
        <w:t>e</w:t>
      </w:r>
      <w:r w:rsidR="00E075E9" w:rsidRPr="008A0642">
        <w:rPr>
          <w:rFonts w:ascii="Tahoma" w:hAnsi="Tahoma" w:cs="Tahoma"/>
          <w:sz w:val="22"/>
          <w:szCs w:val="24"/>
        </w:rPr>
        <w:tab/>
      </w:r>
    </w:p>
    <w:p w:rsidR="006427DF" w:rsidRDefault="002A5DD0" w:rsidP="00664D1F">
      <w:pPr>
        <w:numPr>
          <w:ilvl w:val="0"/>
          <w:numId w:val="25"/>
        </w:numPr>
        <w:jc w:val="both"/>
        <w:outlineLvl w:val="0"/>
        <w:rPr>
          <w:rFonts w:ascii="Tahoma" w:hAnsi="Tahoma" w:cs="Tahoma"/>
          <w:sz w:val="22"/>
          <w:szCs w:val="24"/>
        </w:rPr>
      </w:pPr>
      <w:r w:rsidRPr="008A0642">
        <w:rPr>
          <w:rFonts w:ascii="Tahoma" w:hAnsi="Tahoma" w:cs="Tahoma"/>
          <w:sz w:val="22"/>
          <w:szCs w:val="24"/>
        </w:rPr>
        <w:t>Generales</w:t>
      </w:r>
      <w:r w:rsidR="008A0642">
        <w:rPr>
          <w:rFonts w:ascii="Tahoma" w:hAnsi="Tahoma" w:cs="Tahoma"/>
          <w:sz w:val="22"/>
          <w:szCs w:val="24"/>
        </w:rPr>
        <w:t>.</w:t>
      </w:r>
    </w:p>
    <w:p w:rsidR="002A5DD0" w:rsidRPr="008A0642" w:rsidRDefault="002A5DD0" w:rsidP="008A0642">
      <w:pPr>
        <w:numPr>
          <w:ilvl w:val="0"/>
          <w:numId w:val="28"/>
        </w:numPr>
        <w:jc w:val="both"/>
        <w:outlineLvl w:val="0"/>
        <w:rPr>
          <w:rFonts w:ascii="Tahoma" w:hAnsi="Tahoma" w:cs="Tahoma"/>
          <w:sz w:val="22"/>
          <w:szCs w:val="24"/>
        </w:rPr>
      </w:pPr>
      <w:r w:rsidRPr="008A0642">
        <w:rPr>
          <w:rFonts w:ascii="Tahoma" w:hAnsi="Tahoma" w:cs="Tahoma"/>
          <w:sz w:val="22"/>
          <w:szCs w:val="24"/>
        </w:rPr>
        <w:t xml:space="preserve">Trabajadores en Desplazamiento y </w:t>
      </w:r>
      <w:r w:rsidR="00AA3F4E" w:rsidRPr="008A0642">
        <w:rPr>
          <w:rFonts w:ascii="Tahoma" w:hAnsi="Tahoma" w:cs="Tahoma"/>
          <w:sz w:val="22"/>
          <w:szCs w:val="24"/>
        </w:rPr>
        <w:t>Atención</w:t>
      </w:r>
      <w:r w:rsidRPr="008A0642">
        <w:rPr>
          <w:rFonts w:ascii="Tahoma" w:hAnsi="Tahoma" w:cs="Tahoma"/>
          <w:sz w:val="22"/>
          <w:szCs w:val="24"/>
        </w:rPr>
        <w:t xml:space="preserve"> de Emergencias</w:t>
      </w:r>
    </w:p>
    <w:p w:rsidR="006427DF" w:rsidRPr="008A0642" w:rsidRDefault="00664D1F" w:rsidP="008A0642">
      <w:pPr>
        <w:numPr>
          <w:ilvl w:val="0"/>
          <w:numId w:val="28"/>
        </w:numPr>
        <w:jc w:val="both"/>
        <w:outlineLvl w:val="0"/>
        <w:rPr>
          <w:rFonts w:ascii="Tahoma" w:hAnsi="Tahoma" w:cs="Tahoma"/>
          <w:sz w:val="22"/>
          <w:szCs w:val="24"/>
        </w:rPr>
      </w:pPr>
      <w:r w:rsidRPr="008A0642">
        <w:rPr>
          <w:rFonts w:ascii="Tahoma" w:hAnsi="Tahoma" w:cs="Tahoma"/>
          <w:sz w:val="22"/>
          <w:szCs w:val="24"/>
        </w:rPr>
        <w:t xml:space="preserve">Publicaciones </w:t>
      </w:r>
      <w:r w:rsidR="002A5DD0" w:rsidRPr="008A0642">
        <w:rPr>
          <w:rFonts w:ascii="Tahoma" w:hAnsi="Tahoma" w:cs="Tahoma"/>
          <w:sz w:val="22"/>
          <w:szCs w:val="24"/>
        </w:rPr>
        <w:t>y Vigencia del Reglamento</w:t>
      </w:r>
      <w:r w:rsidRPr="008A0642">
        <w:rPr>
          <w:rFonts w:ascii="Tahoma" w:hAnsi="Tahoma" w:cs="Tahoma"/>
          <w:sz w:val="22"/>
          <w:szCs w:val="24"/>
        </w:rPr>
        <w:t xml:space="preserve">       </w:t>
      </w:r>
    </w:p>
    <w:p w:rsidR="006427DF" w:rsidRDefault="006427DF" w:rsidP="00664D1F">
      <w:pPr>
        <w:outlineLvl w:val="0"/>
        <w:rPr>
          <w:rFonts w:ascii="Tahoma" w:hAnsi="Tahoma" w:cs="Tahoma"/>
          <w:b/>
          <w:sz w:val="32"/>
        </w:rPr>
      </w:pPr>
    </w:p>
    <w:p w:rsidR="008A0642" w:rsidRDefault="008A0642" w:rsidP="00664D1F">
      <w:pPr>
        <w:outlineLvl w:val="0"/>
        <w:rPr>
          <w:rFonts w:ascii="Tahoma" w:hAnsi="Tahoma" w:cs="Tahoma"/>
          <w:b/>
          <w:sz w:val="32"/>
        </w:rPr>
      </w:pPr>
    </w:p>
    <w:p w:rsidR="008A0642" w:rsidRDefault="008A0642" w:rsidP="00664D1F">
      <w:pPr>
        <w:outlineLvl w:val="0"/>
        <w:rPr>
          <w:rFonts w:ascii="Tahoma" w:hAnsi="Tahoma" w:cs="Tahoma"/>
          <w:b/>
          <w:sz w:val="32"/>
        </w:rPr>
      </w:pPr>
    </w:p>
    <w:p w:rsidR="008A0642" w:rsidRDefault="008A0642" w:rsidP="00664D1F">
      <w:pPr>
        <w:outlineLvl w:val="0"/>
        <w:rPr>
          <w:rFonts w:ascii="Tahoma" w:hAnsi="Tahoma" w:cs="Tahoma"/>
          <w:b/>
          <w:sz w:val="32"/>
        </w:rPr>
      </w:pPr>
    </w:p>
    <w:p w:rsidR="003C3F79" w:rsidRDefault="008029FD" w:rsidP="003C3F79">
      <w:pPr>
        <w:jc w:val="center"/>
        <w:outlineLvl w:val="0"/>
        <w:rPr>
          <w:rFonts w:ascii="Tahoma" w:hAnsi="Tahoma" w:cs="Tahoma"/>
          <w:b/>
          <w:sz w:val="32"/>
          <w:szCs w:val="32"/>
        </w:rPr>
      </w:pPr>
      <w:r w:rsidRPr="003C3F79">
        <w:rPr>
          <w:rFonts w:ascii="Tahoma" w:hAnsi="Tahoma" w:cs="Tahoma"/>
          <w:b/>
          <w:sz w:val="32"/>
          <w:szCs w:val="32"/>
        </w:rPr>
        <w:lastRenderedPageBreak/>
        <w:t>REGLAMENTO INTERNO DE TRABAJO</w:t>
      </w:r>
    </w:p>
    <w:p w:rsidR="003C3F79" w:rsidRPr="003C3F79" w:rsidRDefault="003C3F79" w:rsidP="003C3F79">
      <w:pPr>
        <w:jc w:val="center"/>
        <w:outlineLvl w:val="0"/>
        <w:rPr>
          <w:rFonts w:ascii="Tahoma" w:hAnsi="Tahoma" w:cs="Tahoma"/>
          <w:b/>
          <w:sz w:val="32"/>
          <w:szCs w:val="32"/>
        </w:rPr>
      </w:pPr>
      <w:r>
        <w:rPr>
          <w:rFonts w:ascii="Tahoma" w:hAnsi="Tahoma" w:cs="Tahoma"/>
          <w:b/>
          <w:sz w:val="32"/>
          <w:szCs w:val="32"/>
        </w:rPr>
        <w:t>INDUSTRIAS BASICAS DE CALDAS S.A. IBC</w:t>
      </w:r>
    </w:p>
    <w:p w:rsidR="008029FD" w:rsidRPr="007D1679" w:rsidRDefault="008029FD">
      <w:pPr>
        <w:rPr>
          <w:rFonts w:ascii="Tahoma" w:hAnsi="Tahoma" w:cs="Tahoma"/>
        </w:rPr>
      </w:pPr>
    </w:p>
    <w:p w:rsidR="008029FD" w:rsidRPr="007D1679" w:rsidRDefault="008029FD">
      <w:pPr>
        <w:rPr>
          <w:rFonts w:ascii="Tahoma" w:hAnsi="Tahoma" w:cs="Tahoma"/>
        </w:rPr>
      </w:pPr>
    </w:p>
    <w:p w:rsidR="008029FD" w:rsidRPr="007D1679" w:rsidRDefault="008029FD">
      <w:pPr>
        <w:pStyle w:val="Textoindependiente2"/>
        <w:rPr>
          <w:rFonts w:ascii="Tahoma" w:hAnsi="Tahoma" w:cs="Tahoma"/>
          <w:sz w:val="20"/>
        </w:rPr>
      </w:pPr>
      <w:r w:rsidRPr="007D1679">
        <w:rPr>
          <w:rFonts w:ascii="Tahoma" w:hAnsi="Tahoma" w:cs="Tahoma"/>
          <w:sz w:val="20"/>
        </w:rPr>
        <w:t xml:space="preserve">El presente es el </w:t>
      </w:r>
      <w:r w:rsidRPr="007D1679">
        <w:rPr>
          <w:rFonts w:ascii="Tahoma" w:hAnsi="Tahoma" w:cs="Tahoma"/>
          <w:b/>
          <w:sz w:val="20"/>
        </w:rPr>
        <w:t>Reglamento Interno de Trabajo</w:t>
      </w:r>
      <w:r w:rsidR="00FA1009">
        <w:rPr>
          <w:rFonts w:ascii="Tahoma" w:hAnsi="Tahoma" w:cs="Tahoma"/>
          <w:b/>
          <w:sz w:val="20"/>
        </w:rPr>
        <w:t>, RIT</w:t>
      </w:r>
      <w:r w:rsidRPr="007D1679">
        <w:rPr>
          <w:rFonts w:ascii="Tahoma" w:hAnsi="Tahoma" w:cs="Tahoma"/>
          <w:sz w:val="20"/>
        </w:rPr>
        <w:t xml:space="preserve"> </w:t>
      </w:r>
      <w:r w:rsidR="00B93AB7" w:rsidRPr="007D1679">
        <w:rPr>
          <w:rFonts w:ascii="Tahoma" w:hAnsi="Tahoma" w:cs="Tahoma"/>
          <w:sz w:val="20"/>
        </w:rPr>
        <w:t xml:space="preserve">definido </w:t>
      </w:r>
      <w:r w:rsidRPr="007D1679">
        <w:rPr>
          <w:rFonts w:ascii="Tahoma" w:hAnsi="Tahoma" w:cs="Tahoma"/>
          <w:sz w:val="20"/>
        </w:rPr>
        <w:t xml:space="preserve">por </w:t>
      </w:r>
      <w:r w:rsidRPr="007D1679">
        <w:rPr>
          <w:rFonts w:ascii="Tahoma" w:hAnsi="Tahoma" w:cs="Tahoma"/>
          <w:b/>
          <w:sz w:val="20"/>
        </w:rPr>
        <w:t xml:space="preserve">INDUSTRIAS </w:t>
      </w:r>
      <w:r w:rsidR="00FA1009" w:rsidRPr="007D1679">
        <w:rPr>
          <w:rFonts w:ascii="Tahoma" w:hAnsi="Tahoma" w:cs="Tahoma"/>
          <w:b/>
          <w:sz w:val="20"/>
        </w:rPr>
        <w:t>B</w:t>
      </w:r>
      <w:r w:rsidR="00FA1009">
        <w:rPr>
          <w:rFonts w:ascii="Tahoma" w:hAnsi="Tahoma" w:cs="Tahoma"/>
          <w:b/>
          <w:sz w:val="20"/>
        </w:rPr>
        <w:t>Á</w:t>
      </w:r>
      <w:r w:rsidR="00FA1009" w:rsidRPr="007D1679">
        <w:rPr>
          <w:rFonts w:ascii="Tahoma" w:hAnsi="Tahoma" w:cs="Tahoma"/>
          <w:b/>
          <w:sz w:val="20"/>
        </w:rPr>
        <w:t xml:space="preserve">SICAS </w:t>
      </w:r>
      <w:r w:rsidRPr="007D1679">
        <w:rPr>
          <w:rFonts w:ascii="Tahoma" w:hAnsi="Tahoma" w:cs="Tahoma"/>
          <w:b/>
          <w:sz w:val="20"/>
        </w:rPr>
        <w:t>DE CALDAS S.A.</w:t>
      </w:r>
      <w:r w:rsidR="00582065" w:rsidRPr="007D1679">
        <w:rPr>
          <w:rFonts w:ascii="Tahoma" w:hAnsi="Tahoma" w:cs="Tahoma"/>
          <w:b/>
          <w:sz w:val="20"/>
        </w:rPr>
        <w:t xml:space="preserve"> IBC</w:t>
      </w:r>
      <w:r w:rsidR="00541DF3" w:rsidRPr="007D1679">
        <w:rPr>
          <w:rFonts w:ascii="Tahoma" w:hAnsi="Tahoma" w:cs="Tahoma"/>
          <w:sz w:val="20"/>
        </w:rPr>
        <w:t xml:space="preserve">; </w:t>
      </w:r>
      <w:r w:rsidRPr="007D1679">
        <w:rPr>
          <w:rFonts w:ascii="Tahoma" w:hAnsi="Tahoma" w:cs="Tahoma"/>
          <w:sz w:val="20"/>
        </w:rPr>
        <w:t xml:space="preserve">con domicilio principal en la ciudad de Manizales, Vereda La </w:t>
      </w:r>
      <w:r w:rsidR="002E6278" w:rsidRPr="007D1679">
        <w:rPr>
          <w:rFonts w:ascii="Tahoma" w:hAnsi="Tahoma" w:cs="Tahoma"/>
          <w:sz w:val="20"/>
        </w:rPr>
        <w:t>China, sector La Manuela</w:t>
      </w:r>
      <w:r w:rsidRPr="007D1679">
        <w:rPr>
          <w:rFonts w:ascii="Tahoma" w:hAnsi="Tahoma" w:cs="Tahoma"/>
          <w:sz w:val="20"/>
        </w:rPr>
        <w:t xml:space="preserve">, </w:t>
      </w:r>
      <w:r w:rsidR="002B7E67" w:rsidRPr="007D1679">
        <w:rPr>
          <w:rFonts w:ascii="Tahoma" w:hAnsi="Tahoma" w:cs="Tahoma"/>
          <w:sz w:val="20"/>
        </w:rPr>
        <w:t xml:space="preserve">sociedad que para los efectos del presente reglamento </w:t>
      </w:r>
      <w:r w:rsidRPr="007D1679">
        <w:rPr>
          <w:rFonts w:ascii="Tahoma" w:hAnsi="Tahoma" w:cs="Tahoma"/>
          <w:sz w:val="20"/>
        </w:rPr>
        <w:t xml:space="preserve">se denominará </w:t>
      </w:r>
      <w:r w:rsidR="00F3765B">
        <w:rPr>
          <w:rFonts w:ascii="Tahoma" w:hAnsi="Tahoma" w:cs="Tahoma"/>
          <w:b/>
          <w:sz w:val="20"/>
        </w:rPr>
        <w:t xml:space="preserve">EL EMPLEADOR. </w:t>
      </w:r>
      <w:r w:rsidR="002E6278" w:rsidRPr="007D1679">
        <w:rPr>
          <w:rFonts w:ascii="Tahoma" w:hAnsi="Tahoma" w:cs="Tahoma"/>
          <w:sz w:val="20"/>
        </w:rPr>
        <w:t xml:space="preserve"> </w:t>
      </w:r>
      <w:r w:rsidR="00F3765B">
        <w:rPr>
          <w:rFonts w:ascii="Tahoma" w:hAnsi="Tahoma" w:cs="Tahoma"/>
          <w:sz w:val="20"/>
        </w:rPr>
        <w:t>En los términos del artículo 107 del Código Sustantivo del Trabajo</w:t>
      </w:r>
      <w:r w:rsidR="00FA1009">
        <w:rPr>
          <w:rFonts w:ascii="Tahoma" w:hAnsi="Tahoma" w:cs="Tahoma"/>
          <w:sz w:val="20"/>
        </w:rPr>
        <w:t xml:space="preserve"> </w:t>
      </w:r>
      <w:r w:rsidR="00FA1009" w:rsidRPr="00FA1009">
        <w:rPr>
          <w:rFonts w:ascii="Tahoma" w:hAnsi="Tahoma" w:cs="Tahoma"/>
          <w:b/>
          <w:color w:val="FF0000"/>
          <w:sz w:val="20"/>
        </w:rPr>
        <w:t>(CST)</w:t>
      </w:r>
      <w:r w:rsidR="00F3765B">
        <w:rPr>
          <w:rFonts w:ascii="Tahoma" w:hAnsi="Tahoma" w:cs="Tahoma"/>
          <w:sz w:val="20"/>
        </w:rPr>
        <w:t xml:space="preserve">, </w:t>
      </w:r>
      <w:r w:rsidR="00F3765B" w:rsidRPr="007D1679">
        <w:rPr>
          <w:rFonts w:ascii="Tahoma" w:hAnsi="Tahoma" w:cs="Tahoma"/>
          <w:sz w:val="20"/>
        </w:rPr>
        <w:t>e</w:t>
      </w:r>
      <w:r w:rsidR="00F3765B">
        <w:rPr>
          <w:rFonts w:ascii="Tahoma" w:hAnsi="Tahoma" w:cs="Tahoma"/>
          <w:sz w:val="20"/>
        </w:rPr>
        <w:t>l presente</w:t>
      </w:r>
      <w:r w:rsidR="00F3765B" w:rsidRPr="007D1679">
        <w:rPr>
          <w:rFonts w:ascii="Tahoma" w:hAnsi="Tahoma" w:cs="Tahoma"/>
          <w:sz w:val="20"/>
        </w:rPr>
        <w:t xml:space="preserve"> </w:t>
      </w:r>
      <w:r w:rsidR="00F3765B">
        <w:rPr>
          <w:rFonts w:ascii="Tahoma" w:hAnsi="Tahoma" w:cs="Tahoma"/>
          <w:sz w:val="20"/>
        </w:rPr>
        <w:t>R</w:t>
      </w:r>
      <w:r w:rsidR="00F3765B" w:rsidRPr="007D1679">
        <w:rPr>
          <w:rFonts w:ascii="Tahoma" w:hAnsi="Tahoma" w:cs="Tahoma"/>
          <w:sz w:val="20"/>
        </w:rPr>
        <w:t xml:space="preserve">eglamento </w:t>
      </w:r>
      <w:r w:rsidR="00F3765B">
        <w:rPr>
          <w:rFonts w:ascii="Tahoma" w:hAnsi="Tahoma" w:cs="Tahoma"/>
          <w:sz w:val="20"/>
        </w:rPr>
        <w:t xml:space="preserve">Interno de Trabajo </w:t>
      </w:r>
      <w:r w:rsidR="00F3765B" w:rsidRPr="007D1679">
        <w:rPr>
          <w:rFonts w:ascii="Tahoma" w:hAnsi="Tahoma" w:cs="Tahoma"/>
          <w:sz w:val="20"/>
        </w:rPr>
        <w:t>hace parte de los contratos individuales de trabajo, escritos o verbales, celebrados o que a futuro</w:t>
      </w:r>
      <w:r w:rsidR="00F3765B">
        <w:rPr>
          <w:rFonts w:ascii="Tahoma" w:hAnsi="Tahoma" w:cs="Tahoma"/>
          <w:sz w:val="20"/>
        </w:rPr>
        <w:t xml:space="preserve"> se celebren</w:t>
      </w:r>
      <w:r w:rsidR="00E64FF1">
        <w:rPr>
          <w:rFonts w:ascii="Tahoma" w:hAnsi="Tahoma" w:cs="Tahoma"/>
          <w:sz w:val="20"/>
        </w:rPr>
        <w:t>,</w:t>
      </w:r>
      <w:r w:rsidR="00EA08CE">
        <w:rPr>
          <w:rFonts w:ascii="Tahoma" w:hAnsi="Tahoma" w:cs="Tahoma"/>
          <w:sz w:val="20"/>
        </w:rPr>
        <w:t xml:space="preserve"> en el cual se determinan las condiciones a que deben sujetarse </w:t>
      </w:r>
      <w:r w:rsidR="00F3765B" w:rsidRPr="007D1679">
        <w:rPr>
          <w:rFonts w:ascii="Tahoma" w:hAnsi="Tahoma" w:cs="Tahoma"/>
          <w:sz w:val="20"/>
        </w:rPr>
        <w:t xml:space="preserve"> </w:t>
      </w:r>
      <w:r w:rsidR="002B7E67" w:rsidRPr="007D1679">
        <w:rPr>
          <w:rFonts w:ascii="Tahoma" w:hAnsi="Tahoma" w:cs="Tahoma"/>
          <w:sz w:val="20"/>
        </w:rPr>
        <w:t xml:space="preserve"> tanto </w:t>
      </w:r>
      <w:r w:rsidR="00F3765B">
        <w:rPr>
          <w:rFonts w:ascii="Tahoma" w:hAnsi="Tahoma" w:cs="Tahoma"/>
          <w:b/>
          <w:sz w:val="20"/>
        </w:rPr>
        <w:t>EL EMPLEADOR</w:t>
      </w:r>
      <w:r w:rsidRPr="007D1679">
        <w:rPr>
          <w:rFonts w:ascii="Tahoma" w:hAnsi="Tahoma" w:cs="Tahoma"/>
          <w:sz w:val="20"/>
        </w:rPr>
        <w:t xml:space="preserve"> como todos sus </w:t>
      </w:r>
      <w:r w:rsidR="00F3765B">
        <w:rPr>
          <w:rFonts w:ascii="Tahoma" w:hAnsi="Tahoma" w:cs="Tahoma"/>
          <w:b/>
          <w:sz w:val="20"/>
        </w:rPr>
        <w:t xml:space="preserve"> EMPLEADOS</w:t>
      </w:r>
      <w:r w:rsidR="000C7918">
        <w:rPr>
          <w:rFonts w:ascii="Tahoma" w:hAnsi="Tahoma" w:cs="Tahoma"/>
          <w:sz w:val="20"/>
        </w:rPr>
        <w:t>,</w:t>
      </w:r>
      <w:r w:rsidR="00E64FF1">
        <w:rPr>
          <w:rFonts w:ascii="Tahoma" w:hAnsi="Tahoma" w:cs="Tahoma"/>
          <w:sz w:val="20"/>
        </w:rPr>
        <w:t xml:space="preserve"> así:</w:t>
      </w:r>
    </w:p>
    <w:p w:rsidR="00E64FF1" w:rsidRDefault="008029FD" w:rsidP="00E64FF1">
      <w:pPr>
        <w:jc w:val="both"/>
        <w:rPr>
          <w:rFonts w:ascii="Tahoma" w:hAnsi="Tahoma" w:cs="Tahoma"/>
        </w:rPr>
      </w:pPr>
      <w:r w:rsidRPr="007D1679">
        <w:rPr>
          <w:rFonts w:ascii="Tahoma" w:hAnsi="Tahoma" w:cs="Tahoma"/>
        </w:rPr>
        <w:t xml:space="preserve"> </w:t>
      </w:r>
    </w:p>
    <w:p w:rsidR="00AA3F4E" w:rsidRPr="007D1679" w:rsidRDefault="00AA3F4E" w:rsidP="00E64FF1">
      <w:pPr>
        <w:jc w:val="both"/>
        <w:rPr>
          <w:rFonts w:ascii="Tahoma" w:hAnsi="Tahoma" w:cs="Tahoma"/>
          <w:b/>
        </w:rPr>
      </w:pPr>
    </w:p>
    <w:p w:rsidR="003C3F79" w:rsidRDefault="003C3F79" w:rsidP="000A3550">
      <w:pPr>
        <w:jc w:val="center"/>
        <w:outlineLvl w:val="0"/>
        <w:rPr>
          <w:rFonts w:ascii="Tahoma" w:hAnsi="Tahoma" w:cs="Tahoma"/>
          <w:b/>
        </w:rPr>
      </w:pPr>
    </w:p>
    <w:p w:rsidR="008029FD" w:rsidRPr="007D1679" w:rsidRDefault="008029FD" w:rsidP="000A3550">
      <w:pPr>
        <w:jc w:val="center"/>
        <w:outlineLvl w:val="0"/>
        <w:rPr>
          <w:rFonts w:ascii="Tahoma" w:hAnsi="Tahoma" w:cs="Tahoma"/>
          <w:b/>
        </w:rPr>
      </w:pPr>
      <w:r w:rsidRPr="007D1679">
        <w:rPr>
          <w:rFonts w:ascii="Tahoma" w:hAnsi="Tahoma" w:cs="Tahoma"/>
          <w:b/>
        </w:rPr>
        <w:t>CAPITULO I</w:t>
      </w:r>
    </w:p>
    <w:p w:rsidR="008029FD" w:rsidRPr="007D1679" w:rsidRDefault="008029FD" w:rsidP="000A3550">
      <w:pPr>
        <w:jc w:val="center"/>
        <w:outlineLvl w:val="0"/>
        <w:rPr>
          <w:rFonts w:ascii="Tahoma" w:hAnsi="Tahoma" w:cs="Tahoma"/>
          <w:b/>
        </w:rPr>
      </w:pPr>
      <w:r w:rsidRPr="007D1679">
        <w:rPr>
          <w:rFonts w:ascii="Tahoma" w:hAnsi="Tahoma" w:cs="Tahoma"/>
          <w:b/>
        </w:rPr>
        <w:t>REQUISITOS DE ADMISIÓN</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1.-</w:t>
      </w:r>
      <w:r w:rsidR="008029FD" w:rsidRPr="007D1679">
        <w:rPr>
          <w:rFonts w:ascii="Tahoma" w:hAnsi="Tahoma" w:cs="Tahoma"/>
        </w:rPr>
        <w:t xml:space="preserve">   Quien aspire a ser </w:t>
      </w:r>
      <w:r w:rsidR="00145B90" w:rsidRPr="007D1679">
        <w:rPr>
          <w:rFonts w:ascii="Tahoma" w:hAnsi="Tahoma" w:cs="Tahoma"/>
        </w:rPr>
        <w:t>Empleado</w:t>
      </w:r>
      <w:r w:rsidR="008029FD" w:rsidRPr="007D1679">
        <w:rPr>
          <w:rFonts w:ascii="Tahoma" w:hAnsi="Tahoma" w:cs="Tahoma"/>
        </w:rPr>
        <w:t xml:space="preserve">, deberá </w:t>
      </w:r>
      <w:r w:rsidR="004E54E3" w:rsidRPr="007D1679">
        <w:rPr>
          <w:rFonts w:ascii="Tahoma" w:hAnsi="Tahoma" w:cs="Tahoma"/>
        </w:rPr>
        <w:t xml:space="preserve">efectuar </w:t>
      </w:r>
      <w:r w:rsidR="008029FD" w:rsidRPr="007D1679">
        <w:rPr>
          <w:rFonts w:ascii="Tahoma" w:hAnsi="Tahoma" w:cs="Tahoma"/>
        </w:rPr>
        <w:t>solicitud escrita para registrarlo como aspirante y acompañar la siguiente documentación:</w:t>
      </w:r>
    </w:p>
    <w:p w:rsidR="008029FD" w:rsidRPr="007D1679" w:rsidRDefault="008029FD">
      <w:pPr>
        <w:jc w:val="both"/>
        <w:rPr>
          <w:rFonts w:ascii="Tahoma" w:hAnsi="Tahoma" w:cs="Tahoma"/>
        </w:rPr>
      </w:pPr>
    </w:p>
    <w:p w:rsidR="00F43A48" w:rsidRDefault="00F43A48" w:rsidP="00B62762">
      <w:pPr>
        <w:pStyle w:val="Lista"/>
        <w:numPr>
          <w:ilvl w:val="0"/>
          <w:numId w:val="25"/>
        </w:numPr>
        <w:jc w:val="both"/>
        <w:rPr>
          <w:rFonts w:ascii="Tahoma" w:hAnsi="Tahoma" w:cs="Tahoma"/>
        </w:rPr>
      </w:pPr>
      <w:r>
        <w:rPr>
          <w:rFonts w:ascii="Tahoma" w:hAnsi="Tahoma" w:cs="Tahoma"/>
        </w:rPr>
        <w:t>Hoja de vida en la que relacione sus datos personales, sus estudios y experiencia laboral.</w:t>
      </w:r>
    </w:p>
    <w:p w:rsidR="00F43A48" w:rsidRDefault="00F43A48">
      <w:pPr>
        <w:pStyle w:val="Lista"/>
        <w:ind w:left="426" w:hanging="426"/>
        <w:jc w:val="both"/>
        <w:rPr>
          <w:rFonts w:ascii="Tahoma" w:hAnsi="Tahoma" w:cs="Tahoma"/>
        </w:rPr>
      </w:pPr>
    </w:p>
    <w:p w:rsidR="005D7AB4" w:rsidRPr="005D7AB4" w:rsidRDefault="003D5DCC" w:rsidP="00B62762">
      <w:pPr>
        <w:pStyle w:val="Lista"/>
        <w:numPr>
          <w:ilvl w:val="0"/>
          <w:numId w:val="25"/>
        </w:numPr>
        <w:jc w:val="both"/>
        <w:rPr>
          <w:rFonts w:ascii="Tahoma" w:hAnsi="Tahoma" w:cs="Tahoma"/>
        </w:rPr>
      </w:pPr>
      <w:r>
        <w:rPr>
          <w:rFonts w:ascii="Arial" w:hAnsi="Arial" w:cs="Arial"/>
          <w:color w:val="000000"/>
          <w:shd w:val="clear" w:color="auto" w:fill="FFFFFF"/>
        </w:rPr>
        <w:t>Libreta de servicio militar</w:t>
      </w:r>
    </w:p>
    <w:p w:rsidR="005D7AB4" w:rsidRDefault="005D7AB4" w:rsidP="005D7AB4">
      <w:pPr>
        <w:pStyle w:val="Prrafodelista"/>
        <w:rPr>
          <w:rFonts w:ascii="Tahoma" w:hAnsi="Tahoma" w:cs="Tahoma"/>
        </w:rPr>
      </w:pPr>
    </w:p>
    <w:p w:rsidR="008029FD" w:rsidRDefault="008029FD" w:rsidP="00B62762">
      <w:pPr>
        <w:pStyle w:val="Lista"/>
        <w:numPr>
          <w:ilvl w:val="0"/>
          <w:numId w:val="25"/>
        </w:numPr>
        <w:jc w:val="both"/>
        <w:rPr>
          <w:rFonts w:ascii="Tahoma" w:hAnsi="Tahoma" w:cs="Tahoma"/>
        </w:rPr>
      </w:pPr>
      <w:r w:rsidRPr="007D1679">
        <w:rPr>
          <w:rFonts w:ascii="Tahoma" w:hAnsi="Tahoma" w:cs="Tahoma"/>
        </w:rPr>
        <w:t>Fotocopia de la Cédula de Ciudadanía o de la Tarjeta de Identidad, según el caso.</w:t>
      </w:r>
    </w:p>
    <w:p w:rsidR="00B62762" w:rsidRDefault="00B62762" w:rsidP="00B62762">
      <w:pPr>
        <w:pStyle w:val="Prrafodelista"/>
        <w:rPr>
          <w:rFonts w:ascii="Tahoma" w:hAnsi="Tahoma" w:cs="Tahoma"/>
        </w:rPr>
      </w:pPr>
    </w:p>
    <w:p w:rsidR="00B62762" w:rsidRDefault="00B62762" w:rsidP="00B62762">
      <w:pPr>
        <w:pStyle w:val="Lista"/>
        <w:numPr>
          <w:ilvl w:val="0"/>
          <w:numId w:val="25"/>
        </w:numPr>
        <w:jc w:val="both"/>
        <w:rPr>
          <w:rFonts w:ascii="Tahoma" w:hAnsi="Tahoma" w:cs="Tahoma"/>
        </w:rPr>
      </w:pPr>
      <w:r w:rsidRPr="00B62762">
        <w:rPr>
          <w:rFonts w:ascii="Tahoma" w:hAnsi="Tahoma" w:cs="Tahoma"/>
        </w:rPr>
        <w:t>Certificado del último Empleador con qu</w:t>
      </w:r>
      <w:r w:rsidRPr="007D1679">
        <w:rPr>
          <w:rFonts w:ascii="Tahoma" w:hAnsi="Tahoma" w:cs="Tahoma"/>
        </w:rPr>
        <w:t>ien haya trabajado, donde se indique el tiempo de servicio, las tareas desempeñadas y el salario devengado.  En caso de no haber servido a otro Empleador, el aspirante presentará dos certificaciones de personas honorables y conocidas, en las que se de cuenta sobre su conducta y capacidades.</w:t>
      </w:r>
    </w:p>
    <w:p w:rsidR="008029FD" w:rsidRPr="007D1679" w:rsidRDefault="008029FD">
      <w:pPr>
        <w:pStyle w:val="Lista"/>
        <w:ind w:left="426" w:hanging="426"/>
        <w:jc w:val="both"/>
        <w:rPr>
          <w:rFonts w:ascii="Tahoma" w:hAnsi="Tahoma" w:cs="Tahoma"/>
        </w:rPr>
      </w:pPr>
    </w:p>
    <w:p w:rsidR="00B62762" w:rsidRDefault="00B62762" w:rsidP="00B62762">
      <w:pPr>
        <w:pStyle w:val="Lista"/>
        <w:numPr>
          <w:ilvl w:val="0"/>
          <w:numId w:val="25"/>
        </w:numPr>
        <w:jc w:val="both"/>
        <w:rPr>
          <w:rFonts w:ascii="Tahoma" w:hAnsi="Tahoma" w:cs="Tahoma"/>
        </w:rPr>
      </w:pPr>
      <w:r w:rsidRPr="007D1679">
        <w:rPr>
          <w:rFonts w:ascii="Tahoma" w:hAnsi="Tahoma" w:cs="Tahoma"/>
        </w:rPr>
        <w:t>Una foto reciente a color tamaño 3 x 4.</w:t>
      </w:r>
    </w:p>
    <w:p w:rsidR="00B62762" w:rsidRPr="00B62762" w:rsidRDefault="00B62762" w:rsidP="00B62762">
      <w:pPr>
        <w:pStyle w:val="Lista"/>
        <w:jc w:val="both"/>
        <w:rPr>
          <w:rFonts w:ascii="Tahoma" w:hAnsi="Tahoma" w:cs="Tahoma"/>
        </w:rPr>
      </w:pPr>
    </w:p>
    <w:p w:rsidR="00751C6F" w:rsidRDefault="008029FD" w:rsidP="00751C6F">
      <w:pPr>
        <w:numPr>
          <w:ilvl w:val="0"/>
          <w:numId w:val="25"/>
        </w:numPr>
        <w:jc w:val="both"/>
        <w:rPr>
          <w:rFonts w:ascii="Tahoma" w:hAnsi="Tahoma" w:cs="Tahoma"/>
        </w:rPr>
      </w:pPr>
      <w:r w:rsidRPr="00B62762">
        <w:rPr>
          <w:rFonts w:ascii="Tahoma" w:hAnsi="Tahoma" w:cs="Tahoma"/>
        </w:rPr>
        <w:t>El o (los) certificado (s) expedido (s) por el (los) plantel (es) de educación donde hubiere estudiado, en los cuales conste el programa cursado, tiempo de duración y título obtenido.  Así mismo, debe adjuntar fotocopia auténtica de los diplomas que acrediten su formación.</w:t>
      </w:r>
      <w:r w:rsidR="002B7E67" w:rsidRPr="00B62762">
        <w:rPr>
          <w:rFonts w:ascii="Tahoma" w:hAnsi="Tahoma" w:cs="Tahoma"/>
        </w:rPr>
        <w:t xml:space="preserve"> </w:t>
      </w:r>
    </w:p>
    <w:p w:rsidR="00751C6F" w:rsidRDefault="00751C6F" w:rsidP="00751C6F">
      <w:pPr>
        <w:pStyle w:val="Prrafodelista"/>
        <w:jc w:val="both"/>
        <w:rPr>
          <w:rFonts w:ascii="Tahoma" w:hAnsi="Tahoma" w:cs="Tahoma"/>
        </w:rPr>
      </w:pPr>
    </w:p>
    <w:p w:rsidR="00FA1009" w:rsidRDefault="002B7E67" w:rsidP="00751C6F">
      <w:pPr>
        <w:numPr>
          <w:ilvl w:val="0"/>
          <w:numId w:val="25"/>
        </w:numPr>
        <w:jc w:val="both"/>
        <w:rPr>
          <w:rFonts w:ascii="Tahoma" w:hAnsi="Tahoma" w:cs="Tahoma"/>
        </w:rPr>
      </w:pPr>
      <w:r w:rsidRPr="00B62762">
        <w:rPr>
          <w:rFonts w:ascii="Tahoma" w:hAnsi="Tahoma" w:cs="Tahoma"/>
        </w:rPr>
        <w:t>Si el aspirante ejerce</w:t>
      </w:r>
      <w:r w:rsidR="004E54E3" w:rsidRPr="00B62762">
        <w:rPr>
          <w:rFonts w:ascii="Tahoma" w:hAnsi="Tahoma" w:cs="Tahoma"/>
        </w:rPr>
        <w:t xml:space="preserve"> alguna profesión que requiera mat</w:t>
      </w:r>
      <w:r w:rsidR="004E54E3" w:rsidRPr="007D1679">
        <w:rPr>
          <w:rFonts w:ascii="Tahoma" w:hAnsi="Tahoma" w:cs="Tahoma"/>
        </w:rPr>
        <w:t>rícula profesional</w:t>
      </w:r>
      <w:r w:rsidRPr="007D1679">
        <w:rPr>
          <w:rFonts w:ascii="Tahoma" w:hAnsi="Tahoma" w:cs="Tahoma"/>
        </w:rPr>
        <w:t xml:space="preserve">, deberá adjuntar copia de </w:t>
      </w:r>
      <w:r w:rsidR="004E54E3" w:rsidRPr="007D1679">
        <w:rPr>
          <w:rFonts w:ascii="Tahoma" w:hAnsi="Tahoma" w:cs="Tahoma"/>
        </w:rPr>
        <w:t>la misma expedida por la autoridad competente.</w:t>
      </w:r>
      <w:r w:rsidR="00DB359E">
        <w:rPr>
          <w:rFonts w:ascii="Tahoma" w:hAnsi="Tahoma" w:cs="Tahoma"/>
        </w:rPr>
        <w:t xml:space="preserve"> </w:t>
      </w:r>
    </w:p>
    <w:p w:rsidR="00FA1009" w:rsidRDefault="00FA1009" w:rsidP="00FA1009">
      <w:pPr>
        <w:pStyle w:val="Prrafodelista"/>
        <w:rPr>
          <w:rFonts w:ascii="Tahoma" w:hAnsi="Tahoma" w:cs="Tahoma"/>
          <w:szCs w:val="24"/>
        </w:rPr>
      </w:pPr>
    </w:p>
    <w:p w:rsidR="003D5DCC" w:rsidRPr="003D5DCC" w:rsidRDefault="003D5DCC" w:rsidP="00751C6F">
      <w:pPr>
        <w:numPr>
          <w:ilvl w:val="0"/>
          <w:numId w:val="25"/>
        </w:numPr>
        <w:jc w:val="both"/>
        <w:rPr>
          <w:rFonts w:ascii="Tahoma" w:hAnsi="Tahoma" w:cs="Tahoma"/>
        </w:rPr>
      </w:pPr>
      <w:r w:rsidRPr="007D1679">
        <w:rPr>
          <w:rFonts w:ascii="Tahoma" w:hAnsi="Tahoma" w:cs="Tahoma"/>
          <w:szCs w:val="24"/>
        </w:rPr>
        <w:t>Si el aspirante fuere menor de dieciocho (18) años, deberá contar, por lo menos con quince (15) años  de edad y requerirá autorización escrita del Inspector de Trabajo, o en su defecto, de la primera autoridad local, a solicitud de los padres y</w:t>
      </w:r>
      <w:r w:rsidR="00FA1009">
        <w:rPr>
          <w:rFonts w:ascii="Tahoma" w:hAnsi="Tahoma" w:cs="Tahoma"/>
          <w:szCs w:val="24"/>
        </w:rPr>
        <w:t>;</w:t>
      </w:r>
      <w:r w:rsidR="00FA1009" w:rsidRPr="007D1679">
        <w:rPr>
          <w:rFonts w:ascii="Tahoma" w:hAnsi="Tahoma" w:cs="Tahoma"/>
          <w:szCs w:val="24"/>
        </w:rPr>
        <w:t xml:space="preserve"> </w:t>
      </w:r>
      <w:r w:rsidRPr="007D1679">
        <w:rPr>
          <w:rFonts w:ascii="Tahoma" w:hAnsi="Tahoma" w:cs="Tahoma"/>
          <w:szCs w:val="24"/>
        </w:rPr>
        <w:t xml:space="preserve">a falta de éstos, del </w:t>
      </w:r>
      <w:r w:rsidR="00FA1009">
        <w:rPr>
          <w:rFonts w:ascii="Tahoma" w:hAnsi="Tahoma" w:cs="Tahoma"/>
          <w:szCs w:val="24"/>
        </w:rPr>
        <w:t>D</w:t>
      </w:r>
      <w:r w:rsidR="00FA1009" w:rsidRPr="007D1679">
        <w:rPr>
          <w:rFonts w:ascii="Tahoma" w:hAnsi="Tahoma" w:cs="Tahoma"/>
          <w:szCs w:val="24"/>
        </w:rPr>
        <w:t xml:space="preserve">efensor </w:t>
      </w:r>
      <w:r w:rsidRPr="007D1679">
        <w:rPr>
          <w:rFonts w:ascii="Tahoma" w:hAnsi="Tahoma" w:cs="Tahoma"/>
          <w:szCs w:val="24"/>
        </w:rPr>
        <w:t xml:space="preserve">de </w:t>
      </w:r>
      <w:r w:rsidR="00FA1009">
        <w:rPr>
          <w:rFonts w:ascii="Tahoma" w:hAnsi="Tahoma" w:cs="Tahoma"/>
          <w:szCs w:val="24"/>
        </w:rPr>
        <w:t>F</w:t>
      </w:r>
      <w:r w:rsidRPr="007D1679">
        <w:rPr>
          <w:rFonts w:ascii="Tahoma" w:hAnsi="Tahoma" w:cs="Tahoma"/>
          <w:szCs w:val="24"/>
        </w:rPr>
        <w:t>amilia.</w:t>
      </w:r>
    </w:p>
    <w:p w:rsidR="003D5DCC" w:rsidRDefault="003D5DCC">
      <w:pPr>
        <w:pStyle w:val="Lista"/>
        <w:ind w:left="426" w:hanging="426"/>
        <w:jc w:val="both"/>
        <w:rPr>
          <w:rFonts w:ascii="Tahoma" w:hAnsi="Tahoma" w:cs="Tahoma"/>
        </w:rPr>
      </w:pPr>
    </w:p>
    <w:p w:rsidR="00256800" w:rsidRDefault="00256800">
      <w:pPr>
        <w:pStyle w:val="Lista"/>
        <w:ind w:left="426" w:hanging="426"/>
        <w:jc w:val="both"/>
        <w:rPr>
          <w:rFonts w:ascii="Tahoma" w:hAnsi="Tahoma" w:cs="Tahoma"/>
        </w:rPr>
      </w:pPr>
    </w:p>
    <w:p w:rsidR="00256800" w:rsidRDefault="00256800">
      <w:pPr>
        <w:pStyle w:val="Lista"/>
        <w:ind w:left="426" w:hanging="426"/>
        <w:jc w:val="both"/>
        <w:rPr>
          <w:rFonts w:ascii="Tahoma" w:hAnsi="Tahoma" w:cs="Tahoma"/>
        </w:rPr>
      </w:pPr>
    </w:p>
    <w:p w:rsidR="00256800" w:rsidRDefault="00256800">
      <w:pPr>
        <w:pStyle w:val="Lista"/>
        <w:ind w:left="426" w:hanging="426"/>
        <w:jc w:val="both"/>
        <w:rPr>
          <w:rFonts w:ascii="Tahoma" w:hAnsi="Tahoma" w:cs="Tahoma"/>
        </w:rPr>
      </w:pPr>
    </w:p>
    <w:p w:rsidR="003D5DCC" w:rsidRPr="00AD3157" w:rsidRDefault="005D7AB4" w:rsidP="00FA1009">
      <w:pPr>
        <w:pStyle w:val="Lista"/>
        <w:ind w:left="426" w:hanging="66"/>
        <w:jc w:val="both"/>
        <w:rPr>
          <w:rFonts w:ascii="Tahoma" w:hAnsi="Tahoma" w:cs="Tahoma"/>
          <w:b/>
          <w:u w:val="single"/>
        </w:rPr>
      </w:pPr>
      <w:r w:rsidRPr="005D7AB4">
        <w:rPr>
          <w:rFonts w:ascii="Tahoma" w:hAnsi="Tahoma" w:cs="Tahoma"/>
          <w:b/>
        </w:rPr>
        <w:lastRenderedPageBreak/>
        <w:tab/>
      </w:r>
      <w:r w:rsidR="00FA1009">
        <w:rPr>
          <w:rFonts w:ascii="Tahoma" w:hAnsi="Tahoma" w:cs="Tahoma"/>
          <w:b/>
        </w:rPr>
        <w:t xml:space="preserve">PARÁGRAFO. </w:t>
      </w:r>
      <w:r w:rsidR="003D5DCC" w:rsidRPr="00AD3157">
        <w:rPr>
          <w:rFonts w:ascii="Tahoma" w:hAnsi="Tahoma" w:cs="Tahoma"/>
          <w:b/>
          <w:u w:val="single"/>
        </w:rPr>
        <w:t xml:space="preserve">Una vez admitido </w:t>
      </w:r>
      <w:r w:rsidR="00751C6F">
        <w:rPr>
          <w:rFonts w:ascii="Tahoma" w:hAnsi="Tahoma" w:cs="Tahoma"/>
          <w:b/>
          <w:u w:val="single"/>
        </w:rPr>
        <w:t xml:space="preserve">el aspirante es admitido </w:t>
      </w:r>
      <w:r w:rsidR="003D5DCC" w:rsidRPr="00AD3157">
        <w:rPr>
          <w:rFonts w:ascii="Tahoma" w:hAnsi="Tahoma" w:cs="Tahoma"/>
          <w:b/>
          <w:u w:val="single"/>
        </w:rPr>
        <w:t>como EMPLEADO debe anexar a su Hoja de</w:t>
      </w:r>
      <w:r>
        <w:rPr>
          <w:rFonts w:ascii="Tahoma" w:hAnsi="Tahoma" w:cs="Tahoma"/>
          <w:b/>
          <w:u w:val="single"/>
        </w:rPr>
        <w:t xml:space="preserve"> </w:t>
      </w:r>
      <w:r w:rsidR="003D5DCC" w:rsidRPr="00AD3157">
        <w:rPr>
          <w:rFonts w:ascii="Tahoma" w:hAnsi="Tahoma" w:cs="Tahoma"/>
          <w:b/>
          <w:u w:val="single"/>
        </w:rPr>
        <w:t>Vida los siguientes documentos:</w:t>
      </w:r>
    </w:p>
    <w:p w:rsidR="008029FD" w:rsidRPr="007D1679" w:rsidRDefault="008029FD">
      <w:pPr>
        <w:ind w:left="426" w:hanging="426"/>
        <w:jc w:val="both"/>
        <w:rPr>
          <w:rFonts w:ascii="Tahoma" w:hAnsi="Tahoma" w:cs="Tahoma"/>
        </w:rPr>
      </w:pPr>
    </w:p>
    <w:p w:rsidR="000C7918" w:rsidRDefault="008029FD" w:rsidP="00770D96">
      <w:pPr>
        <w:numPr>
          <w:ilvl w:val="0"/>
          <w:numId w:val="42"/>
        </w:numPr>
        <w:jc w:val="both"/>
        <w:rPr>
          <w:rFonts w:ascii="Tahoma" w:hAnsi="Tahoma" w:cs="Tahoma"/>
        </w:rPr>
      </w:pPr>
      <w:r w:rsidRPr="007D1679">
        <w:rPr>
          <w:rFonts w:ascii="Tahoma" w:hAnsi="Tahoma" w:cs="Tahoma"/>
        </w:rPr>
        <w:t xml:space="preserve">Registro Civil de Nacimiento que compruebe la edad.  Los menores de </w:t>
      </w:r>
      <w:r w:rsidR="00EA43D9" w:rsidRPr="007D1679">
        <w:rPr>
          <w:rFonts w:ascii="Tahoma" w:hAnsi="Tahoma" w:cs="Tahoma"/>
        </w:rPr>
        <w:t>dieciocho</w:t>
      </w:r>
      <w:r w:rsidR="004417B7" w:rsidRPr="007D1679">
        <w:rPr>
          <w:rFonts w:ascii="Tahoma" w:hAnsi="Tahoma" w:cs="Tahoma"/>
        </w:rPr>
        <w:t xml:space="preserve"> </w:t>
      </w:r>
      <w:r w:rsidR="00EA43D9" w:rsidRPr="007D1679">
        <w:rPr>
          <w:rFonts w:ascii="Tahoma" w:hAnsi="Tahoma" w:cs="Tahoma"/>
        </w:rPr>
        <w:t>(</w:t>
      </w:r>
      <w:r w:rsidRPr="007D1679">
        <w:rPr>
          <w:rFonts w:ascii="Tahoma" w:hAnsi="Tahoma" w:cs="Tahoma"/>
        </w:rPr>
        <w:t>18</w:t>
      </w:r>
      <w:r w:rsidR="00EA43D9" w:rsidRPr="007D1679">
        <w:rPr>
          <w:rFonts w:ascii="Tahoma" w:hAnsi="Tahoma" w:cs="Tahoma"/>
        </w:rPr>
        <w:t>)</w:t>
      </w:r>
      <w:r w:rsidRPr="007D1679">
        <w:rPr>
          <w:rFonts w:ascii="Tahoma" w:hAnsi="Tahoma" w:cs="Tahoma"/>
        </w:rPr>
        <w:t xml:space="preserve"> años</w:t>
      </w:r>
      <w:r w:rsidR="00EA43D9" w:rsidRPr="007D1679">
        <w:rPr>
          <w:rFonts w:ascii="Tahoma" w:hAnsi="Tahoma" w:cs="Tahoma"/>
        </w:rPr>
        <w:t>,</w:t>
      </w:r>
      <w:r w:rsidRPr="007D1679">
        <w:rPr>
          <w:rFonts w:ascii="Tahoma" w:hAnsi="Tahoma" w:cs="Tahoma"/>
        </w:rPr>
        <w:t xml:space="preserve"> </w:t>
      </w:r>
      <w:r w:rsidR="002E6278" w:rsidRPr="007D1679">
        <w:rPr>
          <w:rFonts w:ascii="Tahoma" w:hAnsi="Tahoma" w:cs="Tahoma"/>
        </w:rPr>
        <w:t>pero</w:t>
      </w:r>
      <w:r w:rsidRPr="007D1679">
        <w:rPr>
          <w:rFonts w:ascii="Tahoma" w:hAnsi="Tahoma" w:cs="Tahoma"/>
        </w:rPr>
        <w:t xml:space="preserve"> mayores de 1</w:t>
      </w:r>
      <w:r w:rsidR="002B7E67" w:rsidRPr="007D1679">
        <w:rPr>
          <w:rFonts w:ascii="Tahoma" w:hAnsi="Tahoma" w:cs="Tahoma"/>
        </w:rPr>
        <w:t>5</w:t>
      </w:r>
      <w:r w:rsidRPr="007D1679">
        <w:rPr>
          <w:rFonts w:ascii="Tahoma" w:hAnsi="Tahoma" w:cs="Tahoma"/>
        </w:rPr>
        <w:t xml:space="preserve"> años</w:t>
      </w:r>
      <w:r w:rsidR="00EA43D9" w:rsidRPr="007D1679">
        <w:rPr>
          <w:rFonts w:ascii="Tahoma" w:hAnsi="Tahoma" w:cs="Tahoma"/>
        </w:rPr>
        <w:t xml:space="preserve">; </w:t>
      </w:r>
      <w:r w:rsidRPr="007D1679">
        <w:rPr>
          <w:rFonts w:ascii="Tahoma" w:hAnsi="Tahoma" w:cs="Tahoma"/>
        </w:rPr>
        <w:t xml:space="preserve">necesitan para celebrar contrato de trabajo, autorización escrita del </w:t>
      </w:r>
      <w:r w:rsidR="002E6278" w:rsidRPr="007D1679">
        <w:rPr>
          <w:rFonts w:ascii="Tahoma" w:hAnsi="Tahoma" w:cs="Tahoma"/>
        </w:rPr>
        <w:t>Ministerio de</w:t>
      </w:r>
      <w:r w:rsidR="00751C6F">
        <w:rPr>
          <w:rFonts w:ascii="Tahoma" w:hAnsi="Tahoma" w:cs="Tahoma"/>
        </w:rPr>
        <w:t xml:space="preserve"> T</w:t>
      </w:r>
      <w:r w:rsidR="002B7E67" w:rsidRPr="007D1679">
        <w:rPr>
          <w:rFonts w:ascii="Tahoma" w:hAnsi="Tahoma" w:cs="Tahoma"/>
        </w:rPr>
        <w:t>rabajo</w:t>
      </w:r>
      <w:r w:rsidR="002E6278" w:rsidRPr="007D1679">
        <w:rPr>
          <w:rFonts w:ascii="Tahoma" w:hAnsi="Tahoma" w:cs="Tahoma"/>
        </w:rPr>
        <w:t xml:space="preserve"> </w:t>
      </w:r>
      <w:r w:rsidRPr="007D1679">
        <w:rPr>
          <w:rFonts w:ascii="Tahoma" w:hAnsi="Tahoma" w:cs="Tahoma"/>
        </w:rPr>
        <w:t>o de la primera autoridad política del lugar, previo consentimiento de sus representantes legales</w:t>
      </w:r>
      <w:r w:rsidR="00FA1009">
        <w:rPr>
          <w:rFonts w:ascii="Tahoma" w:hAnsi="Tahoma" w:cs="Tahoma"/>
        </w:rPr>
        <w:t xml:space="preserve"> O Defensor de Familia, si aquellos no existieren.</w:t>
      </w:r>
    </w:p>
    <w:p w:rsidR="000C7918" w:rsidRDefault="000C7918" w:rsidP="00770D96">
      <w:pPr>
        <w:jc w:val="both"/>
        <w:rPr>
          <w:rFonts w:ascii="Tahoma" w:hAnsi="Tahoma" w:cs="Tahoma"/>
        </w:rPr>
      </w:pPr>
    </w:p>
    <w:p w:rsidR="000C7918" w:rsidRDefault="008029FD" w:rsidP="00770D96">
      <w:pPr>
        <w:numPr>
          <w:ilvl w:val="0"/>
          <w:numId w:val="42"/>
        </w:numPr>
        <w:jc w:val="both"/>
        <w:rPr>
          <w:rFonts w:ascii="Tahoma" w:hAnsi="Tahoma" w:cs="Tahoma"/>
        </w:rPr>
      </w:pPr>
      <w:r w:rsidRPr="007D1679">
        <w:rPr>
          <w:rFonts w:ascii="Tahoma" w:hAnsi="Tahoma" w:cs="Tahoma"/>
        </w:rPr>
        <w:t>Exámenes de l</w:t>
      </w:r>
      <w:r w:rsidR="004D75FD" w:rsidRPr="007D1679">
        <w:rPr>
          <w:rFonts w:ascii="Tahoma" w:hAnsi="Tahoma" w:cs="Tahoma"/>
        </w:rPr>
        <w:t>aboratorio y médico ocupacional.</w:t>
      </w:r>
      <w:r w:rsidR="004E54E3" w:rsidRPr="007D1679">
        <w:rPr>
          <w:rFonts w:ascii="Tahoma" w:hAnsi="Tahoma" w:cs="Tahoma"/>
        </w:rPr>
        <w:t xml:space="preserve"> No se exigirá la prueba del V.I.H. (Artículo 22, Decreto 559 de 1991),  ni la prueba de embarazo, salvo que la labor que se va a desempeñar sea de alto riesgo para la madre o para el bebe (Artículo 43 de </w:t>
      </w:r>
      <w:smartTag w:uri="urn:schemas-microsoft-com:office:smarttags" w:element="PersonName">
        <w:smartTagPr>
          <w:attr w:name="ProductID" w:val="la Constituci￳n Nacional"/>
        </w:smartTagPr>
        <w:r w:rsidR="004E54E3" w:rsidRPr="007D1679">
          <w:rPr>
            <w:rFonts w:ascii="Tahoma" w:hAnsi="Tahoma" w:cs="Tahoma"/>
          </w:rPr>
          <w:t>la Constitución Nacional</w:t>
        </w:r>
      </w:smartTag>
      <w:r w:rsidR="004E54E3" w:rsidRPr="007D1679">
        <w:rPr>
          <w:rFonts w:ascii="Tahoma" w:hAnsi="Tahoma" w:cs="Tahoma"/>
        </w:rPr>
        <w:t xml:space="preserve"> y Convenio 111 de la OIT), ni </w:t>
      </w:r>
      <w:smartTag w:uri="urn:schemas-microsoft-com:office:smarttags" w:element="PersonName">
        <w:smartTagPr>
          <w:attr w:name="ProductID" w:val="la Abreugraf￭a Pulmonar"/>
        </w:smartTagPr>
        <w:r w:rsidR="004E54E3" w:rsidRPr="007D1679">
          <w:rPr>
            <w:rFonts w:ascii="Tahoma" w:hAnsi="Tahoma" w:cs="Tahoma"/>
          </w:rPr>
          <w:t>la Abreugrafía Pulmonar</w:t>
        </w:r>
      </w:smartTag>
      <w:r w:rsidR="004E54E3" w:rsidRPr="007D1679">
        <w:rPr>
          <w:rFonts w:ascii="Tahoma" w:hAnsi="Tahoma" w:cs="Tahoma"/>
        </w:rPr>
        <w:t xml:space="preserve"> (Resolución 13824 de 1989).</w:t>
      </w:r>
    </w:p>
    <w:p w:rsidR="007D1679" w:rsidRPr="007D1679" w:rsidRDefault="007D1679" w:rsidP="00770D96">
      <w:pPr>
        <w:ind w:left="120"/>
        <w:jc w:val="both"/>
        <w:rPr>
          <w:rFonts w:ascii="Tahoma" w:hAnsi="Tahoma" w:cs="Tahoma"/>
          <w:szCs w:val="24"/>
        </w:rPr>
      </w:pPr>
    </w:p>
    <w:p w:rsidR="00770D96" w:rsidRDefault="007D1679" w:rsidP="00770D96">
      <w:pPr>
        <w:numPr>
          <w:ilvl w:val="0"/>
          <w:numId w:val="42"/>
        </w:numPr>
        <w:overflowPunct w:val="0"/>
        <w:autoSpaceDE w:val="0"/>
        <w:autoSpaceDN w:val="0"/>
        <w:adjustRightInd w:val="0"/>
        <w:jc w:val="both"/>
        <w:textAlignment w:val="baseline"/>
        <w:rPr>
          <w:rFonts w:ascii="Tahoma" w:hAnsi="Tahoma" w:cs="Tahoma"/>
          <w:szCs w:val="24"/>
        </w:rPr>
      </w:pPr>
      <w:r w:rsidRPr="007D1679">
        <w:rPr>
          <w:rFonts w:ascii="Tahoma" w:hAnsi="Tahoma" w:cs="Tahoma"/>
          <w:szCs w:val="24"/>
        </w:rPr>
        <w:t>Fotocopia de la</w:t>
      </w:r>
      <w:r w:rsidR="00770D96">
        <w:rPr>
          <w:rFonts w:ascii="Tahoma" w:hAnsi="Tahoma" w:cs="Tahoma"/>
          <w:szCs w:val="24"/>
        </w:rPr>
        <w:t>s</w:t>
      </w:r>
      <w:r w:rsidRPr="007D1679">
        <w:rPr>
          <w:rFonts w:ascii="Tahoma" w:hAnsi="Tahoma" w:cs="Tahoma"/>
          <w:szCs w:val="24"/>
        </w:rPr>
        <w:t xml:space="preserve"> última</w:t>
      </w:r>
      <w:r w:rsidR="00770D96">
        <w:rPr>
          <w:rFonts w:ascii="Tahoma" w:hAnsi="Tahoma" w:cs="Tahoma"/>
          <w:szCs w:val="24"/>
        </w:rPr>
        <w:t>s</w:t>
      </w:r>
      <w:r w:rsidRPr="007D1679">
        <w:rPr>
          <w:rFonts w:ascii="Tahoma" w:hAnsi="Tahoma" w:cs="Tahoma"/>
          <w:szCs w:val="24"/>
        </w:rPr>
        <w:t xml:space="preserve"> comprobaci</w:t>
      </w:r>
      <w:r w:rsidR="00770D96">
        <w:rPr>
          <w:rFonts w:ascii="Tahoma" w:hAnsi="Tahoma" w:cs="Tahoma"/>
          <w:szCs w:val="24"/>
        </w:rPr>
        <w:t>ones</w:t>
      </w:r>
      <w:r w:rsidRPr="007D1679">
        <w:rPr>
          <w:rFonts w:ascii="Tahoma" w:hAnsi="Tahoma" w:cs="Tahoma"/>
          <w:szCs w:val="24"/>
        </w:rPr>
        <w:t xml:space="preserve"> de derechos expedida</w:t>
      </w:r>
      <w:r w:rsidR="00770D96">
        <w:rPr>
          <w:rFonts w:ascii="Tahoma" w:hAnsi="Tahoma" w:cs="Tahoma"/>
          <w:szCs w:val="24"/>
        </w:rPr>
        <w:t>s</w:t>
      </w:r>
      <w:r w:rsidRPr="007D1679">
        <w:rPr>
          <w:rFonts w:ascii="Tahoma" w:hAnsi="Tahoma" w:cs="Tahoma"/>
          <w:szCs w:val="24"/>
        </w:rPr>
        <w:t xml:space="preserve"> por la</w:t>
      </w:r>
      <w:r w:rsidR="00770D96">
        <w:rPr>
          <w:rFonts w:ascii="Tahoma" w:hAnsi="Tahoma" w:cs="Tahoma"/>
          <w:szCs w:val="24"/>
        </w:rPr>
        <w:t>s</w:t>
      </w:r>
      <w:r w:rsidRPr="007D1679">
        <w:rPr>
          <w:rFonts w:ascii="Tahoma" w:hAnsi="Tahoma" w:cs="Tahoma"/>
          <w:szCs w:val="24"/>
        </w:rPr>
        <w:t xml:space="preserve"> entidad</w:t>
      </w:r>
      <w:r w:rsidR="00770D96">
        <w:rPr>
          <w:rFonts w:ascii="Tahoma" w:hAnsi="Tahoma" w:cs="Tahoma"/>
          <w:szCs w:val="24"/>
        </w:rPr>
        <w:t>es</w:t>
      </w:r>
      <w:r w:rsidRPr="007D1679">
        <w:rPr>
          <w:rFonts w:ascii="Tahoma" w:hAnsi="Tahoma" w:cs="Tahoma"/>
          <w:szCs w:val="24"/>
        </w:rPr>
        <w:t xml:space="preserve"> de seguridad social a la</w:t>
      </w:r>
      <w:r w:rsidR="00770D96">
        <w:rPr>
          <w:rFonts w:ascii="Tahoma" w:hAnsi="Tahoma" w:cs="Tahoma"/>
          <w:szCs w:val="24"/>
        </w:rPr>
        <w:t>s</w:t>
      </w:r>
      <w:r w:rsidRPr="007D1679">
        <w:rPr>
          <w:rFonts w:ascii="Tahoma" w:hAnsi="Tahoma" w:cs="Tahoma"/>
          <w:szCs w:val="24"/>
        </w:rPr>
        <w:t xml:space="preserve"> que se encuentre afiliado, si ya ha estado afiliado a</w:t>
      </w:r>
      <w:r w:rsidR="00FA1009">
        <w:rPr>
          <w:rFonts w:ascii="Tahoma" w:hAnsi="Tahoma" w:cs="Tahoma"/>
          <w:szCs w:val="24"/>
        </w:rPr>
        <w:t>l Sistema de Seguridad Social</w:t>
      </w:r>
      <w:r w:rsidRPr="007D1679">
        <w:rPr>
          <w:rFonts w:ascii="Tahoma" w:hAnsi="Tahoma" w:cs="Tahoma"/>
          <w:szCs w:val="24"/>
        </w:rPr>
        <w:t xml:space="preserve">. </w:t>
      </w:r>
      <w:r w:rsidR="003D5DCC">
        <w:rPr>
          <w:rFonts w:ascii="Tahoma" w:hAnsi="Tahoma" w:cs="Tahoma"/>
          <w:szCs w:val="24"/>
        </w:rPr>
        <w:t xml:space="preserve">  </w:t>
      </w:r>
      <w:r w:rsidR="00FA1009">
        <w:rPr>
          <w:rFonts w:ascii="Tahoma" w:hAnsi="Tahoma" w:cs="Tahoma"/>
          <w:szCs w:val="24"/>
        </w:rPr>
        <w:t xml:space="preserve">Si no, </w:t>
      </w:r>
      <w:r w:rsidRPr="007D1679">
        <w:rPr>
          <w:rFonts w:ascii="Tahoma" w:hAnsi="Tahoma" w:cs="Tahoma"/>
          <w:szCs w:val="24"/>
        </w:rPr>
        <w:t xml:space="preserve">se exigirán los documentos requeridos para la afiliación al Sistema de Seguridad Social, </w:t>
      </w:r>
      <w:r w:rsidR="00FA1009">
        <w:rPr>
          <w:rFonts w:ascii="Tahoma" w:hAnsi="Tahoma" w:cs="Tahoma"/>
          <w:szCs w:val="24"/>
        </w:rPr>
        <w:t>C</w:t>
      </w:r>
      <w:r w:rsidR="00FA1009" w:rsidRPr="007D1679">
        <w:rPr>
          <w:rFonts w:ascii="Tahoma" w:hAnsi="Tahoma" w:cs="Tahoma"/>
          <w:szCs w:val="24"/>
        </w:rPr>
        <w:t xml:space="preserve">aja </w:t>
      </w:r>
      <w:r w:rsidRPr="007D1679">
        <w:rPr>
          <w:rFonts w:ascii="Tahoma" w:hAnsi="Tahoma" w:cs="Tahoma"/>
          <w:szCs w:val="24"/>
        </w:rPr>
        <w:t xml:space="preserve">de </w:t>
      </w:r>
      <w:r w:rsidR="00FA1009">
        <w:rPr>
          <w:rFonts w:ascii="Tahoma" w:hAnsi="Tahoma" w:cs="Tahoma"/>
          <w:szCs w:val="24"/>
        </w:rPr>
        <w:t>C</w:t>
      </w:r>
      <w:r w:rsidR="00FA1009" w:rsidRPr="007D1679">
        <w:rPr>
          <w:rFonts w:ascii="Tahoma" w:hAnsi="Tahoma" w:cs="Tahoma"/>
          <w:szCs w:val="24"/>
        </w:rPr>
        <w:t xml:space="preserve">ompensación </w:t>
      </w:r>
      <w:r w:rsidR="00FA1009">
        <w:rPr>
          <w:rFonts w:ascii="Tahoma" w:hAnsi="Tahoma" w:cs="Tahoma"/>
          <w:szCs w:val="24"/>
        </w:rPr>
        <w:t>F</w:t>
      </w:r>
      <w:r w:rsidR="00FA1009" w:rsidRPr="007D1679">
        <w:rPr>
          <w:rFonts w:ascii="Tahoma" w:hAnsi="Tahoma" w:cs="Tahoma"/>
          <w:szCs w:val="24"/>
        </w:rPr>
        <w:t>amiliar</w:t>
      </w:r>
      <w:r w:rsidRPr="007D1679">
        <w:rPr>
          <w:rFonts w:ascii="Tahoma" w:hAnsi="Tahoma" w:cs="Tahoma"/>
          <w:szCs w:val="24"/>
        </w:rPr>
        <w:t xml:space="preserve">, </w:t>
      </w:r>
      <w:r w:rsidR="00FA1009" w:rsidRPr="007D1679">
        <w:rPr>
          <w:rFonts w:ascii="Tahoma" w:hAnsi="Tahoma" w:cs="Tahoma"/>
          <w:szCs w:val="24"/>
        </w:rPr>
        <w:t>S</w:t>
      </w:r>
      <w:r w:rsidR="00FA1009">
        <w:rPr>
          <w:rFonts w:ascii="Tahoma" w:hAnsi="Tahoma" w:cs="Tahoma"/>
          <w:szCs w:val="24"/>
        </w:rPr>
        <w:t>ENA</w:t>
      </w:r>
      <w:r w:rsidR="00770D96">
        <w:rPr>
          <w:rFonts w:ascii="Tahoma" w:hAnsi="Tahoma" w:cs="Tahoma"/>
          <w:szCs w:val="24"/>
        </w:rPr>
        <w:t>.</w:t>
      </w:r>
    </w:p>
    <w:p w:rsidR="00770D96" w:rsidRDefault="00770D96" w:rsidP="00770D96">
      <w:pPr>
        <w:pStyle w:val="Prrafodelista"/>
        <w:rPr>
          <w:rFonts w:ascii="Tahoma" w:hAnsi="Tahoma" w:cs="Tahoma"/>
          <w:szCs w:val="24"/>
        </w:rPr>
      </w:pPr>
    </w:p>
    <w:p w:rsidR="007D1679" w:rsidRPr="00770D96" w:rsidRDefault="007D1679" w:rsidP="00770D96">
      <w:pPr>
        <w:numPr>
          <w:ilvl w:val="0"/>
          <w:numId w:val="42"/>
        </w:numPr>
        <w:overflowPunct w:val="0"/>
        <w:autoSpaceDE w:val="0"/>
        <w:autoSpaceDN w:val="0"/>
        <w:adjustRightInd w:val="0"/>
        <w:jc w:val="both"/>
        <w:textAlignment w:val="baseline"/>
        <w:rPr>
          <w:rFonts w:ascii="Tahoma" w:hAnsi="Tahoma" w:cs="Tahoma"/>
          <w:szCs w:val="24"/>
        </w:rPr>
      </w:pPr>
      <w:r w:rsidRPr="00770D96">
        <w:rPr>
          <w:rFonts w:ascii="Tahoma" w:hAnsi="Tahoma" w:cs="Tahoma"/>
          <w:szCs w:val="24"/>
        </w:rPr>
        <w:t xml:space="preserve">Si el </w:t>
      </w:r>
      <w:r w:rsidR="003D5DCC" w:rsidRPr="00770D96">
        <w:rPr>
          <w:rFonts w:ascii="Tahoma" w:hAnsi="Tahoma" w:cs="Tahoma"/>
          <w:szCs w:val="24"/>
        </w:rPr>
        <w:t xml:space="preserve">Empleado </w:t>
      </w:r>
      <w:r w:rsidR="00E64FF1" w:rsidRPr="00770D96">
        <w:rPr>
          <w:rFonts w:ascii="Tahoma" w:hAnsi="Tahoma" w:cs="Tahoma"/>
          <w:szCs w:val="24"/>
        </w:rPr>
        <w:t>es casado deberá aportar el registro civil de matrimonio y en el caso de</w:t>
      </w:r>
      <w:r w:rsidRPr="00770D96">
        <w:rPr>
          <w:rFonts w:ascii="Tahoma" w:hAnsi="Tahoma" w:cs="Tahoma"/>
          <w:szCs w:val="24"/>
        </w:rPr>
        <w:t xml:space="preserve"> enc</w:t>
      </w:r>
      <w:r w:rsidR="00E64FF1" w:rsidRPr="00770D96">
        <w:rPr>
          <w:rFonts w:ascii="Tahoma" w:hAnsi="Tahoma" w:cs="Tahoma"/>
          <w:szCs w:val="24"/>
        </w:rPr>
        <w:t>o</w:t>
      </w:r>
      <w:r w:rsidRPr="00770D96">
        <w:rPr>
          <w:rFonts w:ascii="Tahoma" w:hAnsi="Tahoma" w:cs="Tahoma"/>
          <w:szCs w:val="24"/>
        </w:rPr>
        <w:t>ntra</w:t>
      </w:r>
      <w:r w:rsidR="00E64FF1" w:rsidRPr="00770D96">
        <w:rPr>
          <w:rFonts w:ascii="Tahoma" w:hAnsi="Tahoma" w:cs="Tahoma"/>
          <w:szCs w:val="24"/>
        </w:rPr>
        <w:t>rse</w:t>
      </w:r>
      <w:r w:rsidRPr="00770D96">
        <w:rPr>
          <w:rFonts w:ascii="Tahoma" w:hAnsi="Tahoma" w:cs="Tahoma"/>
          <w:szCs w:val="24"/>
        </w:rPr>
        <w:t xml:space="preserve"> en unión libre, una constancia de convivencia con su pareja y de dependencia económica de ésta.</w:t>
      </w:r>
    </w:p>
    <w:p w:rsidR="00730984" w:rsidRPr="00770D96" w:rsidRDefault="00730984" w:rsidP="00730984">
      <w:pPr>
        <w:overflowPunct w:val="0"/>
        <w:autoSpaceDE w:val="0"/>
        <w:autoSpaceDN w:val="0"/>
        <w:adjustRightInd w:val="0"/>
        <w:ind w:left="426"/>
        <w:jc w:val="both"/>
        <w:textAlignment w:val="baseline"/>
        <w:rPr>
          <w:rFonts w:ascii="Tahoma" w:hAnsi="Tahoma" w:cs="Tahoma"/>
          <w:szCs w:val="24"/>
        </w:rPr>
      </w:pPr>
    </w:p>
    <w:p w:rsidR="007D1679" w:rsidRPr="007D1679" w:rsidRDefault="007D1679" w:rsidP="00FA1009">
      <w:pPr>
        <w:numPr>
          <w:ilvl w:val="0"/>
          <w:numId w:val="40"/>
        </w:numPr>
        <w:overflowPunct w:val="0"/>
        <w:autoSpaceDE w:val="0"/>
        <w:autoSpaceDN w:val="0"/>
        <w:adjustRightInd w:val="0"/>
        <w:jc w:val="both"/>
        <w:textAlignment w:val="baseline"/>
        <w:rPr>
          <w:rFonts w:ascii="Tahoma" w:hAnsi="Tahoma" w:cs="Tahoma"/>
          <w:szCs w:val="24"/>
        </w:rPr>
      </w:pPr>
      <w:r w:rsidRPr="00770D96">
        <w:rPr>
          <w:rFonts w:ascii="Tahoma" w:hAnsi="Tahoma" w:cs="Tahoma"/>
          <w:szCs w:val="24"/>
        </w:rPr>
        <w:t xml:space="preserve">Si el </w:t>
      </w:r>
      <w:r w:rsidR="003D5DCC" w:rsidRPr="00770D96">
        <w:rPr>
          <w:rFonts w:ascii="Tahoma" w:hAnsi="Tahoma" w:cs="Tahoma"/>
          <w:szCs w:val="24"/>
        </w:rPr>
        <w:t xml:space="preserve">Empleado </w:t>
      </w:r>
      <w:r w:rsidR="00E64FF1" w:rsidRPr="00770D96">
        <w:rPr>
          <w:rFonts w:ascii="Tahoma" w:hAnsi="Tahoma" w:cs="Tahoma"/>
          <w:szCs w:val="24"/>
        </w:rPr>
        <w:t xml:space="preserve">tiene hijos debe aportar </w:t>
      </w:r>
      <w:r w:rsidR="000F2EDD">
        <w:rPr>
          <w:rFonts w:ascii="Tahoma" w:hAnsi="Tahoma" w:cs="Tahoma"/>
          <w:szCs w:val="24"/>
        </w:rPr>
        <w:t>su</w:t>
      </w:r>
      <w:r w:rsidR="000F2EDD" w:rsidRPr="00770D96">
        <w:rPr>
          <w:rFonts w:ascii="Tahoma" w:hAnsi="Tahoma" w:cs="Tahoma"/>
          <w:szCs w:val="24"/>
        </w:rPr>
        <w:t xml:space="preserve"> </w:t>
      </w:r>
      <w:r w:rsidR="00E64FF1" w:rsidRPr="00770D96">
        <w:rPr>
          <w:rFonts w:ascii="Tahoma" w:hAnsi="Tahoma" w:cs="Tahoma"/>
          <w:szCs w:val="24"/>
        </w:rPr>
        <w:t xml:space="preserve">registro civil de nacimiento.  Si </w:t>
      </w:r>
      <w:r w:rsidRPr="00770D96">
        <w:rPr>
          <w:rFonts w:ascii="Tahoma" w:hAnsi="Tahoma" w:cs="Tahoma"/>
          <w:szCs w:val="24"/>
        </w:rPr>
        <w:t xml:space="preserve">es soltero y desea vincular a sus padres </w:t>
      </w:r>
      <w:r w:rsidRPr="007D1679">
        <w:rPr>
          <w:rFonts w:ascii="Tahoma" w:hAnsi="Tahoma" w:cs="Tahoma"/>
          <w:szCs w:val="24"/>
        </w:rPr>
        <w:t xml:space="preserve">a la seguridad social como sus beneficiarios, una constancia </w:t>
      </w:r>
      <w:r w:rsidR="00E64FF1">
        <w:rPr>
          <w:rFonts w:ascii="Tahoma" w:hAnsi="Tahoma" w:cs="Tahoma"/>
          <w:szCs w:val="24"/>
        </w:rPr>
        <w:t xml:space="preserve">en la que se acredite la </w:t>
      </w:r>
      <w:r w:rsidRPr="007D1679">
        <w:rPr>
          <w:rFonts w:ascii="Tahoma" w:hAnsi="Tahoma" w:cs="Tahoma"/>
          <w:szCs w:val="24"/>
        </w:rPr>
        <w:t>depen</w:t>
      </w:r>
      <w:r w:rsidR="00E64FF1">
        <w:rPr>
          <w:rFonts w:ascii="Tahoma" w:hAnsi="Tahoma" w:cs="Tahoma"/>
          <w:szCs w:val="24"/>
        </w:rPr>
        <w:t>dencia</w:t>
      </w:r>
      <w:r w:rsidRPr="007D1679">
        <w:rPr>
          <w:rFonts w:ascii="Tahoma" w:hAnsi="Tahoma" w:cs="Tahoma"/>
          <w:szCs w:val="24"/>
        </w:rPr>
        <w:t xml:space="preserve"> económica </w:t>
      </w:r>
      <w:r w:rsidR="006B7D63">
        <w:rPr>
          <w:rFonts w:ascii="Tahoma" w:hAnsi="Tahoma" w:cs="Tahoma"/>
          <w:szCs w:val="24"/>
        </w:rPr>
        <w:t xml:space="preserve">respecto del </w:t>
      </w:r>
      <w:r w:rsidR="00FA1009">
        <w:rPr>
          <w:rFonts w:ascii="Tahoma" w:hAnsi="Tahoma" w:cs="Tahoma"/>
          <w:szCs w:val="24"/>
        </w:rPr>
        <w:t>nuevo empleado</w:t>
      </w:r>
      <w:r w:rsidR="006B7D63">
        <w:rPr>
          <w:rFonts w:ascii="Tahoma" w:hAnsi="Tahoma" w:cs="Tahoma"/>
          <w:szCs w:val="24"/>
        </w:rPr>
        <w:t>,</w:t>
      </w:r>
      <w:r w:rsidRPr="007D1679">
        <w:rPr>
          <w:rFonts w:ascii="Tahoma" w:hAnsi="Tahoma" w:cs="Tahoma"/>
          <w:szCs w:val="24"/>
        </w:rPr>
        <w:t xml:space="preserve"> </w:t>
      </w:r>
      <w:r w:rsidR="006B7D63">
        <w:rPr>
          <w:rFonts w:ascii="Tahoma" w:hAnsi="Tahoma" w:cs="Tahoma"/>
          <w:szCs w:val="24"/>
        </w:rPr>
        <w:t>su</w:t>
      </w:r>
      <w:r w:rsidR="004A3F38">
        <w:rPr>
          <w:rFonts w:ascii="Tahoma" w:hAnsi="Tahoma" w:cs="Tahoma"/>
          <w:szCs w:val="24"/>
        </w:rPr>
        <w:t xml:space="preserve"> </w:t>
      </w:r>
      <w:r w:rsidRPr="007D1679">
        <w:rPr>
          <w:rFonts w:ascii="Tahoma" w:hAnsi="Tahoma" w:cs="Tahoma"/>
          <w:szCs w:val="24"/>
        </w:rPr>
        <w:t xml:space="preserve">registro civil </w:t>
      </w:r>
      <w:r w:rsidR="004A3F38">
        <w:rPr>
          <w:rFonts w:ascii="Tahoma" w:hAnsi="Tahoma" w:cs="Tahoma"/>
          <w:szCs w:val="24"/>
        </w:rPr>
        <w:t>de nacimiento</w:t>
      </w:r>
      <w:r w:rsidR="006B7D63">
        <w:rPr>
          <w:rFonts w:ascii="Tahoma" w:hAnsi="Tahoma" w:cs="Tahoma"/>
          <w:szCs w:val="24"/>
        </w:rPr>
        <w:t xml:space="preserve"> y</w:t>
      </w:r>
      <w:r w:rsidR="00E64FF1">
        <w:rPr>
          <w:rFonts w:ascii="Tahoma" w:hAnsi="Tahoma" w:cs="Tahoma"/>
          <w:szCs w:val="24"/>
        </w:rPr>
        <w:t xml:space="preserve"> la</w:t>
      </w:r>
      <w:r w:rsidR="006B7D63">
        <w:rPr>
          <w:rFonts w:ascii="Tahoma" w:hAnsi="Tahoma" w:cs="Tahoma"/>
          <w:szCs w:val="24"/>
        </w:rPr>
        <w:t>s</w:t>
      </w:r>
      <w:r w:rsidR="00E64FF1">
        <w:rPr>
          <w:rFonts w:ascii="Tahoma" w:hAnsi="Tahoma" w:cs="Tahoma"/>
          <w:szCs w:val="24"/>
        </w:rPr>
        <w:t xml:space="preserve"> f</w:t>
      </w:r>
      <w:r w:rsidRPr="007D1679">
        <w:rPr>
          <w:rFonts w:ascii="Tahoma" w:hAnsi="Tahoma" w:cs="Tahoma"/>
          <w:szCs w:val="24"/>
        </w:rPr>
        <w:t>otocopia</w:t>
      </w:r>
      <w:r w:rsidR="006B7D63">
        <w:rPr>
          <w:rFonts w:ascii="Tahoma" w:hAnsi="Tahoma" w:cs="Tahoma"/>
          <w:szCs w:val="24"/>
        </w:rPr>
        <w:t>s</w:t>
      </w:r>
      <w:r w:rsidRPr="007D1679">
        <w:rPr>
          <w:rFonts w:ascii="Tahoma" w:hAnsi="Tahoma" w:cs="Tahoma"/>
          <w:szCs w:val="24"/>
        </w:rPr>
        <w:t xml:space="preserve"> de la cédula de ciudadanía de los padres.</w:t>
      </w:r>
    </w:p>
    <w:p w:rsidR="004D75FD" w:rsidRDefault="004D75FD" w:rsidP="000A3550">
      <w:pPr>
        <w:jc w:val="center"/>
        <w:outlineLvl w:val="0"/>
        <w:rPr>
          <w:rFonts w:ascii="Tahoma" w:hAnsi="Tahoma" w:cs="Tahoma"/>
          <w:b/>
        </w:rPr>
      </w:pPr>
    </w:p>
    <w:p w:rsidR="00751C6F" w:rsidRDefault="00751C6F" w:rsidP="000A3550">
      <w:pPr>
        <w:jc w:val="center"/>
        <w:outlineLvl w:val="0"/>
        <w:rPr>
          <w:rFonts w:ascii="Tahoma" w:hAnsi="Tahoma" w:cs="Tahoma"/>
          <w:b/>
        </w:rPr>
      </w:pPr>
    </w:p>
    <w:p w:rsidR="00751C6F" w:rsidRPr="007D1679" w:rsidRDefault="00751C6F" w:rsidP="000A3550">
      <w:pPr>
        <w:jc w:val="center"/>
        <w:outlineLvl w:val="0"/>
        <w:rPr>
          <w:rFonts w:ascii="Tahoma" w:hAnsi="Tahoma" w:cs="Tahoma"/>
          <w:b/>
        </w:rPr>
      </w:pPr>
    </w:p>
    <w:p w:rsidR="008029FD" w:rsidRPr="007D1679" w:rsidRDefault="008029FD" w:rsidP="000A3550">
      <w:pPr>
        <w:jc w:val="center"/>
        <w:outlineLvl w:val="0"/>
        <w:rPr>
          <w:rFonts w:ascii="Tahoma" w:hAnsi="Tahoma" w:cs="Tahoma"/>
          <w:b/>
        </w:rPr>
      </w:pPr>
      <w:r w:rsidRPr="007D1679">
        <w:rPr>
          <w:rFonts w:ascii="Tahoma" w:hAnsi="Tahoma" w:cs="Tahoma"/>
          <w:b/>
        </w:rPr>
        <w:t>CAPITULO II</w:t>
      </w:r>
    </w:p>
    <w:p w:rsidR="008029FD" w:rsidRDefault="008029FD" w:rsidP="000A3550">
      <w:pPr>
        <w:jc w:val="center"/>
        <w:outlineLvl w:val="0"/>
        <w:rPr>
          <w:rFonts w:ascii="Tahoma" w:hAnsi="Tahoma" w:cs="Tahoma"/>
          <w:b/>
        </w:rPr>
      </w:pPr>
      <w:r w:rsidRPr="007D1679">
        <w:rPr>
          <w:rFonts w:ascii="Tahoma" w:hAnsi="Tahoma" w:cs="Tahoma"/>
          <w:b/>
        </w:rPr>
        <w:t>CONTRATO DE APRENDIZAJE</w:t>
      </w:r>
    </w:p>
    <w:p w:rsidR="008029FD" w:rsidRPr="007D1679" w:rsidRDefault="008029FD">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2.-</w:t>
      </w:r>
      <w:r w:rsidR="00A07FA5">
        <w:rPr>
          <w:rFonts w:ascii="Tahoma" w:hAnsi="Tahoma" w:cs="Tahoma"/>
        </w:rPr>
        <w:t xml:space="preserve">  El C</w:t>
      </w:r>
      <w:r w:rsidR="008029FD" w:rsidRPr="007D1679">
        <w:rPr>
          <w:rFonts w:ascii="Tahoma" w:hAnsi="Tahoma" w:cs="Tahoma"/>
        </w:rPr>
        <w:t xml:space="preserve">ontrato de </w:t>
      </w:r>
      <w:r w:rsidR="00A07FA5">
        <w:rPr>
          <w:rFonts w:ascii="Tahoma" w:hAnsi="Tahoma" w:cs="Tahoma"/>
        </w:rPr>
        <w:t>A</w:t>
      </w:r>
      <w:r w:rsidR="008029FD" w:rsidRPr="007D1679">
        <w:rPr>
          <w:rFonts w:ascii="Tahoma" w:hAnsi="Tahoma" w:cs="Tahoma"/>
        </w:rPr>
        <w:t>prendizaje es aquel por el cual un</w:t>
      </w:r>
      <w:r w:rsidR="000A18D3" w:rsidRPr="007D1679">
        <w:rPr>
          <w:rFonts w:ascii="Tahoma" w:hAnsi="Tahoma" w:cs="Tahoma"/>
        </w:rPr>
        <w:t xml:space="preserve"> </w:t>
      </w:r>
      <w:r w:rsidR="00730984" w:rsidRPr="007D1679">
        <w:rPr>
          <w:rFonts w:ascii="Tahoma" w:hAnsi="Tahoma" w:cs="Tahoma"/>
        </w:rPr>
        <w:t>aprend</w:t>
      </w:r>
      <w:r w:rsidR="00730984">
        <w:rPr>
          <w:rFonts w:ascii="Tahoma" w:hAnsi="Tahoma" w:cs="Tahoma"/>
        </w:rPr>
        <w:t>i</w:t>
      </w:r>
      <w:r w:rsidR="00730984" w:rsidRPr="007D1679">
        <w:rPr>
          <w:rFonts w:ascii="Tahoma" w:hAnsi="Tahoma" w:cs="Tahoma"/>
        </w:rPr>
        <w:t>z</w:t>
      </w:r>
      <w:r w:rsidR="000A18D3" w:rsidRPr="007D1679">
        <w:rPr>
          <w:rFonts w:ascii="Tahoma" w:hAnsi="Tahoma" w:cs="Tahoma"/>
        </w:rPr>
        <w:t xml:space="preserve"> </w:t>
      </w:r>
      <w:r w:rsidR="008029FD" w:rsidRPr="007D1679">
        <w:rPr>
          <w:rFonts w:ascii="Tahoma" w:hAnsi="Tahoma" w:cs="Tahoma"/>
        </w:rPr>
        <w:t xml:space="preserve">se obliga a prestar sus servicios a </w:t>
      </w:r>
      <w:r w:rsidR="00F3765B" w:rsidRPr="00FA1009">
        <w:rPr>
          <w:rFonts w:ascii="Tahoma" w:hAnsi="Tahoma" w:cs="Tahoma"/>
          <w:b/>
        </w:rPr>
        <w:t>L</w:t>
      </w:r>
      <w:r w:rsidR="002D561A" w:rsidRPr="00FA1009">
        <w:rPr>
          <w:rFonts w:ascii="Tahoma" w:hAnsi="Tahoma" w:cs="Tahoma"/>
          <w:b/>
        </w:rPr>
        <w:t>A</w:t>
      </w:r>
      <w:r w:rsidR="00F3765B" w:rsidRPr="00FA1009">
        <w:rPr>
          <w:rFonts w:ascii="Tahoma" w:hAnsi="Tahoma" w:cs="Tahoma"/>
          <w:b/>
        </w:rPr>
        <w:t xml:space="preserve"> EMP</w:t>
      </w:r>
      <w:r w:rsidR="002D561A" w:rsidRPr="00FA1009">
        <w:rPr>
          <w:rFonts w:ascii="Tahoma" w:hAnsi="Tahoma" w:cs="Tahoma"/>
          <w:b/>
        </w:rPr>
        <w:t>RESA PATR</w:t>
      </w:r>
      <w:r w:rsidR="002B4B18" w:rsidRPr="00FA1009">
        <w:rPr>
          <w:rFonts w:ascii="Tahoma" w:hAnsi="Tahoma" w:cs="Tahoma"/>
          <w:b/>
        </w:rPr>
        <w:t>OCINADORA</w:t>
      </w:r>
      <w:r w:rsidR="00FA1009">
        <w:rPr>
          <w:rFonts w:ascii="Tahoma" w:hAnsi="Tahoma" w:cs="Tahoma"/>
          <w:b/>
        </w:rPr>
        <w:t xml:space="preserve"> = IBC</w:t>
      </w:r>
      <w:r w:rsidR="008029FD" w:rsidRPr="00FA1009">
        <w:rPr>
          <w:rFonts w:ascii="Tahoma" w:hAnsi="Tahoma" w:cs="Tahoma"/>
          <w:b/>
        </w:rPr>
        <w:t>,</w:t>
      </w:r>
      <w:r w:rsidR="008029FD" w:rsidRPr="007D1679">
        <w:rPr>
          <w:rFonts w:ascii="Tahoma" w:hAnsi="Tahoma" w:cs="Tahoma"/>
        </w:rPr>
        <w:t xml:space="preserve"> a cambio de que </w:t>
      </w:r>
      <w:r w:rsidR="000A18D3" w:rsidRPr="007D1679">
        <w:rPr>
          <w:rFonts w:ascii="Tahoma" w:hAnsi="Tahoma" w:cs="Tahoma"/>
        </w:rPr>
        <w:t>é</w:t>
      </w:r>
      <w:r w:rsidR="008029FD" w:rsidRPr="007D1679">
        <w:rPr>
          <w:rFonts w:ascii="Tahoma" w:hAnsi="Tahoma" w:cs="Tahoma"/>
        </w:rPr>
        <w:t>sta le proporcione los medios para adquirir formación profesional</w:t>
      </w:r>
      <w:r w:rsidR="002E6278" w:rsidRPr="007D1679">
        <w:rPr>
          <w:rFonts w:ascii="Tahoma" w:hAnsi="Tahoma" w:cs="Tahoma"/>
        </w:rPr>
        <w:t>,</w:t>
      </w:r>
      <w:r w:rsidR="008029FD" w:rsidRPr="007D1679">
        <w:rPr>
          <w:rFonts w:ascii="Tahoma" w:hAnsi="Tahoma" w:cs="Tahoma"/>
        </w:rPr>
        <w:t xml:space="preserve"> metódica y completa del arte u oficio para cuyo desempeño sea contratado por un tiempo determinado, durante el cual </w:t>
      </w:r>
      <w:r w:rsidR="002B4B18">
        <w:rPr>
          <w:rFonts w:ascii="Tahoma" w:hAnsi="Tahoma" w:cs="Tahoma"/>
        </w:rPr>
        <w:t>LA EMPRESA PATROCINADORA</w:t>
      </w:r>
      <w:r w:rsidR="002B4B18" w:rsidRPr="007D1679">
        <w:rPr>
          <w:rFonts w:ascii="Tahoma" w:hAnsi="Tahoma" w:cs="Tahoma"/>
        </w:rPr>
        <w:t xml:space="preserve"> </w:t>
      </w:r>
      <w:r w:rsidR="008029FD" w:rsidRPr="007D1679">
        <w:rPr>
          <w:rFonts w:ascii="Tahoma" w:hAnsi="Tahoma" w:cs="Tahoma"/>
        </w:rPr>
        <w:t xml:space="preserve">le pagará </w:t>
      </w:r>
      <w:r w:rsidR="001B0174" w:rsidRPr="007D1679">
        <w:rPr>
          <w:rFonts w:ascii="Tahoma" w:hAnsi="Tahoma" w:cs="Tahoma"/>
        </w:rPr>
        <w:t xml:space="preserve">un </w:t>
      </w:r>
      <w:r w:rsidR="00D66603">
        <w:rPr>
          <w:rFonts w:ascii="Tahoma" w:hAnsi="Tahoma" w:cs="Tahoma"/>
        </w:rPr>
        <w:t xml:space="preserve"> apoyo</w:t>
      </w:r>
      <w:r w:rsidR="001B0174" w:rsidRPr="007D1679">
        <w:rPr>
          <w:rFonts w:ascii="Tahoma" w:hAnsi="Tahoma" w:cs="Tahoma"/>
        </w:rPr>
        <w:t xml:space="preserve"> mensual de sostenimiento</w:t>
      </w:r>
      <w:r w:rsidR="00075396" w:rsidRPr="007D1679">
        <w:rPr>
          <w:rFonts w:ascii="Tahoma" w:hAnsi="Tahoma" w:cs="Tahoma"/>
        </w:rPr>
        <w:t>,</w:t>
      </w:r>
      <w:r w:rsidR="001B0174" w:rsidRPr="007D1679">
        <w:rPr>
          <w:rFonts w:ascii="Tahoma" w:hAnsi="Tahoma" w:cs="Tahoma"/>
        </w:rPr>
        <w:t xml:space="preserve"> </w:t>
      </w:r>
      <w:r w:rsidR="008029FD" w:rsidRPr="007D1679">
        <w:rPr>
          <w:rFonts w:ascii="Tahoma" w:hAnsi="Tahoma" w:cs="Tahoma"/>
        </w:rPr>
        <w:t>dentro de los parámetros legales.</w:t>
      </w: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3.-</w:t>
      </w:r>
      <w:r w:rsidR="008029FD" w:rsidRPr="007D1679">
        <w:rPr>
          <w:rFonts w:ascii="Tahoma" w:hAnsi="Tahoma" w:cs="Tahoma"/>
        </w:rPr>
        <w:t xml:space="preserve"> </w:t>
      </w:r>
      <w:r w:rsidR="002B4B18">
        <w:rPr>
          <w:rFonts w:ascii="Tahoma" w:hAnsi="Tahoma" w:cs="Tahoma"/>
        </w:rPr>
        <w:t>LA EMPRESA PATROCINADORA</w:t>
      </w:r>
      <w:r w:rsidR="002B4B18" w:rsidRPr="007D1679">
        <w:rPr>
          <w:rFonts w:ascii="Tahoma" w:hAnsi="Tahoma" w:cs="Tahoma"/>
        </w:rPr>
        <w:t xml:space="preserve"> </w:t>
      </w:r>
      <w:r w:rsidR="008029FD" w:rsidRPr="007D1679">
        <w:rPr>
          <w:rFonts w:ascii="Tahoma" w:hAnsi="Tahoma" w:cs="Tahoma"/>
        </w:rPr>
        <w:t>contratará aprendices</w:t>
      </w:r>
      <w:r w:rsidR="0053339B" w:rsidRPr="007D1679">
        <w:rPr>
          <w:rFonts w:ascii="Tahoma" w:hAnsi="Tahoma" w:cs="Tahoma"/>
        </w:rPr>
        <w:t xml:space="preserve"> </w:t>
      </w:r>
      <w:r w:rsidR="008029FD" w:rsidRPr="007D1679">
        <w:rPr>
          <w:rFonts w:ascii="Tahoma" w:hAnsi="Tahoma" w:cs="Tahoma"/>
        </w:rPr>
        <w:t>en el número necesario para ajustarse a la proporción que señala el Gobierno Nacional para los oficios que requieran formación profesional metódica y completa.</w:t>
      </w:r>
    </w:p>
    <w:p w:rsidR="008029FD" w:rsidRPr="007D1679" w:rsidRDefault="008029FD">
      <w:pPr>
        <w:jc w:val="both"/>
        <w:rPr>
          <w:rFonts w:ascii="Tahoma" w:hAnsi="Tahoma" w:cs="Tahoma"/>
        </w:rPr>
      </w:pPr>
    </w:p>
    <w:p w:rsidR="008029FD" w:rsidRPr="007D1679" w:rsidRDefault="008029FD">
      <w:pPr>
        <w:jc w:val="both"/>
        <w:rPr>
          <w:rFonts w:ascii="Tahoma" w:hAnsi="Tahoma" w:cs="Tahoma"/>
          <w:b/>
        </w:rPr>
      </w:pPr>
      <w:r w:rsidRPr="007D1679">
        <w:rPr>
          <w:rFonts w:ascii="Tahoma" w:hAnsi="Tahoma" w:cs="Tahoma"/>
          <w:b/>
        </w:rPr>
        <w:t>ARTÍCULO</w:t>
      </w:r>
      <w:r w:rsidR="00AA3F4E">
        <w:rPr>
          <w:rFonts w:ascii="Tahoma" w:hAnsi="Tahoma" w:cs="Tahoma"/>
          <w:b/>
        </w:rPr>
        <w:t xml:space="preserve"> </w:t>
      </w:r>
      <w:r w:rsidRPr="007D1679">
        <w:rPr>
          <w:rFonts w:ascii="Tahoma" w:hAnsi="Tahoma" w:cs="Tahoma"/>
          <w:b/>
        </w:rPr>
        <w:t>4.-</w:t>
      </w:r>
      <w:r w:rsidRPr="007D1679">
        <w:rPr>
          <w:rFonts w:ascii="Tahoma" w:hAnsi="Tahoma" w:cs="Tahoma"/>
        </w:rPr>
        <w:t xml:space="preserve"> </w:t>
      </w:r>
      <w:r w:rsidR="002B4B18">
        <w:rPr>
          <w:rFonts w:ascii="Tahoma" w:hAnsi="Tahoma" w:cs="Tahoma"/>
        </w:rPr>
        <w:t>LA EMPRESA PATROCINADORA</w:t>
      </w:r>
      <w:r w:rsidR="002B4B18" w:rsidRPr="007D1679">
        <w:rPr>
          <w:rFonts w:ascii="Tahoma" w:hAnsi="Tahoma" w:cs="Tahoma"/>
        </w:rPr>
        <w:t xml:space="preserve"> </w:t>
      </w:r>
      <w:r w:rsidRPr="007D1679">
        <w:rPr>
          <w:rFonts w:ascii="Tahoma" w:hAnsi="Tahoma" w:cs="Tahoma"/>
        </w:rPr>
        <w:t xml:space="preserve">podrá celebrar contrato de aprendizaje con personas mayores de </w:t>
      </w:r>
      <w:r w:rsidR="00D66603">
        <w:rPr>
          <w:rFonts w:ascii="Tahoma" w:hAnsi="Tahoma" w:cs="Tahoma"/>
        </w:rPr>
        <w:t xml:space="preserve">quince </w:t>
      </w:r>
      <w:r w:rsidR="002E6278" w:rsidRPr="007D1679">
        <w:rPr>
          <w:rFonts w:ascii="Tahoma" w:hAnsi="Tahoma" w:cs="Tahoma"/>
        </w:rPr>
        <w:t>(</w:t>
      </w:r>
      <w:r w:rsidRPr="007D1679">
        <w:rPr>
          <w:rFonts w:ascii="Tahoma" w:hAnsi="Tahoma" w:cs="Tahoma"/>
        </w:rPr>
        <w:t>1</w:t>
      </w:r>
      <w:r w:rsidR="00D66603">
        <w:rPr>
          <w:rFonts w:ascii="Tahoma" w:hAnsi="Tahoma" w:cs="Tahoma"/>
        </w:rPr>
        <w:t>5</w:t>
      </w:r>
      <w:r w:rsidR="002E6278" w:rsidRPr="007D1679">
        <w:rPr>
          <w:rFonts w:ascii="Tahoma" w:hAnsi="Tahoma" w:cs="Tahoma"/>
        </w:rPr>
        <w:t xml:space="preserve">) </w:t>
      </w:r>
      <w:r w:rsidRPr="007D1679">
        <w:rPr>
          <w:rFonts w:ascii="Tahoma" w:hAnsi="Tahoma" w:cs="Tahoma"/>
        </w:rPr>
        <w:t>años que hayan completado sus estudios primarios,</w:t>
      </w:r>
      <w:r w:rsidR="00D66603" w:rsidRPr="007D1679" w:rsidDel="00D66603">
        <w:rPr>
          <w:rFonts w:ascii="Tahoma" w:hAnsi="Tahoma" w:cs="Tahoma"/>
        </w:rPr>
        <w:t xml:space="preserve"> </w:t>
      </w:r>
      <w:r w:rsidRPr="007D1679">
        <w:rPr>
          <w:rFonts w:ascii="Tahoma" w:hAnsi="Tahoma" w:cs="Tahoma"/>
        </w:rPr>
        <w:t>en los mismos términos y con las restricciones que trae el Código Sustantivo del Trabajo</w:t>
      </w:r>
      <w:r w:rsidR="00FA1009">
        <w:rPr>
          <w:rFonts w:ascii="Tahoma" w:hAnsi="Tahoma" w:cs="Tahoma"/>
          <w:b/>
        </w:rPr>
        <w:t>, CST.</w:t>
      </w:r>
    </w:p>
    <w:p w:rsidR="008029FD" w:rsidRPr="007D1679" w:rsidRDefault="008029FD">
      <w:pPr>
        <w:jc w:val="both"/>
        <w:rPr>
          <w:rFonts w:ascii="Tahoma" w:hAnsi="Tahoma" w:cs="Tahoma"/>
          <w:b/>
        </w:rPr>
      </w:pPr>
    </w:p>
    <w:p w:rsidR="00671E34" w:rsidRPr="00671E34" w:rsidRDefault="005F1CE7" w:rsidP="00671E34">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5.-</w:t>
      </w:r>
      <w:r w:rsidR="008029FD" w:rsidRPr="007D1679">
        <w:rPr>
          <w:rFonts w:ascii="Tahoma" w:hAnsi="Tahoma" w:cs="Tahoma"/>
        </w:rPr>
        <w:t xml:space="preserve"> </w:t>
      </w:r>
      <w:r w:rsidR="00671E34" w:rsidRPr="00671E34">
        <w:rPr>
          <w:rFonts w:ascii="Tahoma" w:hAnsi="Tahoma" w:cs="Tahoma"/>
        </w:rPr>
        <w:t>Además de las obligaciones legales, el aprendiz tiene las siguientes:</w:t>
      </w:r>
    </w:p>
    <w:p w:rsidR="00671E34" w:rsidRPr="00671E34" w:rsidRDefault="00671E34" w:rsidP="00671E34">
      <w:pPr>
        <w:jc w:val="both"/>
        <w:rPr>
          <w:rFonts w:ascii="Tahoma" w:hAnsi="Tahoma" w:cs="Tahoma"/>
        </w:rPr>
      </w:pPr>
    </w:p>
    <w:p w:rsidR="00671E34" w:rsidRPr="00751C6F" w:rsidRDefault="00671E34" w:rsidP="00AA3F4E">
      <w:pPr>
        <w:numPr>
          <w:ilvl w:val="0"/>
          <w:numId w:val="38"/>
        </w:numPr>
        <w:jc w:val="both"/>
        <w:rPr>
          <w:rFonts w:ascii="Tahoma" w:hAnsi="Tahoma" w:cs="Tahoma"/>
        </w:rPr>
      </w:pPr>
      <w:r w:rsidRPr="00751C6F">
        <w:rPr>
          <w:rFonts w:ascii="Tahoma" w:hAnsi="Tahoma" w:cs="Tahoma"/>
        </w:rPr>
        <w:lastRenderedPageBreak/>
        <w:t xml:space="preserve">Concurrir asiduamente tanto a los cursos como a su trabajo, con diligencia y aplicación, sujetándose al régimen del aprendizaje y a las directrices que para estos efectos trace </w:t>
      </w:r>
      <w:r w:rsidR="002B4B18" w:rsidRPr="00751C6F">
        <w:rPr>
          <w:rFonts w:ascii="Tahoma" w:hAnsi="Tahoma" w:cs="Tahoma"/>
        </w:rPr>
        <w:t>LA EMPRESA PATROCINADORA</w:t>
      </w:r>
      <w:r w:rsidRPr="00751C6F">
        <w:rPr>
          <w:rFonts w:ascii="Tahoma" w:hAnsi="Tahoma" w:cs="Tahoma"/>
        </w:rPr>
        <w:t>.</w:t>
      </w:r>
    </w:p>
    <w:p w:rsidR="00671E34" w:rsidRPr="00751C6F" w:rsidRDefault="00671E34" w:rsidP="00AA3F4E">
      <w:pPr>
        <w:numPr>
          <w:ilvl w:val="0"/>
          <w:numId w:val="38"/>
        </w:numPr>
        <w:jc w:val="both"/>
        <w:rPr>
          <w:rFonts w:ascii="Tahoma" w:hAnsi="Tahoma" w:cs="Tahoma"/>
        </w:rPr>
      </w:pPr>
      <w:r w:rsidRPr="00751C6F">
        <w:rPr>
          <w:rFonts w:ascii="Tahoma" w:hAnsi="Tahoma" w:cs="Tahoma"/>
        </w:rPr>
        <w:t>Procurar el mayor rendimiento en su estudio.</w:t>
      </w:r>
    </w:p>
    <w:p w:rsidR="008029FD" w:rsidRPr="00751C6F" w:rsidRDefault="00671E34" w:rsidP="00AA3F4E">
      <w:pPr>
        <w:numPr>
          <w:ilvl w:val="0"/>
          <w:numId w:val="38"/>
        </w:numPr>
        <w:jc w:val="both"/>
        <w:rPr>
          <w:rFonts w:ascii="Tahoma" w:hAnsi="Tahoma" w:cs="Tahoma"/>
        </w:rPr>
      </w:pPr>
      <w:r w:rsidRPr="00751C6F">
        <w:rPr>
          <w:rFonts w:ascii="Tahoma" w:hAnsi="Tahoma" w:cs="Tahoma"/>
        </w:rPr>
        <w:t xml:space="preserve">Guardar respeto a los profesores, compañeros, representantes de </w:t>
      </w:r>
      <w:r w:rsidR="002B4B18" w:rsidRPr="00751C6F">
        <w:rPr>
          <w:rFonts w:ascii="Tahoma" w:hAnsi="Tahoma" w:cs="Tahoma"/>
        </w:rPr>
        <w:t>LA EMPRESA</w:t>
      </w:r>
      <w:r w:rsidR="00AA3F4E">
        <w:rPr>
          <w:rFonts w:ascii="Tahoma" w:hAnsi="Tahoma" w:cs="Tahoma"/>
        </w:rPr>
        <w:t xml:space="preserve"> </w:t>
      </w:r>
      <w:r w:rsidR="002B4B18" w:rsidRPr="00751C6F">
        <w:rPr>
          <w:rFonts w:ascii="Tahoma" w:hAnsi="Tahoma" w:cs="Tahoma"/>
        </w:rPr>
        <w:t>PATROCINADORA</w:t>
      </w:r>
      <w:r w:rsidRPr="00751C6F">
        <w:rPr>
          <w:rFonts w:ascii="Tahoma" w:hAnsi="Tahoma" w:cs="Tahoma"/>
        </w:rPr>
        <w:t>, clientes o proveedores de la misma.</w:t>
      </w:r>
    </w:p>
    <w:p w:rsidR="00730984" w:rsidRDefault="00730984" w:rsidP="003D1F4F">
      <w:pPr>
        <w:jc w:val="both"/>
        <w:rPr>
          <w:rFonts w:ascii="Tahoma" w:hAnsi="Tahoma" w:cs="Tahoma"/>
        </w:rPr>
      </w:pPr>
    </w:p>
    <w:p w:rsidR="00AA3F4E" w:rsidRDefault="00AA3F4E" w:rsidP="003D1F4F">
      <w:pPr>
        <w:jc w:val="both"/>
        <w:rPr>
          <w:rFonts w:ascii="Tahoma" w:hAnsi="Tahoma" w:cs="Tahoma"/>
        </w:rPr>
      </w:pPr>
    </w:p>
    <w:p w:rsidR="00AA3F4E" w:rsidRPr="00751C6F" w:rsidRDefault="00AA3F4E" w:rsidP="003D1F4F">
      <w:pPr>
        <w:jc w:val="both"/>
        <w:rPr>
          <w:rFonts w:ascii="Tahoma" w:hAnsi="Tahoma" w:cs="Tahoma"/>
        </w:rPr>
      </w:pPr>
    </w:p>
    <w:p w:rsidR="008029FD" w:rsidRPr="007D1679" w:rsidRDefault="00730984">
      <w:pPr>
        <w:jc w:val="both"/>
        <w:rPr>
          <w:rFonts w:ascii="Tahoma" w:hAnsi="Tahoma" w:cs="Tahoma"/>
        </w:rPr>
      </w:pPr>
      <w:r>
        <w:rPr>
          <w:rFonts w:ascii="Tahoma" w:hAnsi="Tahoma" w:cs="Tahoma"/>
          <w:b/>
        </w:rPr>
        <w:t>A</w:t>
      </w:r>
      <w:r w:rsidR="008029FD" w:rsidRPr="007D1679">
        <w:rPr>
          <w:rFonts w:ascii="Tahoma" w:hAnsi="Tahoma" w:cs="Tahoma"/>
          <w:b/>
        </w:rPr>
        <w:t>RTÍCULO 6.-</w:t>
      </w:r>
      <w:r w:rsidR="008029FD" w:rsidRPr="007D1679">
        <w:rPr>
          <w:rFonts w:ascii="Tahoma" w:hAnsi="Tahoma" w:cs="Tahoma"/>
        </w:rPr>
        <w:t xml:space="preserve"> </w:t>
      </w:r>
      <w:r w:rsidR="002B4B18">
        <w:rPr>
          <w:rFonts w:ascii="Tahoma" w:hAnsi="Tahoma" w:cs="Tahoma"/>
        </w:rPr>
        <w:t>LA EMPRESA PATROCINADORA</w:t>
      </w:r>
      <w:r w:rsidR="008029FD" w:rsidRPr="007D1679">
        <w:rPr>
          <w:rFonts w:ascii="Tahoma" w:hAnsi="Tahoma" w:cs="Tahoma"/>
        </w:rPr>
        <w:t xml:space="preserve"> tiene las siguientes </w:t>
      </w:r>
      <w:r w:rsidR="00946F32" w:rsidRPr="007D1679">
        <w:rPr>
          <w:rFonts w:ascii="Tahoma" w:hAnsi="Tahoma" w:cs="Tahoma"/>
        </w:rPr>
        <w:t xml:space="preserve">obligaciones </w:t>
      </w:r>
      <w:r w:rsidR="008029FD" w:rsidRPr="007D1679">
        <w:rPr>
          <w:rFonts w:ascii="Tahoma" w:hAnsi="Tahoma" w:cs="Tahoma"/>
        </w:rPr>
        <w:t xml:space="preserve">para con </w:t>
      </w:r>
      <w:r w:rsidR="002B4B18">
        <w:rPr>
          <w:rFonts w:ascii="Tahoma" w:hAnsi="Tahoma" w:cs="Tahoma"/>
        </w:rPr>
        <w:t>EL</w:t>
      </w:r>
      <w:r w:rsidR="008029FD" w:rsidRPr="007D1679">
        <w:rPr>
          <w:rFonts w:ascii="Tahoma" w:hAnsi="Tahoma" w:cs="Tahoma"/>
        </w:rPr>
        <w:t xml:space="preserve"> </w:t>
      </w:r>
      <w:r w:rsidR="002B4B18">
        <w:rPr>
          <w:rFonts w:ascii="Tahoma" w:hAnsi="Tahoma" w:cs="Tahoma"/>
        </w:rPr>
        <w:t>APRENDIZ</w:t>
      </w:r>
      <w:r w:rsidR="008029FD" w:rsidRPr="007D1679">
        <w:rPr>
          <w:rFonts w:ascii="Tahoma" w:hAnsi="Tahoma" w:cs="Tahoma"/>
        </w:rPr>
        <w:t>:</w:t>
      </w:r>
    </w:p>
    <w:p w:rsidR="00671E34" w:rsidRPr="00671E34" w:rsidRDefault="00671E34" w:rsidP="00671E34">
      <w:pPr>
        <w:ind w:left="426" w:hanging="426"/>
        <w:jc w:val="both"/>
        <w:rPr>
          <w:rFonts w:ascii="Tahoma" w:hAnsi="Tahoma" w:cs="Tahoma"/>
        </w:rPr>
      </w:pPr>
    </w:p>
    <w:p w:rsidR="00671E34" w:rsidRPr="00671E34" w:rsidRDefault="00671E34" w:rsidP="00E046BD">
      <w:pPr>
        <w:numPr>
          <w:ilvl w:val="0"/>
          <w:numId w:val="21"/>
        </w:numPr>
        <w:jc w:val="both"/>
        <w:rPr>
          <w:rFonts w:ascii="Tahoma" w:hAnsi="Tahoma" w:cs="Tahoma"/>
        </w:rPr>
      </w:pPr>
      <w:r w:rsidRPr="00671E34">
        <w:rPr>
          <w:rFonts w:ascii="Tahoma" w:hAnsi="Tahoma" w:cs="Tahoma"/>
        </w:rPr>
        <w:t>Facilitar todos los medios al aprendiz para que reciba formación profesional metódica y completa del arte u oficio materia del contrato.</w:t>
      </w:r>
    </w:p>
    <w:p w:rsidR="00671E34" w:rsidRPr="00671E34" w:rsidRDefault="00671E34" w:rsidP="00E046BD">
      <w:pPr>
        <w:numPr>
          <w:ilvl w:val="0"/>
          <w:numId w:val="21"/>
        </w:numPr>
        <w:jc w:val="both"/>
        <w:rPr>
          <w:rFonts w:ascii="Tahoma" w:hAnsi="Tahoma" w:cs="Tahoma"/>
        </w:rPr>
      </w:pPr>
      <w:r w:rsidRPr="00671E34">
        <w:rPr>
          <w:rFonts w:ascii="Tahoma" w:hAnsi="Tahoma" w:cs="Tahoma"/>
        </w:rPr>
        <w:t>Pagar al aprendiz la cuota de apoyo monetario que corresponda de acuerdo con la escala legal tanto en la etapa lectiva como en la práctica.</w:t>
      </w:r>
    </w:p>
    <w:p w:rsidR="00671E34" w:rsidRPr="00671E34" w:rsidRDefault="00671E34" w:rsidP="00E046BD">
      <w:pPr>
        <w:numPr>
          <w:ilvl w:val="0"/>
          <w:numId w:val="21"/>
        </w:numPr>
        <w:jc w:val="both"/>
        <w:rPr>
          <w:rFonts w:ascii="Tahoma" w:hAnsi="Tahoma" w:cs="Tahoma"/>
        </w:rPr>
      </w:pPr>
      <w:r w:rsidRPr="00671E34">
        <w:rPr>
          <w:rFonts w:ascii="Tahoma" w:hAnsi="Tahoma" w:cs="Tahoma"/>
        </w:rPr>
        <w:t xml:space="preserve">Durante la fase lectiva del contrato, el aprendiz sólo estará  afiliado al sistema de seguridad social en salud y la cotización será cubierta plenamente por </w:t>
      </w:r>
      <w:r w:rsidR="002B4B18">
        <w:rPr>
          <w:rFonts w:ascii="Tahoma" w:hAnsi="Tahoma" w:cs="Tahoma"/>
        </w:rPr>
        <w:t>LA EMPRESA PATROCINADORA</w:t>
      </w:r>
      <w:r w:rsidRPr="00671E34">
        <w:rPr>
          <w:rFonts w:ascii="Tahoma" w:hAnsi="Tahoma" w:cs="Tahoma"/>
        </w:rPr>
        <w:t>, sobre la base de un salario mínimo legal mensual vigente, según lo previsto por el artículo 5 del Decreto 933 de 2003.</w:t>
      </w:r>
    </w:p>
    <w:p w:rsidR="00671E34" w:rsidRPr="00671E34" w:rsidRDefault="00671E34" w:rsidP="00671E34">
      <w:pPr>
        <w:ind w:left="426" w:hanging="426"/>
        <w:jc w:val="both"/>
        <w:rPr>
          <w:rFonts w:ascii="Tahoma" w:hAnsi="Tahoma" w:cs="Tahoma"/>
        </w:rPr>
      </w:pPr>
    </w:p>
    <w:p w:rsidR="00671E34" w:rsidRDefault="00671E34" w:rsidP="00671E34">
      <w:pPr>
        <w:ind w:left="708"/>
        <w:jc w:val="both"/>
        <w:rPr>
          <w:rFonts w:ascii="Tahoma" w:hAnsi="Tahoma" w:cs="Tahoma"/>
        </w:rPr>
      </w:pPr>
      <w:r w:rsidRPr="00671E34">
        <w:rPr>
          <w:rFonts w:ascii="Tahoma" w:hAnsi="Tahoma" w:cs="Tahoma"/>
        </w:rPr>
        <w:t xml:space="preserve">Durante la fase práctica o productiva el aprendiz estará afiliado al Sistema de Riesgos </w:t>
      </w:r>
      <w:r w:rsidR="00751C6F">
        <w:rPr>
          <w:rFonts w:ascii="Tahoma" w:hAnsi="Tahoma" w:cs="Tahoma"/>
        </w:rPr>
        <w:t>Laborale</w:t>
      </w:r>
      <w:r w:rsidR="00751C6F" w:rsidRPr="00671E34">
        <w:rPr>
          <w:rFonts w:ascii="Tahoma" w:hAnsi="Tahoma" w:cs="Tahoma"/>
        </w:rPr>
        <w:t xml:space="preserve">s </w:t>
      </w:r>
      <w:r w:rsidRPr="00671E34">
        <w:rPr>
          <w:rFonts w:ascii="Tahoma" w:hAnsi="Tahoma" w:cs="Tahoma"/>
        </w:rPr>
        <w:t xml:space="preserve">por </w:t>
      </w:r>
      <w:smartTag w:uri="urn:schemas-microsoft-com:office:smarttags" w:element="PersonName">
        <w:smartTagPr>
          <w:attr w:name="ProductID" w:val="la Administradora"/>
        </w:smartTagPr>
        <w:r w:rsidRPr="00671E34">
          <w:rPr>
            <w:rFonts w:ascii="Tahoma" w:hAnsi="Tahoma" w:cs="Tahoma"/>
          </w:rPr>
          <w:t>la Administradora</w:t>
        </w:r>
      </w:smartTag>
      <w:r w:rsidRPr="00671E34">
        <w:rPr>
          <w:rFonts w:ascii="Tahoma" w:hAnsi="Tahoma" w:cs="Tahoma"/>
        </w:rPr>
        <w:t xml:space="preserve"> de Riesgos </w:t>
      </w:r>
      <w:r w:rsidR="00751C6F">
        <w:rPr>
          <w:rFonts w:ascii="Tahoma" w:hAnsi="Tahoma" w:cs="Tahoma"/>
        </w:rPr>
        <w:t xml:space="preserve">Laborales </w:t>
      </w:r>
      <w:r w:rsidRPr="00671E34">
        <w:rPr>
          <w:rFonts w:ascii="Tahoma" w:hAnsi="Tahoma" w:cs="Tahoma"/>
        </w:rPr>
        <w:t>(</w:t>
      </w:r>
      <w:r w:rsidR="00751C6F" w:rsidRPr="00671E34">
        <w:rPr>
          <w:rFonts w:ascii="Tahoma" w:hAnsi="Tahoma" w:cs="Tahoma"/>
        </w:rPr>
        <w:t>AR</w:t>
      </w:r>
      <w:r w:rsidR="00751C6F">
        <w:rPr>
          <w:rFonts w:ascii="Tahoma" w:hAnsi="Tahoma" w:cs="Tahoma"/>
        </w:rPr>
        <w:t>L</w:t>
      </w:r>
      <w:r w:rsidRPr="00671E34">
        <w:rPr>
          <w:rFonts w:ascii="Tahoma" w:hAnsi="Tahoma" w:cs="Tahoma"/>
        </w:rPr>
        <w:t xml:space="preserve">) a la cual se encuentre afiliada </w:t>
      </w:r>
      <w:r w:rsidR="002B4B18">
        <w:rPr>
          <w:rFonts w:ascii="Tahoma" w:hAnsi="Tahoma" w:cs="Tahoma"/>
        </w:rPr>
        <w:t>LA EMPRESA PATROCINADORA</w:t>
      </w:r>
      <w:r w:rsidRPr="00671E34">
        <w:rPr>
          <w:rFonts w:ascii="Tahoma" w:hAnsi="Tahoma" w:cs="Tahoma"/>
        </w:rPr>
        <w:t xml:space="preserve"> sobre la base de un salario mínimo legal mensual vigente</w:t>
      </w:r>
      <w:r w:rsidR="00FA1009">
        <w:rPr>
          <w:rFonts w:ascii="Tahoma" w:hAnsi="Tahoma" w:cs="Tahoma"/>
        </w:rPr>
        <w:t>.</w:t>
      </w:r>
    </w:p>
    <w:p w:rsidR="008029FD" w:rsidRPr="007D1679" w:rsidRDefault="008029FD" w:rsidP="00671E34">
      <w:pPr>
        <w:ind w:left="426" w:hanging="426"/>
        <w:jc w:val="both"/>
        <w:rPr>
          <w:rFonts w:ascii="Tahoma" w:hAnsi="Tahoma" w:cs="Tahoma"/>
          <w:b/>
        </w:rPr>
      </w:pPr>
      <w:r w:rsidRPr="007D1679">
        <w:rPr>
          <w:rFonts w:ascii="Tahoma" w:hAnsi="Tahoma" w:cs="Tahoma"/>
        </w:rPr>
        <w:t xml:space="preserve"> </w:t>
      </w: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7.-</w:t>
      </w:r>
      <w:r w:rsidR="008029FD" w:rsidRPr="007D1679">
        <w:rPr>
          <w:rFonts w:ascii="Tahoma" w:hAnsi="Tahoma" w:cs="Tahoma"/>
        </w:rPr>
        <w:t xml:space="preserve"> El </w:t>
      </w:r>
      <w:r w:rsidR="00A07FA5">
        <w:rPr>
          <w:rFonts w:ascii="Tahoma" w:hAnsi="Tahoma" w:cs="Tahoma"/>
        </w:rPr>
        <w:t>C</w:t>
      </w:r>
      <w:r w:rsidR="008029FD" w:rsidRPr="007D1679">
        <w:rPr>
          <w:rFonts w:ascii="Tahoma" w:hAnsi="Tahoma" w:cs="Tahoma"/>
        </w:rPr>
        <w:t xml:space="preserve">ontrato de </w:t>
      </w:r>
      <w:r w:rsidR="00A07FA5">
        <w:rPr>
          <w:rFonts w:ascii="Tahoma" w:hAnsi="Tahoma" w:cs="Tahoma"/>
        </w:rPr>
        <w:t>A</w:t>
      </w:r>
      <w:r w:rsidR="008029FD" w:rsidRPr="007D1679">
        <w:rPr>
          <w:rFonts w:ascii="Tahoma" w:hAnsi="Tahoma" w:cs="Tahoma"/>
        </w:rPr>
        <w:t>prendizaje debe contener, cuando menos, los siguientes puntos:</w:t>
      </w:r>
    </w:p>
    <w:p w:rsidR="008029FD" w:rsidRPr="007D1679" w:rsidRDefault="008029FD">
      <w:pPr>
        <w:jc w:val="both"/>
        <w:rPr>
          <w:rFonts w:ascii="Tahoma" w:hAnsi="Tahoma" w:cs="Tahoma"/>
        </w:rPr>
      </w:pP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Razón social de </w:t>
      </w:r>
      <w:r w:rsidR="00293389">
        <w:rPr>
          <w:rFonts w:ascii="Tahoma" w:hAnsi="Tahoma" w:cs="Tahoma"/>
        </w:rPr>
        <w:t>LA EMPRESA PATROCINADORA</w:t>
      </w:r>
      <w:r w:rsidRPr="007D1679">
        <w:rPr>
          <w:rFonts w:ascii="Tahoma" w:hAnsi="Tahoma" w:cs="Tahoma"/>
          <w:color w:val="000000"/>
          <w:lang w:val="es-ES"/>
        </w:rPr>
        <w:t xml:space="preserve">, número de identificación tributaria (NIT), nombre de su representante legal y el número de su cédula de ciudadanía.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Razón social o nombre de la entidad de formación que atenderá la fase lectiva del aprendiz con el número de identificación tributaria (NIT), nombre del representante legal y el número de su cédula de ciudadanía.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Nombre, apellido, fecha de nacimiento, tipo y número del documento de identidad del aprendiz.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Estudios, o clase de capacitación académica que recibe o recibirá el aprendiz.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Oficio, actividad u ocupación objeto de la relación de aprendizaje, programa y duración del contrato.</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Duración prevista de la relación de aprendizaje, especificando las fases lectiva y práctica.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Fecha prevista para la iniciación y terminación de cada fase.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Monto del apoyo de sostenimiento mensual en moneda colombiana.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La obligación de afiliación a los sistemas de riesgos profesionales en la fase práctica y en salud en la fase lectiva y práctica.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lastRenderedPageBreak/>
        <w:t xml:space="preserve">Derechos y obligaciones </w:t>
      </w:r>
      <w:r w:rsidR="00293389">
        <w:rPr>
          <w:rFonts w:ascii="Tahoma" w:hAnsi="Tahoma" w:cs="Tahoma"/>
          <w:color w:val="000000"/>
          <w:lang w:val="es-ES"/>
        </w:rPr>
        <w:t>del patrocinador y el aprendiz.</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Causales de terminación de la relación de aprendizaje. </w:t>
      </w:r>
    </w:p>
    <w:p w:rsidR="008029FD" w:rsidRPr="007D1679" w:rsidRDefault="008029FD" w:rsidP="00E046BD">
      <w:pPr>
        <w:numPr>
          <w:ilvl w:val="0"/>
          <w:numId w:val="3"/>
        </w:numPr>
        <w:spacing w:before="100" w:after="240"/>
        <w:jc w:val="both"/>
        <w:rPr>
          <w:rFonts w:ascii="Tahoma" w:hAnsi="Tahoma" w:cs="Tahoma"/>
          <w:color w:val="000000"/>
          <w:lang w:val="es-ES"/>
        </w:rPr>
      </w:pPr>
      <w:r w:rsidRPr="007D1679">
        <w:rPr>
          <w:rFonts w:ascii="Tahoma" w:hAnsi="Tahoma" w:cs="Tahoma"/>
          <w:color w:val="000000"/>
          <w:lang w:val="es-ES"/>
        </w:rPr>
        <w:t xml:space="preserve">Fecha de suscripción del contrato. </w:t>
      </w:r>
    </w:p>
    <w:p w:rsidR="008029FD" w:rsidRPr="007D1679" w:rsidRDefault="008029FD" w:rsidP="00E046BD">
      <w:pPr>
        <w:numPr>
          <w:ilvl w:val="0"/>
          <w:numId w:val="3"/>
        </w:numPr>
        <w:spacing w:before="100" w:after="100"/>
        <w:jc w:val="both"/>
        <w:rPr>
          <w:rFonts w:ascii="Tahoma" w:hAnsi="Tahoma" w:cs="Tahoma"/>
          <w:color w:val="000000"/>
          <w:lang w:val="es-ES"/>
        </w:rPr>
      </w:pPr>
      <w:r w:rsidRPr="007D1679">
        <w:rPr>
          <w:rFonts w:ascii="Tahoma" w:hAnsi="Tahoma" w:cs="Tahoma"/>
          <w:color w:val="000000"/>
          <w:lang w:val="es-ES"/>
        </w:rPr>
        <w:t>Firmas de las partes.</w:t>
      </w:r>
    </w:p>
    <w:p w:rsidR="008029FD" w:rsidRPr="007D1679" w:rsidRDefault="008029FD">
      <w:pPr>
        <w:jc w:val="both"/>
        <w:rPr>
          <w:rFonts w:ascii="Tahoma" w:hAnsi="Tahoma" w:cs="Tahoma"/>
          <w:color w:val="000000"/>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8.-</w:t>
      </w:r>
      <w:r w:rsidR="008029FD" w:rsidRPr="007D1679">
        <w:rPr>
          <w:rFonts w:ascii="Tahoma" w:hAnsi="Tahoma" w:cs="Tahoma"/>
        </w:rPr>
        <w:t xml:space="preserve"> Características del Contrato de Aprendizaje</w:t>
      </w:r>
      <w:r w:rsidR="00293389">
        <w:rPr>
          <w:rFonts w:ascii="Tahoma" w:hAnsi="Tahoma" w:cs="Tahoma"/>
        </w:rPr>
        <w:t>.</w:t>
      </w:r>
    </w:p>
    <w:p w:rsidR="008029FD" w:rsidRPr="007D1679" w:rsidRDefault="008029FD">
      <w:pPr>
        <w:jc w:val="both"/>
        <w:rPr>
          <w:rFonts w:ascii="Tahoma" w:hAnsi="Tahoma" w:cs="Tahoma"/>
        </w:rPr>
      </w:pPr>
    </w:p>
    <w:p w:rsidR="008029FD" w:rsidRPr="00730984" w:rsidRDefault="008029FD">
      <w:pPr>
        <w:widowControl w:val="0"/>
        <w:ind w:left="426" w:hanging="426"/>
        <w:jc w:val="both"/>
        <w:rPr>
          <w:rFonts w:ascii="Tahoma" w:hAnsi="Tahoma" w:cs="Tahoma"/>
          <w:lang w:val="es-ES"/>
        </w:rPr>
      </w:pPr>
      <w:r w:rsidRPr="007D1679">
        <w:rPr>
          <w:rFonts w:ascii="Tahoma" w:hAnsi="Tahoma" w:cs="Tahoma"/>
        </w:rPr>
        <w:t>1.</w:t>
      </w:r>
      <w:r w:rsidRPr="007D1679">
        <w:rPr>
          <w:rFonts w:ascii="Tahoma" w:hAnsi="Tahoma" w:cs="Tahoma"/>
        </w:rPr>
        <w:tab/>
      </w:r>
      <w:r w:rsidRPr="00730984">
        <w:rPr>
          <w:rFonts w:ascii="Tahoma" w:hAnsi="Tahoma" w:cs="Tahoma"/>
          <w:lang w:val="es-ES"/>
        </w:rPr>
        <w:t xml:space="preserve">Durante toda la vigencia de la relación, el aprendiz recibirá de </w:t>
      </w:r>
      <w:r w:rsidR="00EE2813">
        <w:rPr>
          <w:rFonts w:ascii="Tahoma" w:hAnsi="Tahoma" w:cs="Tahoma"/>
        </w:rPr>
        <w:t>LA EMPRESA PATROCINADORA</w:t>
      </w:r>
      <w:r w:rsidRPr="00730984">
        <w:rPr>
          <w:rFonts w:ascii="Tahoma" w:hAnsi="Tahoma" w:cs="Tahoma"/>
          <w:lang w:val="es-ES"/>
        </w:rPr>
        <w:t xml:space="preserve"> un apoyo de sostenimiento mensual que sea como mínimo en la fase lectiva el equivalente al </w:t>
      </w:r>
      <w:r w:rsidRPr="00754341">
        <w:rPr>
          <w:rFonts w:ascii="Tahoma" w:hAnsi="Tahoma" w:cs="Tahoma"/>
          <w:b/>
          <w:color w:val="548DD4"/>
          <w:lang w:val="es-ES"/>
        </w:rPr>
        <w:t>50%</w:t>
      </w:r>
      <w:r w:rsidRPr="00730984">
        <w:rPr>
          <w:rFonts w:ascii="Tahoma" w:hAnsi="Tahoma" w:cs="Tahoma"/>
          <w:lang w:val="es-ES"/>
        </w:rPr>
        <w:t xml:space="preserve"> de un (1) salario mínimo mensual vigente. </w:t>
      </w:r>
    </w:p>
    <w:p w:rsidR="008029FD" w:rsidRPr="00730984" w:rsidRDefault="008029FD">
      <w:pPr>
        <w:widowControl w:val="0"/>
        <w:ind w:left="426" w:hanging="426"/>
        <w:jc w:val="both"/>
        <w:rPr>
          <w:rFonts w:ascii="Tahoma" w:hAnsi="Tahoma" w:cs="Tahoma"/>
          <w:lang w:val="es-ES"/>
        </w:rPr>
      </w:pPr>
      <w:r w:rsidRPr="00730984">
        <w:rPr>
          <w:rFonts w:ascii="Tahoma" w:hAnsi="Tahoma" w:cs="Tahoma"/>
          <w:lang w:val="es-ES"/>
        </w:rPr>
        <w:tab/>
      </w:r>
      <w:r w:rsidRPr="00730984">
        <w:rPr>
          <w:rFonts w:ascii="Tahoma" w:hAnsi="Tahoma" w:cs="Tahoma"/>
          <w:lang w:val="es-ES"/>
        </w:rPr>
        <w:br/>
        <w:t>El apoyo del sostenimiento durante la fase práctica será equivalente al setenta y cinco por ciento (</w:t>
      </w:r>
      <w:r w:rsidRPr="00754341">
        <w:rPr>
          <w:rFonts w:ascii="Tahoma" w:hAnsi="Tahoma" w:cs="Tahoma"/>
          <w:b/>
          <w:color w:val="548DD4"/>
          <w:lang w:val="es-ES"/>
        </w:rPr>
        <w:t>75%</w:t>
      </w:r>
      <w:r w:rsidRPr="00730984">
        <w:rPr>
          <w:rFonts w:ascii="Tahoma" w:hAnsi="Tahoma" w:cs="Tahoma"/>
          <w:lang w:val="es-ES"/>
        </w:rPr>
        <w:t>) de un salario mínimo mensual legal</w:t>
      </w:r>
      <w:r w:rsidR="0082787D" w:rsidRPr="00730984">
        <w:rPr>
          <w:rFonts w:ascii="Tahoma" w:hAnsi="Tahoma" w:cs="Tahoma"/>
          <w:lang w:val="es-ES"/>
        </w:rPr>
        <w:t xml:space="preserve"> mensual</w:t>
      </w:r>
      <w:r w:rsidRPr="00730984">
        <w:rPr>
          <w:rFonts w:ascii="Tahoma" w:hAnsi="Tahoma" w:cs="Tahoma"/>
          <w:lang w:val="es-ES"/>
        </w:rPr>
        <w:t xml:space="preserve"> vigente. No obstante, </w:t>
      </w:r>
      <w:r w:rsidR="000B3709" w:rsidRPr="00730984">
        <w:rPr>
          <w:rFonts w:ascii="Tahoma" w:hAnsi="Tahoma" w:cs="Tahoma"/>
          <w:lang w:val="es-ES"/>
        </w:rPr>
        <w:t xml:space="preserve">si </w:t>
      </w:r>
      <w:r w:rsidRPr="00730984">
        <w:rPr>
          <w:rFonts w:ascii="Tahoma" w:hAnsi="Tahoma" w:cs="Tahoma"/>
          <w:lang w:val="es-ES"/>
        </w:rPr>
        <w:t>el aprendiz es estudiante universitario</w:t>
      </w:r>
      <w:r w:rsidR="000B3709" w:rsidRPr="00730984">
        <w:rPr>
          <w:rFonts w:ascii="Tahoma" w:hAnsi="Tahoma" w:cs="Tahoma"/>
          <w:lang w:val="es-ES"/>
        </w:rPr>
        <w:t>,</w:t>
      </w:r>
      <w:r w:rsidRPr="00730984">
        <w:rPr>
          <w:rFonts w:ascii="Tahoma" w:hAnsi="Tahoma" w:cs="Tahoma"/>
          <w:lang w:val="es-ES"/>
        </w:rPr>
        <w:t xml:space="preserve"> el apoyo de sostenimiento mensual no podrá ser inferior al equivalente a un </w:t>
      </w:r>
      <w:r w:rsidR="0074541D" w:rsidRPr="00730984">
        <w:rPr>
          <w:rFonts w:ascii="Tahoma" w:hAnsi="Tahoma" w:cs="Tahoma"/>
          <w:lang w:val="es-ES"/>
        </w:rPr>
        <w:t>(</w:t>
      </w:r>
      <w:r w:rsidR="0074541D" w:rsidRPr="00754341">
        <w:rPr>
          <w:rFonts w:ascii="Tahoma" w:hAnsi="Tahoma" w:cs="Tahoma"/>
          <w:b/>
          <w:color w:val="548DD4"/>
          <w:lang w:val="es-ES"/>
        </w:rPr>
        <w:t>1</w:t>
      </w:r>
      <w:r w:rsidR="0074541D" w:rsidRPr="00730984">
        <w:rPr>
          <w:rFonts w:ascii="Tahoma" w:hAnsi="Tahoma" w:cs="Tahoma"/>
          <w:lang w:val="es-ES"/>
        </w:rPr>
        <w:t xml:space="preserve">) </w:t>
      </w:r>
      <w:r w:rsidRPr="00730984">
        <w:rPr>
          <w:rFonts w:ascii="Tahoma" w:hAnsi="Tahoma" w:cs="Tahoma"/>
          <w:lang w:val="es-ES"/>
        </w:rPr>
        <w:t>salario mínimo legal</w:t>
      </w:r>
      <w:r w:rsidR="0082787D" w:rsidRPr="00730984">
        <w:rPr>
          <w:rFonts w:ascii="Tahoma" w:hAnsi="Tahoma" w:cs="Tahoma"/>
          <w:lang w:val="es-ES"/>
        </w:rPr>
        <w:t xml:space="preserve"> mensual</w:t>
      </w:r>
      <w:r w:rsidRPr="00730984">
        <w:rPr>
          <w:rFonts w:ascii="Tahoma" w:hAnsi="Tahoma" w:cs="Tahoma"/>
          <w:lang w:val="es-ES"/>
        </w:rPr>
        <w:t xml:space="preserve"> vigente.</w:t>
      </w:r>
    </w:p>
    <w:p w:rsidR="001704C3" w:rsidRPr="007D1679" w:rsidRDefault="001704C3" w:rsidP="001704C3">
      <w:pPr>
        <w:widowControl w:val="0"/>
        <w:ind w:left="426" w:hanging="426"/>
        <w:jc w:val="both"/>
        <w:rPr>
          <w:rFonts w:ascii="Tahoma" w:hAnsi="Tahoma" w:cs="Tahoma"/>
          <w:color w:val="000000"/>
          <w:lang w:val="es-ES"/>
        </w:rPr>
      </w:pPr>
    </w:p>
    <w:p w:rsidR="001704C3" w:rsidRPr="007D1679" w:rsidRDefault="001704C3" w:rsidP="00730984">
      <w:pPr>
        <w:widowControl w:val="0"/>
        <w:ind w:left="426"/>
        <w:jc w:val="both"/>
        <w:rPr>
          <w:rFonts w:ascii="Tahoma" w:hAnsi="Tahoma" w:cs="Tahoma"/>
          <w:color w:val="000000"/>
          <w:lang w:val="es-ES"/>
        </w:rPr>
      </w:pPr>
      <w:r w:rsidRPr="007D1679">
        <w:rPr>
          <w:rFonts w:ascii="Tahoma" w:hAnsi="Tahoma" w:cs="Tahoma"/>
          <w:color w:val="000000"/>
          <w:lang w:val="es-ES"/>
        </w:rPr>
        <w:t xml:space="preserve">En todo caso, cuando la tasa de desempleo </w:t>
      </w:r>
      <w:r w:rsidR="00671E34">
        <w:rPr>
          <w:rFonts w:ascii="Tahoma" w:hAnsi="Tahoma" w:cs="Tahoma"/>
          <w:color w:val="000000"/>
          <w:lang w:val="es-ES"/>
        </w:rPr>
        <w:t xml:space="preserve">anual </w:t>
      </w:r>
      <w:r w:rsidRPr="007D1679">
        <w:rPr>
          <w:rFonts w:ascii="Tahoma" w:hAnsi="Tahoma" w:cs="Tahoma"/>
          <w:color w:val="000000"/>
          <w:lang w:val="es-ES"/>
        </w:rPr>
        <w:t>nacional</w:t>
      </w:r>
      <w:r w:rsidR="00671E34">
        <w:rPr>
          <w:rFonts w:ascii="Tahoma" w:hAnsi="Tahoma" w:cs="Tahoma"/>
          <w:color w:val="000000"/>
          <w:lang w:val="es-ES"/>
        </w:rPr>
        <w:t>, certificada al 31 de diciembre del año inmediatamente anterior,</w:t>
      </w:r>
      <w:r w:rsidRPr="007D1679">
        <w:rPr>
          <w:rFonts w:ascii="Tahoma" w:hAnsi="Tahoma" w:cs="Tahoma"/>
          <w:color w:val="000000"/>
          <w:lang w:val="es-ES"/>
        </w:rPr>
        <w:t xml:space="preserve"> sea menor del diez por ciento (</w:t>
      </w:r>
      <w:r w:rsidRPr="00754341">
        <w:rPr>
          <w:rFonts w:ascii="Tahoma" w:hAnsi="Tahoma" w:cs="Tahoma"/>
          <w:b/>
          <w:color w:val="548DD4"/>
          <w:lang w:val="es-ES"/>
        </w:rPr>
        <w:t>10%</w:t>
      </w:r>
      <w:r w:rsidRPr="007D1679">
        <w:rPr>
          <w:rFonts w:ascii="Tahoma" w:hAnsi="Tahoma" w:cs="Tahoma"/>
          <w:color w:val="000000"/>
          <w:lang w:val="es-ES"/>
        </w:rPr>
        <w:t>),</w:t>
      </w:r>
      <w:r w:rsidR="00671E34">
        <w:rPr>
          <w:rFonts w:ascii="Tahoma" w:hAnsi="Tahoma" w:cs="Tahoma"/>
          <w:color w:val="000000"/>
          <w:lang w:val="es-ES"/>
        </w:rPr>
        <w:t xml:space="preserve"> </w:t>
      </w:r>
      <w:r w:rsidRPr="007D1679">
        <w:rPr>
          <w:rFonts w:ascii="Tahoma" w:hAnsi="Tahoma" w:cs="Tahoma"/>
          <w:color w:val="000000"/>
          <w:lang w:val="es-ES"/>
        </w:rPr>
        <w:t xml:space="preserve">el monto del apoyo por sostenimiento que pagará </w:t>
      </w:r>
      <w:r w:rsidR="00EE2813">
        <w:rPr>
          <w:rFonts w:ascii="Tahoma" w:hAnsi="Tahoma" w:cs="Tahoma"/>
        </w:rPr>
        <w:t>LA EMPRESA PATROCINADORA</w:t>
      </w:r>
      <w:r w:rsidRPr="007D1679">
        <w:rPr>
          <w:rFonts w:ascii="Tahoma" w:hAnsi="Tahoma" w:cs="Tahoma"/>
          <w:color w:val="000000"/>
          <w:lang w:val="es-ES"/>
        </w:rPr>
        <w:t xml:space="preserve"> deberá</w:t>
      </w:r>
      <w:r w:rsidR="00671E34">
        <w:rPr>
          <w:rFonts w:ascii="Tahoma" w:hAnsi="Tahoma" w:cs="Tahoma"/>
          <w:color w:val="000000"/>
          <w:lang w:val="es-ES"/>
        </w:rPr>
        <w:t xml:space="preserve"> ser, en todos los casos,</w:t>
      </w:r>
      <w:r w:rsidRPr="007D1679">
        <w:rPr>
          <w:rFonts w:ascii="Tahoma" w:hAnsi="Tahoma" w:cs="Tahoma"/>
          <w:color w:val="000000"/>
          <w:lang w:val="es-ES"/>
        </w:rPr>
        <w:t xml:space="preserve"> equivalente al cien por ciento (</w:t>
      </w:r>
      <w:r w:rsidRPr="00754341">
        <w:rPr>
          <w:rFonts w:ascii="Tahoma" w:hAnsi="Tahoma" w:cs="Tahoma"/>
          <w:b/>
          <w:color w:val="548DD4"/>
          <w:lang w:val="es-ES"/>
        </w:rPr>
        <w:t>100%</w:t>
      </w:r>
      <w:r w:rsidRPr="007D1679">
        <w:rPr>
          <w:rFonts w:ascii="Tahoma" w:hAnsi="Tahoma" w:cs="Tahoma"/>
          <w:color w:val="000000"/>
          <w:lang w:val="es-ES"/>
        </w:rPr>
        <w:t>) de un salario mínimo legal vigente</w:t>
      </w:r>
      <w:r w:rsidR="00FA1009">
        <w:rPr>
          <w:rFonts w:ascii="Tahoma" w:hAnsi="Tahoma" w:cs="Tahoma"/>
          <w:color w:val="000000"/>
          <w:lang w:val="es-ES"/>
        </w:rPr>
        <w:t>, smmlv</w:t>
      </w:r>
      <w:r w:rsidRPr="007D1679">
        <w:rPr>
          <w:rFonts w:ascii="Tahoma" w:hAnsi="Tahoma" w:cs="Tahoma"/>
          <w:color w:val="000000"/>
          <w:lang w:val="es-ES"/>
        </w:rPr>
        <w:t>.</w:t>
      </w:r>
    </w:p>
    <w:p w:rsidR="008029FD" w:rsidRPr="007D1679" w:rsidRDefault="008029FD">
      <w:pPr>
        <w:ind w:left="426" w:hanging="426"/>
        <w:jc w:val="both"/>
        <w:rPr>
          <w:rFonts w:ascii="Tahoma" w:hAnsi="Tahoma" w:cs="Tahoma"/>
        </w:rPr>
      </w:pPr>
    </w:p>
    <w:p w:rsidR="008029FD" w:rsidRPr="00730984" w:rsidRDefault="008029FD">
      <w:pPr>
        <w:pStyle w:val="Textoindependiente"/>
        <w:spacing w:after="281"/>
        <w:ind w:left="426" w:hanging="426"/>
        <w:jc w:val="both"/>
        <w:rPr>
          <w:rFonts w:ascii="Tahoma" w:hAnsi="Tahoma" w:cs="Tahoma"/>
        </w:rPr>
      </w:pPr>
      <w:r w:rsidRPr="007D1679">
        <w:rPr>
          <w:rFonts w:ascii="Tahoma" w:hAnsi="Tahoma" w:cs="Tahoma"/>
        </w:rPr>
        <w:t>2.</w:t>
      </w:r>
      <w:r w:rsidRPr="007D1679">
        <w:rPr>
          <w:rFonts w:ascii="Tahoma" w:hAnsi="Tahoma" w:cs="Tahoma"/>
        </w:rPr>
        <w:tab/>
        <w:t xml:space="preserve">El </w:t>
      </w:r>
      <w:r w:rsidRPr="00730984">
        <w:rPr>
          <w:rFonts w:ascii="Tahoma" w:hAnsi="Tahoma" w:cs="Tahoma"/>
        </w:rPr>
        <w:t>contrato de aprendizaje tendrá una duración máxima de dos (</w:t>
      </w:r>
      <w:r w:rsidRPr="00754341">
        <w:rPr>
          <w:rFonts w:ascii="Tahoma" w:hAnsi="Tahoma" w:cs="Tahoma"/>
          <w:b/>
          <w:color w:val="548DD4"/>
          <w:lang w:val="es-ES"/>
        </w:rPr>
        <w:t>2</w:t>
      </w:r>
      <w:r w:rsidRPr="00730984">
        <w:rPr>
          <w:rFonts w:ascii="Tahoma" w:hAnsi="Tahoma" w:cs="Tahoma"/>
        </w:rPr>
        <w:t xml:space="preserve">) años y deberá comprender tanto la etapa lectiva o académica como la práctica o productiva, salvo los siguientes casos, en los cuales </w:t>
      </w:r>
      <w:r w:rsidR="00724FED" w:rsidRPr="00730984">
        <w:rPr>
          <w:rFonts w:ascii="Tahoma" w:hAnsi="Tahoma" w:cs="Tahoma"/>
        </w:rPr>
        <w:t xml:space="preserve">la vinculación </w:t>
      </w:r>
      <w:r w:rsidRPr="00730984">
        <w:rPr>
          <w:rFonts w:ascii="Tahoma" w:hAnsi="Tahoma" w:cs="Tahoma"/>
        </w:rPr>
        <w:t>se circunscribirá al otorgamiento de formación práctica empresarial:</w:t>
      </w:r>
    </w:p>
    <w:p w:rsidR="008029FD" w:rsidRPr="00730984" w:rsidRDefault="008029FD" w:rsidP="000B3709">
      <w:pPr>
        <w:pStyle w:val="Textoindependiente"/>
        <w:spacing w:after="281"/>
        <w:ind w:left="709" w:hanging="283"/>
        <w:jc w:val="both"/>
        <w:rPr>
          <w:rFonts w:ascii="Tahoma" w:hAnsi="Tahoma" w:cs="Tahoma"/>
        </w:rPr>
      </w:pPr>
      <w:r w:rsidRPr="00730984">
        <w:rPr>
          <w:rFonts w:ascii="Tahoma" w:hAnsi="Tahoma" w:cs="Tahoma"/>
        </w:rPr>
        <w:t>a)</w:t>
      </w:r>
      <w:r w:rsidRPr="00730984">
        <w:rPr>
          <w:rFonts w:ascii="Tahoma" w:hAnsi="Tahoma" w:cs="Tahoma"/>
        </w:rPr>
        <w:tab/>
      </w:r>
      <w:r w:rsidRPr="00730984">
        <w:rPr>
          <w:rFonts w:ascii="Tahoma" w:hAnsi="Tahoma" w:cs="Tahoma"/>
          <w:i/>
        </w:rPr>
        <w:t>Práctica de estudiantes universitarios:</w:t>
      </w:r>
      <w:r w:rsidRPr="00730984">
        <w:rPr>
          <w:rFonts w:ascii="Tahoma" w:hAnsi="Tahoma" w:cs="Tahoma"/>
        </w:rPr>
        <w:t xml:space="preserve"> En este caso la duración máxima de la relación de aprendizaje será del mismo tiempo que señale el respectivo programa curricular para las prácticas, sin que la duración llegue a superar el término máximo de dos (</w:t>
      </w:r>
      <w:r w:rsidRPr="00754341">
        <w:rPr>
          <w:rFonts w:ascii="Tahoma" w:hAnsi="Tahoma" w:cs="Tahoma"/>
          <w:b/>
          <w:color w:val="548DD4"/>
          <w:lang w:val="es-ES"/>
        </w:rPr>
        <w:t>2</w:t>
      </w:r>
      <w:r w:rsidRPr="00730984">
        <w:rPr>
          <w:rFonts w:ascii="Tahoma" w:hAnsi="Tahoma" w:cs="Tahoma"/>
        </w:rPr>
        <w:t>) años.</w:t>
      </w:r>
    </w:p>
    <w:p w:rsidR="008029FD" w:rsidRPr="00730984" w:rsidRDefault="008029FD" w:rsidP="000B3709">
      <w:pPr>
        <w:pStyle w:val="Textoindependiente"/>
        <w:spacing w:after="281"/>
        <w:ind w:left="709" w:hanging="283"/>
        <w:jc w:val="both"/>
        <w:rPr>
          <w:rFonts w:ascii="Tahoma" w:hAnsi="Tahoma" w:cs="Tahoma"/>
        </w:rPr>
      </w:pPr>
      <w:r w:rsidRPr="00730984">
        <w:rPr>
          <w:rFonts w:ascii="Tahoma" w:hAnsi="Tahoma" w:cs="Tahoma"/>
        </w:rPr>
        <w:t>b)</w:t>
      </w:r>
      <w:r w:rsidRPr="00730984">
        <w:rPr>
          <w:rFonts w:ascii="Tahoma" w:hAnsi="Tahoma" w:cs="Tahoma"/>
        </w:rPr>
        <w:tab/>
      </w:r>
      <w:r w:rsidRPr="00730984">
        <w:rPr>
          <w:rFonts w:ascii="Tahoma" w:hAnsi="Tahoma" w:cs="Tahoma"/>
          <w:i/>
        </w:rPr>
        <w:t>Prácticas de estudiantes técnicos y tecnólogos:</w:t>
      </w:r>
      <w:r w:rsidRPr="00730984">
        <w:rPr>
          <w:rFonts w:ascii="Tahoma" w:hAnsi="Tahoma" w:cs="Tahoma"/>
        </w:rPr>
        <w:t xml:space="preserve"> La duración máxima de la relación de aprendizaje será de un (</w:t>
      </w:r>
      <w:r w:rsidRPr="00754341">
        <w:rPr>
          <w:rFonts w:ascii="Tahoma" w:hAnsi="Tahoma" w:cs="Tahoma"/>
          <w:b/>
          <w:color w:val="548DD4"/>
          <w:lang w:val="es-ES"/>
        </w:rPr>
        <w:t>1</w:t>
      </w:r>
      <w:r w:rsidRPr="00730984">
        <w:rPr>
          <w:rFonts w:ascii="Tahoma" w:hAnsi="Tahoma" w:cs="Tahoma"/>
        </w:rPr>
        <w:t xml:space="preserve">) año, siempre y cuando las prácticas estén contempladas en el </w:t>
      </w:r>
      <w:r w:rsidR="00CA3DFF" w:rsidRPr="00730984">
        <w:rPr>
          <w:rFonts w:ascii="Tahoma" w:hAnsi="Tahoma" w:cs="Tahoma"/>
        </w:rPr>
        <w:t>pensum</w:t>
      </w:r>
      <w:r w:rsidRPr="00730984">
        <w:rPr>
          <w:rFonts w:ascii="Tahoma" w:hAnsi="Tahoma" w:cs="Tahoma"/>
        </w:rPr>
        <w:t xml:space="preserve"> académico debidamente aprobado por la autoridad competente.</w:t>
      </w:r>
    </w:p>
    <w:p w:rsidR="008029FD" w:rsidRPr="007D1679" w:rsidRDefault="008029FD" w:rsidP="00CA3DFF">
      <w:pPr>
        <w:pStyle w:val="Textoindependiente"/>
        <w:spacing w:after="281"/>
        <w:ind w:left="426"/>
        <w:jc w:val="both"/>
        <w:rPr>
          <w:rFonts w:ascii="Tahoma" w:hAnsi="Tahoma" w:cs="Tahoma"/>
        </w:rPr>
      </w:pPr>
      <w:r w:rsidRPr="007D1679">
        <w:rPr>
          <w:rFonts w:ascii="Tahoma" w:hAnsi="Tahoma" w:cs="Tahoma"/>
          <w:b/>
        </w:rPr>
        <w:t>Parágrafo.</w:t>
      </w:r>
      <w:r w:rsidRPr="007D1679">
        <w:rPr>
          <w:rFonts w:ascii="Tahoma" w:hAnsi="Tahoma" w:cs="Tahoma"/>
        </w:rPr>
        <w:t xml:space="preserve"> Los alumnos de educación secundaria podrán ser sujetos del contrato de aprendizaje, siempre y cuando el </w:t>
      </w:r>
      <w:r w:rsidR="0009269D" w:rsidRPr="007D1679">
        <w:rPr>
          <w:rFonts w:ascii="Tahoma" w:hAnsi="Tahoma" w:cs="Tahoma"/>
        </w:rPr>
        <w:t xml:space="preserve">programa </w:t>
      </w:r>
      <w:r w:rsidRPr="007D1679">
        <w:rPr>
          <w:rFonts w:ascii="Tahoma" w:hAnsi="Tahoma" w:cs="Tahoma"/>
        </w:rPr>
        <w:t>académico contemple la formación integral</w:t>
      </w:r>
      <w:r w:rsidR="00724FED">
        <w:rPr>
          <w:rFonts w:ascii="Tahoma" w:hAnsi="Tahoma" w:cs="Tahoma"/>
        </w:rPr>
        <w:t>,</w:t>
      </w:r>
      <w:r w:rsidRPr="007D1679">
        <w:rPr>
          <w:rFonts w:ascii="Tahoma" w:hAnsi="Tahoma" w:cs="Tahoma"/>
        </w:rPr>
        <w:t xml:space="preserve"> metódica y completa en oficios u ocupaciones que requieran certificación ocupacional o </w:t>
      </w:r>
      <w:r w:rsidR="00724FED">
        <w:rPr>
          <w:rFonts w:ascii="Tahoma" w:hAnsi="Tahoma" w:cs="Tahoma"/>
        </w:rPr>
        <w:t xml:space="preserve">de </w:t>
      </w:r>
      <w:r w:rsidRPr="007D1679">
        <w:rPr>
          <w:rFonts w:ascii="Tahoma" w:hAnsi="Tahoma" w:cs="Tahoma"/>
        </w:rPr>
        <w:t>actitud. En la etapa práctica la dedicación del aprendiz debe guardar relación con la formación académica.</w:t>
      </w:r>
    </w:p>
    <w:p w:rsidR="008029FD" w:rsidRPr="007D1679" w:rsidRDefault="008029FD" w:rsidP="000B3709">
      <w:pPr>
        <w:ind w:left="426" w:hanging="426"/>
        <w:jc w:val="both"/>
        <w:rPr>
          <w:rFonts w:ascii="Tahoma" w:hAnsi="Tahoma" w:cs="Tahoma"/>
        </w:rPr>
      </w:pPr>
      <w:r w:rsidRPr="007D1679">
        <w:rPr>
          <w:rFonts w:ascii="Tahoma" w:hAnsi="Tahoma" w:cs="Tahoma"/>
        </w:rPr>
        <w:t xml:space="preserve">3.  </w:t>
      </w:r>
      <w:r w:rsidRPr="007D1679">
        <w:rPr>
          <w:rFonts w:ascii="Tahoma" w:hAnsi="Tahoma" w:cs="Tahoma"/>
        </w:rPr>
        <w:tab/>
      </w:r>
      <w:r w:rsidRPr="00CA3DFF">
        <w:rPr>
          <w:rFonts w:ascii="Tahoma" w:hAnsi="Tahoma" w:cs="Tahoma"/>
        </w:rPr>
        <w:t xml:space="preserve">Cuando el contrato de aprendizaje termine por cualquier causa, </w:t>
      </w:r>
      <w:r w:rsidR="00EE2813" w:rsidRPr="00CA3DFF">
        <w:rPr>
          <w:rFonts w:ascii="Tahoma" w:hAnsi="Tahoma" w:cs="Tahoma"/>
        </w:rPr>
        <w:t>LA EMPRESA PATROCINADORA</w:t>
      </w:r>
      <w:r w:rsidRPr="00CA3DFF">
        <w:rPr>
          <w:rFonts w:ascii="Tahoma" w:hAnsi="Tahoma" w:cs="Tahoma"/>
        </w:rPr>
        <w:t xml:space="preserve"> deberá reemplazar el aprendiz o aprendices, para conservar la proporción que le haya sido indicada</w:t>
      </w:r>
      <w:r w:rsidR="00724FED" w:rsidRPr="00CA3DFF">
        <w:rPr>
          <w:rFonts w:ascii="Tahoma" w:hAnsi="Tahoma" w:cs="Tahoma"/>
        </w:rPr>
        <w:t xml:space="preserve"> o, en su defecto, efectuar la monetización correspondiente. En todo caso, </w:t>
      </w:r>
      <w:r w:rsidR="00F3765B" w:rsidRPr="00CA3DFF">
        <w:rPr>
          <w:rFonts w:ascii="Tahoma" w:hAnsi="Tahoma" w:cs="Tahoma"/>
        </w:rPr>
        <w:t>EL EMPLEADOR</w:t>
      </w:r>
      <w:r w:rsidR="00724FED" w:rsidRPr="00CA3DFF">
        <w:rPr>
          <w:rFonts w:ascii="Tahoma" w:hAnsi="Tahoma" w:cs="Tahoma"/>
        </w:rPr>
        <w:t xml:space="preserve"> cuenta con un plazo de veinte (</w:t>
      </w:r>
      <w:r w:rsidR="00724FED" w:rsidRPr="00754341">
        <w:rPr>
          <w:rFonts w:ascii="Tahoma" w:hAnsi="Tahoma" w:cs="Tahoma"/>
          <w:b/>
          <w:color w:val="548DD4"/>
          <w:lang w:val="es-ES"/>
        </w:rPr>
        <w:t>20</w:t>
      </w:r>
      <w:r w:rsidR="00724FED" w:rsidRPr="00CA3DFF">
        <w:rPr>
          <w:rFonts w:ascii="Tahoma" w:hAnsi="Tahoma" w:cs="Tahoma"/>
        </w:rPr>
        <w:t>) días hábiles para vincular el nuevo aprendiz sin tener que monetizar ese tiempo</w:t>
      </w:r>
      <w:r w:rsidR="00CA3DFF" w:rsidRPr="00CA3DFF">
        <w:rPr>
          <w:rFonts w:ascii="Tahoma" w:hAnsi="Tahoma" w:cs="Tahoma"/>
        </w:rPr>
        <w:t xml:space="preserve">, </w:t>
      </w:r>
      <w:r w:rsidR="00CA3DFF">
        <w:rPr>
          <w:rFonts w:ascii="Tahoma" w:hAnsi="Tahoma" w:cs="Tahoma"/>
        </w:rPr>
        <w:t xml:space="preserve">en los términos del </w:t>
      </w:r>
      <w:r w:rsidR="00CA3DFF" w:rsidRPr="00CA3DFF">
        <w:rPr>
          <w:rFonts w:ascii="Tahoma" w:hAnsi="Tahoma" w:cs="Tahoma"/>
        </w:rPr>
        <w:t>artículo primero del Acuerdo 011 de 2008</w:t>
      </w:r>
      <w:r w:rsidR="00724FED" w:rsidRPr="00CA3DFF">
        <w:rPr>
          <w:rFonts w:ascii="Tahoma" w:hAnsi="Tahoma" w:cs="Tahoma"/>
        </w:rPr>
        <w:t>.</w:t>
      </w:r>
      <w:r w:rsidR="00724FED">
        <w:rPr>
          <w:rFonts w:ascii="Tahoma" w:hAnsi="Tahoma" w:cs="Tahoma"/>
        </w:rPr>
        <w:t xml:space="preserve"> </w:t>
      </w:r>
    </w:p>
    <w:p w:rsidR="008029FD" w:rsidRDefault="008029FD">
      <w:pPr>
        <w:jc w:val="center"/>
        <w:rPr>
          <w:rFonts w:ascii="Tahoma" w:hAnsi="Tahoma" w:cs="Tahoma"/>
          <w:b/>
        </w:rPr>
      </w:pPr>
    </w:p>
    <w:p w:rsidR="00B97434" w:rsidRDefault="00B97434">
      <w:pPr>
        <w:jc w:val="center"/>
        <w:rPr>
          <w:rFonts w:ascii="Tahoma" w:hAnsi="Tahoma" w:cs="Tahoma"/>
          <w:b/>
        </w:rPr>
      </w:pPr>
    </w:p>
    <w:p w:rsidR="008029FD" w:rsidRPr="007D1679" w:rsidRDefault="008029FD" w:rsidP="000A3550">
      <w:pPr>
        <w:jc w:val="center"/>
        <w:outlineLvl w:val="0"/>
        <w:rPr>
          <w:rFonts w:ascii="Tahoma" w:hAnsi="Tahoma" w:cs="Tahoma"/>
          <w:b/>
        </w:rPr>
      </w:pPr>
      <w:r w:rsidRPr="007D1679">
        <w:rPr>
          <w:rFonts w:ascii="Tahoma" w:hAnsi="Tahoma" w:cs="Tahoma"/>
          <w:b/>
        </w:rPr>
        <w:lastRenderedPageBreak/>
        <w:t>CAPITULO III</w:t>
      </w:r>
    </w:p>
    <w:p w:rsidR="008029FD" w:rsidRPr="007D1679" w:rsidRDefault="008029FD" w:rsidP="000A3550">
      <w:pPr>
        <w:jc w:val="center"/>
        <w:outlineLvl w:val="0"/>
        <w:rPr>
          <w:rFonts w:ascii="Tahoma" w:hAnsi="Tahoma" w:cs="Tahoma"/>
        </w:rPr>
      </w:pPr>
      <w:r w:rsidRPr="007D1679">
        <w:rPr>
          <w:rFonts w:ascii="Tahoma" w:hAnsi="Tahoma" w:cs="Tahoma"/>
          <w:b/>
        </w:rPr>
        <w:t>PERIODO DE PRUEBA</w:t>
      </w: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9.-</w:t>
      </w:r>
      <w:r w:rsidR="008029FD" w:rsidRPr="007D1679">
        <w:rPr>
          <w:rFonts w:ascii="Tahoma" w:hAnsi="Tahoma" w:cs="Tahoma"/>
        </w:rPr>
        <w:t xml:space="preserve">  </w:t>
      </w:r>
      <w:r w:rsidR="00F3765B">
        <w:rPr>
          <w:rFonts w:ascii="Tahoma" w:hAnsi="Tahoma" w:cs="Tahoma"/>
        </w:rPr>
        <w:t>EL EMPLEADOR</w:t>
      </w:r>
      <w:r w:rsidR="008029FD" w:rsidRPr="007D1679">
        <w:rPr>
          <w:rFonts w:ascii="Tahoma" w:hAnsi="Tahoma" w:cs="Tahoma"/>
        </w:rPr>
        <w:t>, una vez admitido el aspirante, podrá estipular con él</w:t>
      </w:r>
      <w:r w:rsidR="00751C6F">
        <w:rPr>
          <w:rFonts w:ascii="Tahoma" w:hAnsi="Tahoma" w:cs="Tahoma"/>
        </w:rPr>
        <w:t>,</w:t>
      </w:r>
      <w:r w:rsidR="008029FD" w:rsidRPr="007D1679">
        <w:rPr>
          <w:rFonts w:ascii="Tahoma" w:hAnsi="Tahoma" w:cs="Tahoma"/>
        </w:rPr>
        <w:t xml:space="preserve"> un período inicial de prueba que tendrá por objeto apreciar, por parte de </w:t>
      </w:r>
      <w:r w:rsidR="00F3765B">
        <w:rPr>
          <w:rFonts w:ascii="Tahoma" w:hAnsi="Tahoma" w:cs="Tahoma"/>
        </w:rPr>
        <w:t>EL EMPLEADOR</w:t>
      </w:r>
      <w:r w:rsidR="008029FD" w:rsidRPr="007D1679">
        <w:rPr>
          <w:rFonts w:ascii="Tahoma" w:hAnsi="Tahoma" w:cs="Tahoma"/>
        </w:rPr>
        <w:t xml:space="preserve">, las aptitudes del </w:t>
      </w:r>
      <w:r w:rsidR="00145B90" w:rsidRPr="007D1679">
        <w:rPr>
          <w:rFonts w:ascii="Tahoma" w:hAnsi="Tahoma" w:cs="Tahoma"/>
        </w:rPr>
        <w:t>Empleado</w:t>
      </w:r>
      <w:r w:rsidR="008029FD" w:rsidRPr="007D1679">
        <w:rPr>
          <w:rFonts w:ascii="Tahoma" w:hAnsi="Tahoma" w:cs="Tahoma"/>
        </w:rPr>
        <w:t xml:space="preserve"> y por parte de éste, la conveniencia de las condiciones de trabajo.</w:t>
      </w:r>
    </w:p>
    <w:p w:rsidR="008029FD" w:rsidRPr="007D1679" w:rsidRDefault="008029FD">
      <w:pPr>
        <w:jc w:val="both"/>
        <w:rPr>
          <w:rFonts w:ascii="Tahoma" w:hAnsi="Tahoma" w:cs="Tahoma"/>
        </w:rPr>
      </w:pPr>
    </w:p>
    <w:p w:rsidR="00751C6F" w:rsidRDefault="005F1CE7">
      <w:pPr>
        <w:jc w:val="both"/>
        <w:rPr>
          <w:rFonts w:ascii="Arial" w:hAnsi="Arial" w:cs="Arial"/>
          <w:color w:val="000000"/>
          <w:shd w:val="clear" w:color="auto" w:fill="FFFFFF"/>
        </w:rPr>
      </w:pPr>
      <w:r w:rsidRPr="00730984">
        <w:rPr>
          <w:rFonts w:ascii="Tahoma" w:hAnsi="Tahoma" w:cs="Tahoma"/>
          <w:b/>
        </w:rPr>
        <w:t>ARTÍCULO</w:t>
      </w:r>
      <w:r w:rsidR="008029FD" w:rsidRPr="00730984">
        <w:rPr>
          <w:rFonts w:ascii="Tahoma" w:hAnsi="Tahoma" w:cs="Tahoma"/>
          <w:b/>
        </w:rPr>
        <w:t xml:space="preserve"> 10.-</w:t>
      </w:r>
      <w:r w:rsidR="008029FD" w:rsidRPr="00730984">
        <w:rPr>
          <w:rFonts w:ascii="Tahoma" w:hAnsi="Tahoma" w:cs="Tahoma"/>
        </w:rPr>
        <w:t xml:space="preserve">  El período de prueba debe ser estipulado por escrito</w:t>
      </w:r>
      <w:r w:rsidR="00751C6F">
        <w:rPr>
          <w:rFonts w:ascii="Arial" w:hAnsi="Arial" w:cs="Arial"/>
          <w:color w:val="000000"/>
          <w:shd w:val="clear" w:color="auto" w:fill="FFFFFF"/>
        </w:rPr>
        <w:t>.</w:t>
      </w:r>
    </w:p>
    <w:p w:rsidR="008029FD" w:rsidRPr="00730984" w:rsidRDefault="008029FD">
      <w:pPr>
        <w:jc w:val="both"/>
        <w:rPr>
          <w:rFonts w:ascii="Tahoma" w:hAnsi="Tahoma" w:cs="Tahoma"/>
        </w:rPr>
      </w:pPr>
    </w:p>
    <w:p w:rsidR="008029FD" w:rsidRPr="00730984" w:rsidRDefault="005F1CE7">
      <w:pPr>
        <w:jc w:val="both"/>
        <w:rPr>
          <w:rFonts w:ascii="Tahoma" w:hAnsi="Tahoma" w:cs="Tahoma"/>
        </w:rPr>
      </w:pPr>
      <w:r w:rsidRPr="00730984">
        <w:rPr>
          <w:rFonts w:ascii="Tahoma" w:hAnsi="Tahoma" w:cs="Tahoma"/>
          <w:b/>
        </w:rPr>
        <w:t>ARTÍCULO</w:t>
      </w:r>
      <w:r w:rsidR="008029FD" w:rsidRPr="00730984">
        <w:rPr>
          <w:rFonts w:ascii="Tahoma" w:hAnsi="Tahoma" w:cs="Tahoma"/>
          <w:b/>
        </w:rPr>
        <w:t xml:space="preserve"> 11.-</w:t>
      </w:r>
      <w:r w:rsidR="008029FD" w:rsidRPr="00730984">
        <w:rPr>
          <w:rFonts w:ascii="Tahoma" w:hAnsi="Tahoma" w:cs="Tahoma"/>
        </w:rPr>
        <w:t xml:space="preserve">  El período de prueba no puede exceder de </w:t>
      </w:r>
      <w:r w:rsidR="000B3709" w:rsidRPr="00730984">
        <w:rPr>
          <w:rFonts w:ascii="Tahoma" w:hAnsi="Tahoma" w:cs="Tahoma"/>
        </w:rPr>
        <w:t>dos</w:t>
      </w:r>
      <w:r w:rsidR="008029FD" w:rsidRPr="00730984">
        <w:rPr>
          <w:rFonts w:ascii="Tahoma" w:hAnsi="Tahoma" w:cs="Tahoma"/>
        </w:rPr>
        <w:t xml:space="preserve"> (</w:t>
      </w:r>
      <w:r w:rsidR="000B3709" w:rsidRPr="00754341">
        <w:rPr>
          <w:rFonts w:ascii="Tahoma" w:hAnsi="Tahoma" w:cs="Tahoma"/>
          <w:b/>
          <w:color w:val="548DD4"/>
          <w:lang w:val="es-ES"/>
        </w:rPr>
        <w:t>2</w:t>
      </w:r>
      <w:r w:rsidR="008029FD" w:rsidRPr="00730984">
        <w:rPr>
          <w:rFonts w:ascii="Tahoma" w:hAnsi="Tahoma" w:cs="Tahoma"/>
        </w:rPr>
        <w:t xml:space="preserve">) meses.  Cuando el período de prueba se pacte por lapso menor del límite máximo antes expresado, las partes pueden prorrogarlo antes de vencerse el período </w:t>
      </w:r>
      <w:r w:rsidR="00724FED" w:rsidRPr="00730984">
        <w:rPr>
          <w:rFonts w:ascii="Tahoma" w:hAnsi="Tahoma" w:cs="Tahoma"/>
        </w:rPr>
        <w:t xml:space="preserve">inicialmente estipulado, </w:t>
      </w:r>
      <w:r w:rsidR="008029FD" w:rsidRPr="00730984">
        <w:rPr>
          <w:rFonts w:ascii="Tahoma" w:hAnsi="Tahoma" w:cs="Tahoma"/>
        </w:rPr>
        <w:t xml:space="preserve">sin que </w:t>
      </w:r>
      <w:r w:rsidR="00724FED" w:rsidRPr="00730984">
        <w:rPr>
          <w:rFonts w:ascii="Tahoma" w:hAnsi="Tahoma" w:cs="Tahoma"/>
        </w:rPr>
        <w:t xml:space="preserve">la duración </w:t>
      </w:r>
      <w:r w:rsidR="008029FD" w:rsidRPr="00730984">
        <w:rPr>
          <w:rFonts w:ascii="Tahoma" w:hAnsi="Tahoma" w:cs="Tahoma"/>
        </w:rPr>
        <w:t xml:space="preserve">total pueda exceder de </w:t>
      </w:r>
      <w:r w:rsidR="000B3709" w:rsidRPr="00730984">
        <w:rPr>
          <w:rFonts w:ascii="Tahoma" w:hAnsi="Tahoma" w:cs="Tahoma"/>
        </w:rPr>
        <w:t>dos (</w:t>
      </w:r>
      <w:r w:rsidR="000B3709" w:rsidRPr="00754341">
        <w:rPr>
          <w:rFonts w:ascii="Tahoma" w:hAnsi="Tahoma" w:cs="Tahoma"/>
          <w:b/>
          <w:color w:val="548DD4"/>
          <w:lang w:val="es-ES"/>
        </w:rPr>
        <w:t>2</w:t>
      </w:r>
      <w:r w:rsidR="000B3709" w:rsidRPr="00730984">
        <w:rPr>
          <w:rFonts w:ascii="Tahoma" w:hAnsi="Tahoma" w:cs="Tahoma"/>
        </w:rPr>
        <w:t xml:space="preserve">) </w:t>
      </w:r>
      <w:r w:rsidR="008029FD" w:rsidRPr="00730984">
        <w:rPr>
          <w:rFonts w:ascii="Tahoma" w:hAnsi="Tahoma" w:cs="Tahoma"/>
        </w:rPr>
        <w:t>meses.</w:t>
      </w:r>
    </w:p>
    <w:p w:rsidR="008029FD" w:rsidRPr="00730984" w:rsidRDefault="008029FD">
      <w:pPr>
        <w:jc w:val="both"/>
        <w:rPr>
          <w:rFonts w:ascii="Tahoma" w:hAnsi="Tahoma" w:cs="Tahoma"/>
        </w:rPr>
      </w:pPr>
    </w:p>
    <w:p w:rsidR="008029FD" w:rsidRPr="00730984" w:rsidRDefault="008029FD">
      <w:pPr>
        <w:jc w:val="both"/>
        <w:rPr>
          <w:rFonts w:ascii="Tahoma" w:hAnsi="Tahoma" w:cs="Tahoma"/>
        </w:rPr>
      </w:pPr>
      <w:r w:rsidRPr="00730984">
        <w:rPr>
          <w:rFonts w:ascii="Tahoma" w:hAnsi="Tahoma" w:cs="Tahoma"/>
          <w:b/>
        </w:rPr>
        <w:t>PARÁGRAFO.-</w:t>
      </w:r>
      <w:r w:rsidRPr="00730984">
        <w:rPr>
          <w:rFonts w:ascii="Tahoma" w:hAnsi="Tahoma" w:cs="Tahoma"/>
        </w:rPr>
        <w:t xml:space="preserve">  En los contratos de trabajo a término fijo, cuya duración sea inferior a </w:t>
      </w:r>
      <w:r w:rsidR="000B3709" w:rsidRPr="00730984">
        <w:rPr>
          <w:rFonts w:ascii="Tahoma" w:hAnsi="Tahoma" w:cs="Tahoma"/>
        </w:rPr>
        <w:t>un (</w:t>
      </w:r>
      <w:r w:rsidRPr="00754341">
        <w:rPr>
          <w:rFonts w:ascii="Tahoma" w:hAnsi="Tahoma" w:cs="Tahoma"/>
          <w:b/>
          <w:color w:val="548DD4"/>
          <w:lang w:val="es-ES"/>
        </w:rPr>
        <w:t>1</w:t>
      </w:r>
      <w:r w:rsidR="000B3709" w:rsidRPr="00730984">
        <w:rPr>
          <w:rFonts w:ascii="Tahoma" w:hAnsi="Tahoma" w:cs="Tahoma"/>
        </w:rPr>
        <w:t>)</w:t>
      </w:r>
      <w:r w:rsidRPr="00730984">
        <w:rPr>
          <w:rFonts w:ascii="Tahoma" w:hAnsi="Tahoma" w:cs="Tahoma"/>
        </w:rPr>
        <w:t xml:space="preserve"> año, el período de prueba no podrá ser superior a la quinta parte del término inicialmente pactado para el respectivo contrato, sin que pueda exceder de </w:t>
      </w:r>
      <w:r w:rsidR="000B3709" w:rsidRPr="00730984">
        <w:rPr>
          <w:rFonts w:ascii="Tahoma" w:hAnsi="Tahoma" w:cs="Tahoma"/>
        </w:rPr>
        <w:t>dos (</w:t>
      </w:r>
      <w:r w:rsidR="000B3709" w:rsidRPr="00754341">
        <w:rPr>
          <w:rFonts w:ascii="Tahoma" w:hAnsi="Tahoma" w:cs="Tahoma"/>
          <w:b/>
          <w:color w:val="548DD4"/>
          <w:lang w:val="es-ES"/>
        </w:rPr>
        <w:t>2</w:t>
      </w:r>
      <w:r w:rsidR="000B3709" w:rsidRPr="00730984">
        <w:rPr>
          <w:rFonts w:ascii="Tahoma" w:hAnsi="Tahoma" w:cs="Tahoma"/>
        </w:rPr>
        <w:t>) meses.</w:t>
      </w:r>
    </w:p>
    <w:p w:rsidR="008029FD" w:rsidRPr="00730984" w:rsidRDefault="008029FD">
      <w:pPr>
        <w:jc w:val="both"/>
        <w:rPr>
          <w:rFonts w:ascii="Tahoma" w:hAnsi="Tahoma" w:cs="Tahoma"/>
        </w:rPr>
      </w:pPr>
    </w:p>
    <w:p w:rsidR="008029FD" w:rsidRPr="00730984" w:rsidRDefault="008029FD">
      <w:pPr>
        <w:jc w:val="both"/>
        <w:rPr>
          <w:rFonts w:ascii="Tahoma" w:hAnsi="Tahoma" w:cs="Tahoma"/>
        </w:rPr>
      </w:pPr>
      <w:r w:rsidRPr="00730984">
        <w:rPr>
          <w:rFonts w:ascii="Tahoma" w:hAnsi="Tahoma" w:cs="Tahoma"/>
          <w:b/>
        </w:rPr>
        <w:t>ARTÍCULO 12.-</w:t>
      </w:r>
      <w:r w:rsidRPr="00730984">
        <w:rPr>
          <w:rFonts w:ascii="Tahoma" w:hAnsi="Tahoma" w:cs="Tahoma"/>
        </w:rPr>
        <w:t xml:space="preserve"> Durante el período de prueba las partes pueden terminar unilateralmente el contrato d</w:t>
      </w:r>
      <w:r w:rsidR="00724FED" w:rsidRPr="00730984">
        <w:rPr>
          <w:rFonts w:ascii="Tahoma" w:hAnsi="Tahoma" w:cs="Tahoma"/>
        </w:rPr>
        <w:t>e trabajo en cualquier momento, sin que medie previo aviso, ni</w:t>
      </w:r>
      <w:r w:rsidRPr="00730984">
        <w:rPr>
          <w:rFonts w:ascii="Tahoma" w:hAnsi="Tahoma" w:cs="Tahoma"/>
        </w:rPr>
        <w:t xml:space="preserve"> indemnización alguna.</w:t>
      </w:r>
    </w:p>
    <w:p w:rsidR="008029FD" w:rsidRPr="00730984" w:rsidRDefault="008029FD">
      <w:pPr>
        <w:jc w:val="both"/>
        <w:rPr>
          <w:rFonts w:ascii="Tahoma" w:hAnsi="Tahoma" w:cs="Tahoma"/>
        </w:rPr>
      </w:pPr>
    </w:p>
    <w:p w:rsidR="008029FD" w:rsidRDefault="00F3765B" w:rsidP="000A3550">
      <w:pPr>
        <w:jc w:val="both"/>
        <w:outlineLvl w:val="0"/>
        <w:rPr>
          <w:rFonts w:ascii="Tahoma" w:hAnsi="Tahoma" w:cs="Tahoma"/>
        </w:rPr>
      </w:pPr>
      <w:r>
        <w:rPr>
          <w:rFonts w:ascii="Tahoma" w:hAnsi="Tahoma" w:cs="Tahoma"/>
        </w:rPr>
        <w:t>LOS EMPLEADOS</w:t>
      </w:r>
      <w:r w:rsidR="008029FD" w:rsidRPr="00730984">
        <w:rPr>
          <w:rFonts w:ascii="Tahoma" w:hAnsi="Tahoma" w:cs="Tahoma"/>
        </w:rPr>
        <w:t xml:space="preserve"> en período de prueba gozan de todas las prestaciones</w:t>
      </w:r>
      <w:r w:rsidR="00E86578">
        <w:rPr>
          <w:rFonts w:ascii="Tahoma" w:hAnsi="Tahoma" w:cs="Tahoma"/>
        </w:rPr>
        <w:t xml:space="preserve"> y causan el derecho a la compensación en dinero de las vacaciones en proporción al tiempo de servicio</w:t>
      </w:r>
      <w:r w:rsidR="008029FD" w:rsidRPr="00730984">
        <w:rPr>
          <w:rFonts w:ascii="Tahoma" w:hAnsi="Tahoma" w:cs="Tahoma"/>
        </w:rPr>
        <w:t>.</w:t>
      </w:r>
    </w:p>
    <w:p w:rsidR="003D1F4F" w:rsidRPr="00730984" w:rsidRDefault="003D1F4F" w:rsidP="000A3550">
      <w:pPr>
        <w:jc w:val="both"/>
        <w:outlineLvl w:val="0"/>
        <w:rPr>
          <w:rFonts w:ascii="Tahoma" w:hAnsi="Tahoma" w:cs="Tahoma"/>
        </w:rPr>
      </w:pPr>
      <w:r>
        <w:rPr>
          <w:rFonts w:ascii="Tahoma" w:hAnsi="Tahoma" w:cs="Tahoma"/>
        </w:rPr>
        <w:t xml:space="preserve">Cuando entre EL EMPLEADOR y </w:t>
      </w:r>
      <w:r w:rsidR="00E94824">
        <w:rPr>
          <w:rFonts w:ascii="Tahoma" w:hAnsi="Tahoma" w:cs="Tahoma"/>
        </w:rPr>
        <w:t xml:space="preserve"> EMPLEADO</w:t>
      </w:r>
      <w:r>
        <w:rPr>
          <w:rFonts w:ascii="Tahoma" w:hAnsi="Tahoma" w:cs="Tahoma"/>
        </w:rPr>
        <w:t xml:space="preserve"> se celebren contratos de trabajo sucesivos, no es </w:t>
      </w:r>
      <w:r w:rsidR="00E94824">
        <w:rPr>
          <w:rFonts w:ascii="Tahoma" w:hAnsi="Tahoma" w:cs="Tahoma"/>
        </w:rPr>
        <w:t>válida</w:t>
      </w:r>
      <w:r>
        <w:rPr>
          <w:rFonts w:ascii="Tahoma" w:hAnsi="Tahoma" w:cs="Tahoma"/>
        </w:rPr>
        <w:t xml:space="preserve"> la estipulación del periodo de prueba, salvo para el primer contrato.</w:t>
      </w:r>
    </w:p>
    <w:p w:rsidR="008029FD" w:rsidRDefault="008029FD">
      <w:pPr>
        <w:jc w:val="center"/>
        <w:rPr>
          <w:rFonts w:ascii="Tahoma" w:hAnsi="Tahoma" w:cs="Tahoma"/>
          <w:b/>
        </w:rPr>
      </w:pPr>
    </w:p>
    <w:p w:rsidR="008B1373" w:rsidRDefault="008B1373">
      <w:pPr>
        <w:jc w:val="center"/>
        <w:rPr>
          <w:rFonts w:ascii="Tahoma" w:hAnsi="Tahoma" w:cs="Tahoma"/>
          <w:b/>
        </w:rPr>
      </w:pPr>
    </w:p>
    <w:p w:rsidR="005D7AB4" w:rsidRDefault="005D7AB4">
      <w:pPr>
        <w:jc w:val="center"/>
        <w:rPr>
          <w:rFonts w:ascii="Tahoma" w:hAnsi="Tahoma" w:cs="Tahoma"/>
          <w:b/>
        </w:rPr>
      </w:pPr>
    </w:p>
    <w:p w:rsidR="002C49B6" w:rsidRDefault="002C49B6" w:rsidP="000A3550">
      <w:pPr>
        <w:jc w:val="center"/>
        <w:outlineLvl w:val="0"/>
        <w:rPr>
          <w:rFonts w:ascii="Tahoma" w:hAnsi="Tahoma" w:cs="Tahoma"/>
          <w:b/>
        </w:rPr>
      </w:pPr>
    </w:p>
    <w:p w:rsidR="008029FD" w:rsidRPr="007D1679" w:rsidRDefault="008029FD" w:rsidP="000A3550">
      <w:pPr>
        <w:jc w:val="center"/>
        <w:outlineLvl w:val="0"/>
        <w:rPr>
          <w:rFonts w:ascii="Tahoma" w:hAnsi="Tahoma" w:cs="Tahoma"/>
          <w:b/>
        </w:rPr>
      </w:pPr>
      <w:r w:rsidRPr="007D1679">
        <w:rPr>
          <w:rFonts w:ascii="Tahoma" w:hAnsi="Tahoma" w:cs="Tahoma"/>
          <w:b/>
        </w:rPr>
        <w:t xml:space="preserve">CAPITULO </w:t>
      </w:r>
      <w:r w:rsidR="00AA3F4E">
        <w:rPr>
          <w:rFonts w:ascii="Tahoma" w:hAnsi="Tahoma" w:cs="Tahoma"/>
          <w:b/>
        </w:rPr>
        <w:t>I</w:t>
      </w:r>
      <w:r w:rsidRPr="007D1679">
        <w:rPr>
          <w:rFonts w:ascii="Tahoma" w:hAnsi="Tahoma" w:cs="Tahoma"/>
          <w:b/>
        </w:rPr>
        <w:t>V</w:t>
      </w:r>
    </w:p>
    <w:p w:rsidR="008029FD" w:rsidRPr="007D1679" w:rsidRDefault="008029FD" w:rsidP="000A3550">
      <w:pPr>
        <w:jc w:val="center"/>
        <w:outlineLvl w:val="0"/>
        <w:rPr>
          <w:rFonts w:ascii="Tahoma" w:hAnsi="Tahoma" w:cs="Tahoma"/>
          <w:b/>
        </w:rPr>
      </w:pPr>
      <w:r w:rsidRPr="007D1679">
        <w:rPr>
          <w:rFonts w:ascii="Tahoma" w:hAnsi="Tahoma" w:cs="Tahoma"/>
          <w:b/>
        </w:rPr>
        <w:t>JORNADA Y HORARIO DE TRABAJO</w:t>
      </w:r>
    </w:p>
    <w:p w:rsidR="008029FD" w:rsidRPr="007D1679" w:rsidRDefault="008029FD">
      <w:pPr>
        <w:jc w:val="both"/>
        <w:rPr>
          <w:rFonts w:ascii="Tahoma" w:hAnsi="Tahoma" w:cs="Tahoma"/>
          <w:b/>
        </w:rPr>
      </w:pPr>
    </w:p>
    <w:p w:rsidR="008029FD" w:rsidRPr="00730984" w:rsidRDefault="008029FD">
      <w:pPr>
        <w:jc w:val="both"/>
        <w:rPr>
          <w:rFonts w:ascii="Tahoma" w:hAnsi="Tahoma" w:cs="Tahoma"/>
          <w:b/>
        </w:rPr>
      </w:pPr>
    </w:p>
    <w:p w:rsidR="008029FD" w:rsidRPr="00730984" w:rsidRDefault="005F1CE7">
      <w:pPr>
        <w:jc w:val="both"/>
        <w:rPr>
          <w:rFonts w:ascii="Tahoma" w:hAnsi="Tahoma" w:cs="Tahoma"/>
        </w:rPr>
      </w:pPr>
      <w:r w:rsidRPr="00730984">
        <w:rPr>
          <w:rFonts w:ascii="Tahoma" w:hAnsi="Tahoma" w:cs="Tahoma"/>
          <w:b/>
        </w:rPr>
        <w:t>ARTÍCULO</w:t>
      </w:r>
      <w:r w:rsidR="008D482D">
        <w:rPr>
          <w:rFonts w:ascii="Tahoma" w:hAnsi="Tahoma" w:cs="Tahoma"/>
          <w:b/>
        </w:rPr>
        <w:t xml:space="preserve"> </w:t>
      </w:r>
      <w:r w:rsidR="00AA3F4E">
        <w:rPr>
          <w:rFonts w:ascii="Tahoma" w:hAnsi="Tahoma" w:cs="Tahoma"/>
          <w:b/>
        </w:rPr>
        <w:t>13</w:t>
      </w:r>
      <w:r w:rsidR="008029FD" w:rsidRPr="00730984">
        <w:rPr>
          <w:rFonts w:ascii="Tahoma" w:hAnsi="Tahoma" w:cs="Tahoma"/>
          <w:b/>
        </w:rPr>
        <w:t>.-</w:t>
      </w:r>
      <w:r w:rsidR="008029FD" w:rsidRPr="00730984">
        <w:rPr>
          <w:rFonts w:ascii="Tahoma" w:hAnsi="Tahoma" w:cs="Tahoma"/>
        </w:rPr>
        <w:t xml:space="preserve">  La jornada de trabajo en </w:t>
      </w:r>
      <w:r w:rsidR="00F3765B">
        <w:rPr>
          <w:rFonts w:ascii="Tahoma" w:hAnsi="Tahoma" w:cs="Tahoma"/>
        </w:rPr>
        <w:t>EL EMPLEADOR</w:t>
      </w:r>
      <w:r w:rsidR="008029FD" w:rsidRPr="00730984">
        <w:rPr>
          <w:rFonts w:ascii="Tahoma" w:hAnsi="Tahoma" w:cs="Tahoma"/>
        </w:rPr>
        <w:t xml:space="preserve"> será de </w:t>
      </w:r>
      <w:r w:rsidR="00B97434">
        <w:rPr>
          <w:rFonts w:ascii="Tahoma" w:hAnsi="Tahoma" w:cs="Tahoma"/>
        </w:rPr>
        <w:t>OCHO (</w:t>
      </w:r>
      <w:r w:rsidR="008B1373" w:rsidRPr="00754341">
        <w:rPr>
          <w:rFonts w:ascii="Tahoma" w:hAnsi="Tahoma" w:cs="Tahoma"/>
          <w:b/>
          <w:color w:val="548DD4"/>
          <w:lang w:val="es-ES"/>
        </w:rPr>
        <w:t>8</w:t>
      </w:r>
      <w:r w:rsidR="00B97434">
        <w:rPr>
          <w:rFonts w:ascii="Tahoma" w:hAnsi="Tahoma" w:cs="Tahoma"/>
          <w:b/>
          <w:color w:val="548DD4"/>
          <w:lang w:val="es-ES"/>
        </w:rPr>
        <w:t>)</w:t>
      </w:r>
      <w:r w:rsidR="008B1373">
        <w:rPr>
          <w:rFonts w:ascii="Tahoma" w:hAnsi="Tahoma" w:cs="Tahoma"/>
        </w:rPr>
        <w:t xml:space="preserve"> horas diarias y </w:t>
      </w:r>
      <w:r w:rsidR="000C1880" w:rsidRPr="00730984">
        <w:rPr>
          <w:rFonts w:ascii="Tahoma" w:hAnsi="Tahoma" w:cs="Tahoma"/>
        </w:rPr>
        <w:t>cuarenta y ocho (</w:t>
      </w:r>
      <w:r w:rsidR="008029FD" w:rsidRPr="00754341">
        <w:rPr>
          <w:rFonts w:ascii="Tahoma" w:hAnsi="Tahoma" w:cs="Tahoma"/>
          <w:b/>
          <w:color w:val="548DD4"/>
          <w:lang w:val="es-ES"/>
        </w:rPr>
        <w:t>48</w:t>
      </w:r>
      <w:r w:rsidR="000C1880" w:rsidRPr="00730984">
        <w:rPr>
          <w:rFonts w:ascii="Tahoma" w:hAnsi="Tahoma" w:cs="Tahoma"/>
        </w:rPr>
        <w:t>)</w:t>
      </w:r>
      <w:r w:rsidR="008029FD" w:rsidRPr="00730984">
        <w:rPr>
          <w:rFonts w:ascii="Tahoma" w:hAnsi="Tahoma" w:cs="Tahoma"/>
        </w:rPr>
        <w:t xml:space="preserve"> horas  </w:t>
      </w:r>
      <w:r w:rsidR="00B97434">
        <w:rPr>
          <w:rFonts w:ascii="Tahoma" w:hAnsi="Tahoma" w:cs="Tahoma"/>
        </w:rPr>
        <w:t xml:space="preserve">semanales. </w:t>
      </w:r>
      <w:r w:rsidR="008029FD" w:rsidRPr="00730984">
        <w:rPr>
          <w:rFonts w:ascii="Tahoma" w:hAnsi="Tahoma" w:cs="Tahoma"/>
        </w:rPr>
        <w:t xml:space="preserve">El horario ordinario de trabajo de </w:t>
      </w:r>
      <w:r w:rsidR="00F3765B">
        <w:rPr>
          <w:rFonts w:ascii="Tahoma" w:hAnsi="Tahoma" w:cs="Tahoma"/>
        </w:rPr>
        <w:t>EL EMPLEADOR</w:t>
      </w:r>
      <w:r w:rsidR="008029FD" w:rsidRPr="00730984">
        <w:rPr>
          <w:rFonts w:ascii="Tahoma" w:hAnsi="Tahoma" w:cs="Tahoma"/>
        </w:rPr>
        <w:t>, de acuerdo con la Ley, será el siguiente:</w:t>
      </w:r>
    </w:p>
    <w:p w:rsidR="008029FD" w:rsidRPr="007D1679" w:rsidRDefault="008029FD">
      <w:pPr>
        <w:ind w:left="426" w:hanging="426"/>
        <w:jc w:val="both"/>
        <w:rPr>
          <w:rFonts w:ascii="Tahoma" w:hAnsi="Tahoma" w:cs="Tahoma"/>
        </w:rPr>
      </w:pPr>
    </w:p>
    <w:p w:rsidR="00CA3DFF" w:rsidRDefault="008D6EA4" w:rsidP="00CA3DFF">
      <w:pPr>
        <w:ind w:left="426" w:hanging="426"/>
        <w:jc w:val="center"/>
        <w:outlineLvl w:val="0"/>
        <w:rPr>
          <w:rFonts w:ascii="Tahoma" w:hAnsi="Tahoma" w:cs="Tahoma"/>
          <w:b/>
        </w:rPr>
      </w:pPr>
      <w:r w:rsidRPr="007D1679">
        <w:rPr>
          <w:rFonts w:ascii="Tahoma" w:hAnsi="Tahoma" w:cs="Tahoma"/>
          <w:b/>
        </w:rPr>
        <w:t xml:space="preserve">PERSONAL DE </w:t>
      </w:r>
      <w:r w:rsidR="003C1627" w:rsidRPr="007D1679">
        <w:rPr>
          <w:rFonts w:ascii="Tahoma" w:hAnsi="Tahoma" w:cs="Tahoma"/>
          <w:b/>
        </w:rPr>
        <w:t>PRODUCIÓN</w:t>
      </w:r>
    </w:p>
    <w:p w:rsidR="008029FD" w:rsidRPr="007D1679" w:rsidRDefault="008029FD" w:rsidP="00CA3DFF">
      <w:pPr>
        <w:ind w:left="426" w:hanging="426"/>
        <w:jc w:val="center"/>
        <w:outlineLvl w:val="0"/>
        <w:rPr>
          <w:rFonts w:ascii="Tahoma" w:hAnsi="Tahoma" w:cs="Tahoma"/>
        </w:rPr>
      </w:pPr>
      <w:r w:rsidRPr="007D1679">
        <w:rPr>
          <w:rFonts w:ascii="Tahoma" w:hAnsi="Tahoma" w:cs="Tahoma"/>
        </w:rPr>
        <w:t xml:space="preserve">(Lunes </w:t>
      </w:r>
      <w:r w:rsidR="000B3709" w:rsidRPr="007D1679">
        <w:rPr>
          <w:rFonts w:ascii="Tahoma" w:hAnsi="Tahoma" w:cs="Tahoma"/>
        </w:rPr>
        <w:t xml:space="preserve">a </w:t>
      </w:r>
      <w:r w:rsidRPr="007D1679">
        <w:rPr>
          <w:rFonts w:ascii="Tahoma" w:hAnsi="Tahoma" w:cs="Tahoma"/>
        </w:rPr>
        <w:t>Sábado)</w:t>
      </w:r>
    </w:p>
    <w:p w:rsidR="008029FD" w:rsidRPr="007D1679" w:rsidRDefault="008029FD">
      <w:pPr>
        <w:ind w:left="426" w:hanging="426"/>
        <w:jc w:val="both"/>
        <w:rPr>
          <w:rFonts w:ascii="Tahoma" w:hAnsi="Tahoma" w:cs="Tahoma"/>
        </w:rPr>
      </w:pPr>
    </w:p>
    <w:tbl>
      <w:tblPr>
        <w:tblW w:w="0" w:type="auto"/>
        <w:jc w:val="center"/>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4253"/>
      </w:tblGrid>
      <w:tr w:rsidR="00E6142C" w:rsidRPr="002C49B6" w:rsidTr="00CA3DFF">
        <w:trPr>
          <w:jc w:val="center"/>
        </w:trPr>
        <w:tc>
          <w:tcPr>
            <w:tcW w:w="2659" w:type="dxa"/>
          </w:tcPr>
          <w:p w:rsidR="00E6142C" w:rsidRPr="007D1679" w:rsidRDefault="00E6142C" w:rsidP="00096676">
            <w:pPr>
              <w:jc w:val="both"/>
              <w:rPr>
                <w:rFonts w:ascii="Tahoma" w:hAnsi="Tahoma" w:cs="Tahoma"/>
              </w:rPr>
            </w:pPr>
            <w:r w:rsidRPr="007D1679">
              <w:rPr>
                <w:rFonts w:ascii="Tahoma" w:hAnsi="Tahoma" w:cs="Tahoma"/>
                <w:lang w:val="es-ES"/>
              </w:rPr>
              <w:t>1er. Turno de Producción</w:t>
            </w:r>
          </w:p>
        </w:tc>
        <w:tc>
          <w:tcPr>
            <w:tcW w:w="4253" w:type="dxa"/>
          </w:tcPr>
          <w:p w:rsidR="00E6142C" w:rsidRPr="002C49B6" w:rsidRDefault="007C7A80" w:rsidP="0002573C">
            <w:pPr>
              <w:jc w:val="both"/>
              <w:rPr>
                <w:rFonts w:ascii="Tahoma" w:hAnsi="Tahoma" w:cs="Tahoma"/>
                <w:lang w:val="es-CO"/>
              </w:rPr>
            </w:pPr>
            <w:r w:rsidRPr="002C49B6">
              <w:rPr>
                <w:rFonts w:ascii="Tahoma" w:hAnsi="Tahoma" w:cs="Tahoma"/>
                <w:lang w:val="es-CO"/>
              </w:rPr>
              <w:t xml:space="preserve">7:30:00 AM a 12:00 M </w:t>
            </w:r>
            <w:r w:rsidR="00CA3DFF" w:rsidRPr="002C49B6">
              <w:rPr>
                <w:rFonts w:ascii="Tahoma" w:hAnsi="Tahoma" w:cs="Tahoma"/>
                <w:lang w:val="es-CO"/>
              </w:rPr>
              <w:t>-</w:t>
            </w:r>
            <w:r w:rsidRPr="002C49B6">
              <w:rPr>
                <w:rFonts w:ascii="Tahoma" w:hAnsi="Tahoma" w:cs="Tahoma"/>
                <w:lang w:val="es-CO"/>
              </w:rPr>
              <w:t xml:space="preserve"> </w:t>
            </w:r>
            <w:r w:rsidR="00CA3DFF" w:rsidRPr="002C49B6">
              <w:rPr>
                <w:rFonts w:ascii="Tahoma" w:hAnsi="Tahoma" w:cs="Tahoma"/>
                <w:lang w:val="es-CO"/>
              </w:rPr>
              <w:t xml:space="preserve"> </w:t>
            </w:r>
            <w:r w:rsidR="0002573C" w:rsidRPr="002C49B6">
              <w:rPr>
                <w:rFonts w:ascii="Tahoma" w:hAnsi="Tahoma" w:cs="Tahoma"/>
                <w:lang w:val="es-CO"/>
              </w:rPr>
              <w:t>12</w:t>
            </w:r>
            <w:r w:rsidRPr="002C49B6">
              <w:rPr>
                <w:rFonts w:ascii="Tahoma" w:hAnsi="Tahoma" w:cs="Tahoma"/>
                <w:lang w:val="es-CO"/>
              </w:rPr>
              <w:t>:</w:t>
            </w:r>
            <w:r w:rsidR="0002573C" w:rsidRPr="002C49B6">
              <w:rPr>
                <w:rFonts w:ascii="Tahoma" w:hAnsi="Tahoma" w:cs="Tahoma"/>
                <w:lang w:val="es-CO"/>
              </w:rPr>
              <w:t>3</w:t>
            </w:r>
            <w:r w:rsidRPr="002C49B6">
              <w:rPr>
                <w:rFonts w:ascii="Tahoma" w:hAnsi="Tahoma" w:cs="Tahoma"/>
                <w:lang w:val="es-CO"/>
              </w:rPr>
              <w:t>0</w:t>
            </w:r>
            <w:r w:rsidR="00E6142C" w:rsidRPr="002C49B6">
              <w:rPr>
                <w:rFonts w:ascii="Tahoma" w:hAnsi="Tahoma" w:cs="Tahoma"/>
                <w:lang w:val="es-CO"/>
              </w:rPr>
              <w:t xml:space="preserve"> PM a 4:</w:t>
            </w:r>
            <w:r w:rsidR="0002573C" w:rsidRPr="002C49B6">
              <w:rPr>
                <w:rFonts w:ascii="Tahoma" w:hAnsi="Tahoma" w:cs="Tahoma"/>
                <w:lang w:val="es-CO"/>
              </w:rPr>
              <w:t>0</w:t>
            </w:r>
            <w:r w:rsidR="00E6142C" w:rsidRPr="002C49B6">
              <w:rPr>
                <w:rFonts w:ascii="Tahoma" w:hAnsi="Tahoma" w:cs="Tahoma"/>
                <w:lang w:val="es-CO"/>
              </w:rPr>
              <w:t>0 PM</w:t>
            </w:r>
          </w:p>
        </w:tc>
      </w:tr>
      <w:tr w:rsidR="00E6142C" w:rsidRPr="00A356F4" w:rsidTr="00CA3DFF">
        <w:trPr>
          <w:jc w:val="center"/>
        </w:trPr>
        <w:tc>
          <w:tcPr>
            <w:tcW w:w="2659" w:type="dxa"/>
          </w:tcPr>
          <w:p w:rsidR="00E6142C" w:rsidRPr="007D1679" w:rsidRDefault="00E6142C" w:rsidP="00096676">
            <w:pPr>
              <w:jc w:val="both"/>
              <w:rPr>
                <w:rFonts w:ascii="Tahoma" w:hAnsi="Tahoma" w:cs="Tahoma"/>
              </w:rPr>
            </w:pPr>
            <w:r w:rsidRPr="007D1679">
              <w:rPr>
                <w:rFonts w:ascii="Tahoma" w:hAnsi="Tahoma" w:cs="Tahoma"/>
                <w:lang w:val="pt-BR"/>
              </w:rPr>
              <w:t>2do. Turno de Producción</w:t>
            </w:r>
          </w:p>
        </w:tc>
        <w:tc>
          <w:tcPr>
            <w:tcW w:w="4253" w:type="dxa"/>
          </w:tcPr>
          <w:p w:rsidR="00E6142C" w:rsidRPr="00577E8D" w:rsidRDefault="007C7A80" w:rsidP="00AD60B5">
            <w:pPr>
              <w:jc w:val="both"/>
              <w:rPr>
                <w:rFonts w:ascii="Tahoma" w:hAnsi="Tahoma" w:cs="Tahoma"/>
                <w:lang w:val="en-US"/>
              </w:rPr>
            </w:pPr>
            <w:r>
              <w:rPr>
                <w:rFonts w:ascii="Tahoma" w:hAnsi="Tahoma" w:cs="Tahoma"/>
                <w:lang w:val="pt-BR"/>
              </w:rPr>
              <w:t>3:0</w:t>
            </w:r>
            <w:r w:rsidR="00E6142C" w:rsidRPr="007D1679">
              <w:rPr>
                <w:rFonts w:ascii="Tahoma" w:hAnsi="Tahoma" w:cs="Tahoma"/>
                <w:lang w:val="pt-BR"/>
              </w:rPr>
              <w:t xml:space="preserve">0 PM a 7:00 PM </w:t>
            </w:r>
            <w:r w:rsidR="00AD60B5">
              <w:rPr>
                <w:rFonts w:ascii="Tahoma" w:hAnsi="Tahoma" w:cs="Tahoma"/>
                <w:lang w:val="pt-BR"/>
              </w:rPr>
              <w:t>-</w:t>
            </w:r>
            <w:r w:rsidR="00AD60B5" w:rsidRPr="007D1679">
              <w:rPr>
                <w:rFonts w:ascii="Tahoma" w:hAnsi="Tahoma" w:cs="Tahoma"/>
                <w:lang w:val="pt-BR"/>
              </w:rPr>
              <w:t xml:space="preserve"> </w:t>
            </w:r>
            <w:r w:rsidR="00E6142C" w:rsidRPr="007D1679">
              <w:rPr>
                <w:rFonts w:ascii="Tahoma" w:hAnsi="Tahoma" w:cs="Tahoma"/>
                <w:lang w:val="pt-BR"/>
              </w:rPr>
              <w:t>7:30 PM a 11:30 PM</w:t>
            </w:r>
          </w:p>
        </w:tc>
      </w:tr>
      <w:tr w:rsidR="00E6142C" w:rsidRPr="00A356F4" w:rsidTr="00CA3DFF">
        <w:trPr>
          <w:jc w:val="center"/>
        </w:trPr>
        <w:tc>
          <w:tcPr>
            <w:tcW w:w="2659" w:type="dxa"/>
          </w:tcPr>
          <w:p w:rsidR="00E6142C" w:rsidRPr="007D1679" w:rsidRDefault="00E6142C" w:rsidP="00096676">
            <w:pPr>
              <w:jc w:val="both"/>
              <w:rPr>
                <w:rFonts w:ascii="Tahoma" w:hAnsi="Tahoma" w:cs="Tahoma"/>
              </w:rPr>
            </w:pPr>
            <w:r w:rsidRPr="007D1679">
              <w:rPr>
                <w:rFonts w:ascii="Tahoma" w:hAnsi="Tahoma" w:cs="Tahoma"/>
                <w:lang w:val="pt-BR"/>
              </w:rPr>
              <w:t>3er. Turno de Producción</w:t>
            </w:r>
          </w:p>
        </w:tc>
        <w:tc>
          <w:tcPr>
            <w:tcW w:w="4253" w:type="dxa"/>
          </w:tcPr>
          <w:p w:rsidR="00E6142C" w:rsidRPr="007D1679" w:rsidRDefault="007C7A80" w:rsidP="00FC45FE">
            <w:pPr>
              <w:jc w:val="both"/>
              <w:rPr>
                <w:rFonts w:ascii="Tahoma" w:hAnsi="Tahoma" w:cs="Tahoma"/>
                <w:lang w:val="en-US"/>
              </w:rPr>
            </w:pPr>
            <w:r>
              <w:rPr>
                <w:rFonts w:ascii="Tahoma" w:hAnsi="Tahoma" w:cs="Tahoma"/>
                <w:lang w:val="pt-BR"/>
              </w:rPr>
              <w:t>12:00 A</w:t>
            </w:r>
            <w:r w:rsidR="00E6142C" w:rsidRPr="007D1679">
              <w:rPr>
                <w:rFonts w:ascii="Tahoma" w:hAnsi="Tahoma" w:cs="Tahoma"/>
                <w:lang w:val="pt-BR"/>
              </w:rPr>
              <w:t>M a 6:00 AM</w:t>
            </w:r>
            <w:r w:rsidR="00CA3DFF">
              <w:rPr>
                <w:rFonts w:ascii="Tahoma" w:hAnsi="Tahoma" w:cs="Tahoma"/>
                <w:lang w:val="pt-BR"/>
              </w:rPr>
              <w:t xml:space="preserve"> -</w:t>
            </w:r>
            <w:r w:rsidR="00E6142C" w:rsidRPr="007D1679">
              <w:rPr>
                <w:rFonts w:ascii="Tahoma" w:hAnsi="Tahoma" w:cs="Tahoma"/>
                <w:lang w:val="pt-BR"/>
              </w:rPr>
              <w:t xml:space="preserve"> 6:30 AM a </w:t>
            </w:r>
            <w:r w:rsidR="00FC45FE">
              <w:rPr>
                <w:rFonts w:ascii="Tahoma" w:hAnsi="Tahoma" w:cs="Tahoma"/>
                <w:lang w:val="pt-BR"/>
              </w:rPr>
              <w:t>8</w:t>
            </w:r>
            <w:r w:rsidR="00E6142C" w:rsidRPr="007D1679">
              <w:rPr>
                <w:rFonts w:ascii="Tahoma" w:hAnsi="Tahoma" w:cs="Tahoma"/>
                <w:lang w:val="pt-BR"/>
              </w:rPr>
              <w:t>:30 AM</w:t>
            </w:r>
          </w:p>
        </w:tc>
      </w:tr>
    </w:tbl>
    <w:p w:rsidR="00E6142C" w:rsidRPr="007D1679" w:rsidRDefault="00E6142C">
      <w:pPr>
        <w:ind w:left="426" w:hanging="426"/>
        <w:jc w:val="both"/>
        <w:rPr>
          <w:rFonts w:ascii="Tahoma" w:hAnsi="Tahoma" w:cs="Tahoma"/>
          <w:lang w:val="en-US"/>
        </w:rPr>
      </w:pPr>
    </w:p>
    <w:p w:rsidR="00075396" w:rsidRPr="007D1679" w:rsidRDefault="009A79CB">
      <w:pPr>
        <w:ind w:left="426" w:hanging="426"/>
        <w:rPr>
          <w:rFonts w:ascii="Tahoma" w:hAnsi="Tahoma" w:cs="Tahoma"/>
          <w:lang w:val="pt-BR"/>
        </w:rPr>
      </w:pPr>
      <w:r w:rsidRPr="007D1679">
        <w:rPr>
          <w:rFonts w:ascii="Tahoma" w:hAnsi="Tahoma" w:cs="Tahoma"/>
          <w:lang w:val="en-US"/>
        </w:rPr>
        <w:tab/>
      </w:r>
    </w:p>
    <w:p w:rsidR="00CA3DFF" w:rsidRDefault="008029FD" w:rsidP="00CA3DFF">
      <w:pPr>
        <w:ind w:left="426" w:hanging="426"/>
        <w:jc w:val="center"/>
        <w:rPr>
          <w:rFonts w:ascii="Tahoma" w:hAnsi="Tahoma" w:cs="Tahoma"/>
          <w:b/>
          <w:lang w:val="pt-BR"/>
        </w:rPr>
      </w:pPr>
      <w:r w:rsidRPr="007D1679">
        <w:rPr>
          <w:rFonts w:ascii="Tahoma" w:hAnsi="Tahoma" w:cs="Tahoma"/>
          <w:b/>
          <w:lang w:val="pt-BR"/>
        </w:rPr>
        <w:t xml:space="preserve">PERSONAL </w:t>
      </w:r>
      <w:r w:rsidR="007C7A80">
        <w:rPr>
          <w:rFonts w:ascii="Tahoma" w:hAnsi="Tahoma" w:cs="Tahoma"/>
          <w:b/>
          <w:lang w:val="pt-BR"/>
        </w:rPr>
        <w:t>ADMINISRATIVO Y OTRAS ÁREAS</w:t>
      </w:r>
    </w:p>
    <w:p w:rsidR="008029FD" w:rsidRDefault="008029FD" w:rsidP="00CA3DFF">
      <w:pPr>
        <w:ind w:left="426" w:hanging="426"/>
        <w:jc w:val="center"/>
        <w:rPr>
          <w:rFonts w:ascii="Tahoma" w:hAnsi="Tahoma" w:cs="Tahoma"/>
          <w:lang w:val="pt-BR"/>
        </w:rPr>
      </w:pPr>
      <w:r w:rsidRPr="007D1679">
        <w:rPr>
          <w:rFonts w:ascii="Tahoma" w:hAnsi="Tahoma" w:cs="Tahoma"/>
          <w:lang w:val="pt-BR"/>
        </w:rPr>
        <w:t>(Lunes a Viernes)</w:t>
      </w:r>
    </w:p>
    <w:p w:rsidR="00CA3DFF" w:rsidRPr="007D1679" w:rsidRDefault="00CA3DFF" w:rsidP="00CA3DFF">
      <w:pPr>
        <w:ind w:left="426" w:hanging="426"/>
        <w:jc w:val="center"/>
        <w:rPr>
          <w:rFonts w:ascii="Tahoma" w:hAnsi="Tahoma" w:cs="Tahoma"/>
          <w:lang w:val="pt-BR"/>
        </w:rPr>
      </w:pPr>
    </w:p>
    <w:p w:rsidR="008029FD" w:rsidRPr="007D1679" w:rsidRDefault="00582065" w:rsidP="00CA3DFF">
      <w:pPr>
        <w:ind w:left="426" w:hanging="426"/>
        <w:jc w:val="center"/>
        <w:rPr>
          <w:rFonts w:ascii="Tahoma" w:hAnsi="Tahoma" w:cs="Tahoma"/>
          <w:lang w:val="pt-BR"/>
        </w:rPr>
      </w:pPr>
      <w:r w:rsidRPr="007D1679">
        <w:rPr>
          <w:rFonts w:ascii="Tahoma" w:hAnsi="Tahoma" w:cs="Tahoma"/>
          <w:lang w:val="pt-BR"/>
        </w:rPr>
        <w:t>7</w:t>
      </w:r>
      <w:r w:rsidR="008029FD" w:rsidRPr="007D1679">
        <w:rPr>
          <w:rFonts w:ascii="Tahoma" w:hAnsi="Tahoma" w:cs="Tahoma"/>
          <w:lang w:val="pt-BR"/>
        </w:rPr>
        <w:t>:</w:t>
      </w:r>
      <w:r w:rsidRPr="007D1679">
        <w:rPr>
          <w:rFonts w:ascii="Tahoma" w:hAnsi="Tahoma" w:cs="Tahoma"/>
          <w:lang w:val="pt-BR"/>
        </w:rPr>
        <w:t xml:space="preserve">30 </w:t>
      </w:r>
      <w:r w:rsidR="000B3709" w:rsidRPr="007D1679">
        <w:rPr>
          <w:rFonts w:ascii="Tahoma" w:hAnsi="Tahoma" w:cs="Tahoma"/>
          <w:lang w:val="pt-BR"/>
        </w:rPr>
        <w:t>AM</w:t>
      </w:r>
      <w:r w:rsidR="008029FD" w:rsidRPr="007D1679">
        <w:rPr>
          <w:rFonts w:ascii="Tahoma" w:hAnsi="Tahoma" w:cs="Tahoma"/>
          <w:lang w:val="pt-BR"/>
        </w:rPr>
        <w:t xml:space="preserve"> </w:t>
      </w:r>
      <w:r w:rsidR="00020CB8" w:rsidRPr="007D1679">
        <w:rPr>
          <w:rFonts w:ascii="Tahoma" w:hAnsi="Tahoma" w:cs="Tahoma"/>
          <w:lang w:val="pt-BR"/>
        </w:rPr>
        <w:t xml:space="preserve"> </w:t>
      </w:r>
      <w:r w:rsidR="008029FD" w:rsidRPr="007D1679">
        <w:rPr>
          <w:rFonts w:ascii="Tahoma" w:hAnsi="Tahoma" w:cs="Tahoma"/>
          <w:lang w:val="pt-BR"/>
        </w:rPr>
        <w:t xml:space="preserve">a 12:00 </w:t>
      </w:r>
      <w:r w:rsidR="000B3709" w:rsidRPr="007D1679">
        <w:rPr>
          <w:rFonts w:ascii="Tahoma" w:hAnsi="Tahoma" w:cs="Tahoma"/>
          <w:lang w:val="pt-BR"/>
        </w:rPr>
        <w:t>M</w:t>
      </w:r>
    </w:p>
    <w:p w:rsidR="008029FD" w:rsidRPr="007D1679" w:rsidRDefault="00527503" w:rsidP="00CA3DFF">
      <w:pPr>
        <w:ind w:left="426" w:hanging="426"/>
        <w:jc w:val="center"/>
        <w:rPr>
          <w:rFonts w:ascii="Tahoma" w:hAnsi="Tahoma" w:cs="Tahoma"/>
          <w:lang w:val="pt-BR"/>
        </w:rPr>
      </w:pPr>
      <w:r w:rsidRPr="007D1679">
        <w:rPr>
          <w:rFonts w:ascii="Tahoma" w:hAnsi="Tahoma" w:cs="Tahoma"/>
          <w:lang w:val="pt-BR"/>
        </w:rPr>
        <w:t>12:30</w:t>
      </w:r>
      <w:r w:rsidR="008029FD" w:rsidRPr="007D1679">
        <w:rPr>
          <w:rFonts w:ascii="Tahoma" w:hAnsi="Tahoma" w:cs="Tahoma"/>
          <w:lang w:val="pt-BR"/>
        </w:rPr>
        <w:t xml:space="preserve"> </w:t>
      </w:r>
      <w:r w:rsidR="000B3709" w:rsidRPr="007D1679">
        <w:rPr>
          <w:rFonts w:ascii="Tahoma" w:hAnsi="Tahoma" w:cs="Tahoma"/>
          <w:lang w:val="pt-BR"/>
        </w:rPr>
        <w:t>PM</w:t>
      </w:r>
      <w:r w:rsidR="008029FD" w:rsidRPr="007D1679">
        <w:rPr>
          <w:rFonts w:ascii="Tahoma" w:hAnsi="Tahoma" w:cs="Tahoma"/>
          <w:lang w:val="pt-BR"/>
        </w:rPr>
        <w:t xml:space="preserve"> </w:t>
      </w:r>
      <w:r w:rsidR="00020CB8" w:rsidRPr="007D1679">
        <w:rPr>
          <w:rFonts w:ascii="Tahoma" w:hAnsi="Tahoma" w:cs="Tahoma"/>
          <w:lang w:val="pt-BR"/>
        </w:rPr>
        <w:t xml:space="preserve"> </w:t>
      </w:r>
      <w:r w:rsidR="008029FD" w:rsidRPr="007D1679">
        <w:rPr>
          <w:rFonts w:ascii="Tahoma" w:hAnsi="Tahoma" w:cs="Tahoma"/>
          <w:lang w:val="pt-BR"/>
        </w:rPr>
        <w:t xml:space="preserve">a </w:t>
      </w:r>
      <w:r w:rsidR="00582065" w:rsidRPr="007D1679">
        <w:rPr>
          <w:rFonts w:ascii="Tahoma" w:hAnsi="Tahoma" w:cs="Tahoma"/>
          <w:lang w:val="pt-BR"/>
        </w:rPr>
        <w:t>4</w:t>
      </w:r>
      <w:r w:rsidR="008029FD" w:rsidRPr="007D1679">
        <w:rPr>
          <w:rFonts w:ascii="Tahoma" w:hAnsi="Tahoma" w:cs="Tahoma"/>
          <w:lang w:val="pt-BR"/>
        </w:rPr>
        <w:t>:</w:t>
      </w:r>
      <w:r w:rsidR="00582065" w:rsidRPr="007D1679">
        <w:rPr>
          <w:rFonts w:ascii="Tahoma" w:hAnsi="Tahoma" w:cs="Tahoma"/>
          <w:lang w:val="pt-BR"/>
        </w:rPr>
        <w:t>3</w:t>
      </w:r>
      <w:r w:rsidR="008029FD" w:rsidRPr="007D1679">
        <w:rPr>
          <w:rFonts w:ascii="Tahoma" w:hAnsi="Tahoma" w:cs="Tahoma"/>
          <w:lang w:val="pt-BR"/>
        </w:rPr>
        <w:t xml:space="preserve">0 </w:t>
      </w:r>
      <w:r w:rsidR="000B3709" w:rsidRPr="007D1679">
        <w:rPr>
          <w:rFonts w:ascii="Tahoma" w:hAnsi="Tahoma" w:cs="Tahoma"/>
          <w:lang w:val="pt-BR"/>
        </w:rPr>
        <w:t>PM</w:t>
      </w:r>
    </w:p>
    <w:p w:rsidR="008029FD" w:rsidRDefault="008029FD">
      <w:pPr>
        <w:ind w:left="426" w:hanging="426"/>
        <w:rPr>
          <w:rFonts w:ascii="Tahoma" w:hAnsi="Tahoma" w:cs="Tahoma"/>
          <w:lang w:val="pt-BR"/>
        </w:rPr>
      </w:pPr>
    </w:p>
    <w:p w:rsidR="00C7084A" w:rsidRPr="00C7084A" w:rsidRDefault="007C7A80" w:rsidP="00730984">
      <w:pPr>
        <w:jc w:val="both"/>
        <w:rPr>
          <w:rFonts w:ascii="Tahoma" w:hAnsi="Tahoma" w:cs="Tahoma"/>
          <w:lang w:val="pt-BR"/>
        </w:rPr>
      </w:pPr>
      <w:r>
        <w:rPr>
          <w:rFonts w:ascii="Tahoma" w:hAnsi="Tahoma" w:cs="Tahoma"/>
          <w:b/>
          <w:lang w:val="pt-BR"/>
        </w:rPr>
        <w:lastRenderedPageBreak/>
        <w:t>PARÁGRAFO</w:t>
      </w:r>
      <w:r w:rsidR="00EC0F76">
        <w:rPr>
          <w:rFonts w:ascii="Tahoma" w:hAnsi="Tahoma" w:cs="Tahoma"/>
          <w:b/>
          <w:lang w:val="pt-BR"/>
        </w:rPr>
        <w:t xml:space="preserve"> </w:t>
      </w:r>
      <w:r w:rsidR="008A0642">
        <w:rPr>
          <w:rFonts w:ascii="Tahoma" w:hAnsi="Tahoma" w:cs="Tahoma"/>
          <w:b/>
          <w:lang w:val="pt-BR"/>
        </w:rPr>
        <w:t>PRIMERO</w:t>
      </w:r>
      <w:r w:rsidR="008A0642" w:rsidRPr="00C7084A">
        <w:rPr>
          <w:rFonts w:ascii="Tahoma" w:hAnsi="Tahoma" w:cs="Tahoma"/>
          <w:b/>
          <w:lang w:val="pt-BR"/>
        </w:rPr>
        <w:t xml:space="preserve">. </w:t>
      </w:r>
      <w:r w:rsidR="00155BFB" w:rsidRPr="00C7084A">
        <w:rPr>
          <w:rFonts w:ascii="Tahoma" w:hAnsi="Tahoma" w:cs="Tahoma"/>
          <w:b/>
          <w:lang w:val="pt-BR"/>
        </w:rPr>
        <w:t>-</w:t>
      </w:r>
      <w:r w:rsidR="00C7084A" w:rsidRPr="00C7084A">
        <w:rPr>
          <w:rFonts w:ascii="Tahoma" w:hAnsi="Tahoma" w:cs="Tahoma"/>
          <w:lang w:val="pt-BR"/>
        </w:rPr>
        <w:t xml:space="preserve"> EL EMPLEADOR podrá programar la jornada laboral en otros </w:t>
      </w:r>
      <w:r w:rsidR="00A30E93">
        <w:rPr>
          <w:rFonts w:ascii="Tahoma" w:hAnsi="Tahoma" w:cs="Tahoma"/>
          <w:lang w:val="pt-BR"/>
        </w:rPr>
        <w:t>hora</w:t>
      </w:r>
      <w:r w:rsidR="00C7084A" w:rsidRPr="00C7084A">
        <w:rPr>
          <w:rFonts w:ascii="Tahoma" w:hAnsi="Tahoma" w:cs="Tahoma"/>
          <w:lang w:val="pt-BR"/>
        </w:rPr>
        <w:t>rios.</w:t>
      </w:r>
    </w:p>
    <w:p w:rsidR="00C7084A" w:rsidRDefault="00C7084A" w:rsidP="00730984">
      <w:pPr>
        <w:jc w:val="both"/>
        <w:rPr>
          <w:rFonts w:ascii="Tahoma" w:hAnsi="Tahoma" w:cs="Tahoma"/>
          <w:b/>
          <w:lang w:val="pt-BR"/>
        </w:rPr>
      </w:pPr>
    </w:p>
    <w:p w:rsidR="000B3709" w:rsidRPr="00642277" w:rsidRDefault="00AA3F4E" w:rsidP="00730984">
      <w:pPr>
        <w:jc w:val="both"/>
        <w:rPr>
          <w:rFonts w:ascii="Tahoma" w:hAnsi="Tahoma" w:cs="Tahoma"/>
          <w:lang w:val="pt-BR"/>
        </w:rPr>
      </w:pPr>
      <w:r w:rsidRPr="0002573C">
        <w:rPr>
          <w:rFonts w:ascii="Tahoma" w:hAnsi="Tahoma" w:cs="Tahoma"/>
          <w:b/>
          <w:lang w:val="pt-BR"/>
        </w:rPr>
        <w:t>PARÁGRA</w:t>
      </w:r>
      <w:r>
        <w:rPr>
          <w:rFonts w:ascii="Tahoma" w:hAnsi="Tahoma" w:cs="Tahoma"/>
          <w:b/>
          <w:lang w:val="pt-BR"/>
        </w:rPr>
        <w:t>F</w:t>
      </w:r>
      <w:r w:rsidRPr="0002573C">
        <w:rPr>
          <w:rFonts w:ascii="Tahoma" w:hAnsi="Tahoma" w:cs="Tahoma"/>
          <w:b/>
          <w:lang w:val="pt-BR"/>
        </w:rPr>
        <w:t xml:space="preserve">O </w:t>
      </w:r>
      <w:r w:rsidR="008A0642" w:rsidRPr="0002573C">
        <w:rPr>
          <w:rFonts w:ascii="Tahoma" w:hAnsi="Tahoma" w:cs="Tahoma"/>
          <w:b/>
          <w:lang w:val="pt-BR"/>
        </w:rPr>
        <w:t xml:space="preserve">SEGUNDO. </w:t>
      </w:r>
      <w:r w:rsidR="00C7084A" w:rsidRPr="0002573C">
        <w:rPr>
          <w:rFonts w:ascii="Tahoma" w:hAnsi="Tahoma" w:cs="Tahoma"/>
          <w:b/>
          <w:lang w:val="pt-BR"/>
        </w:rPr>
        <w:t xml:space="preserve">- </w:t>
      </w:r>
      <w:r w:rsidR="00642277" w:rsidRPr="00642277">
        <w:rPr>
          <w:rFonts w:ascii="Tahoma" w:hAnsi="Tahoma" w:cs="Tahoma"/>
          <w:lang w:val="pt-BR"/>
        </w:rPr>
        <w:t>En los términos del artículo 16</w:t>
      </w:r>
      <w:r w:rsidR="00642277">
        <w:rPr>
          <w:rFonts w:ascii="Tahoma" w:hAnsi="Tahoma" w:cs="Tahoma"/>
          <w:lang w:val="pt-BR"/>
        </w:rPr>
        <w:t>4 del CS</w:t>
      </w:r>
      <w:r w:rsidR="00642277" w:rsidRPr="00642277">
        <w:rPr>
          <w:rFonts w:ascii="Tahoma" w:hAnsi="Tahoma" w:cs="Tahoma"/>
          <w:lang w:val="pt-BR"/>
        </w:rPr>
        <w:t xml:space="preserve">T, </w:t>
      </w:r>
      <w:r w:rsidR="004A638E" w:rsidRPr="00642277">
        <w:rPr>
          <w:rFonts w:ascii="Tahoma" w:hAnsi="Tahoma" w:cs="Tahoma"/>
          <w:lang w:val="pt-BR"/>
        </w:rPr>
        <w:t xml:space="preserve">EL EMPLEADOR podrá acordar la distribución de las </w:t>
      </w:r>
      <w:r w:rsidR="00FA1009" w:rsidRPr="00642277">
        <w:rPr>
          <w:rFonts w:ascii="Tahoma" w:hAnsi="Tahoma" w:cs="Tahoma"/>
          <w:lang w:val="pt-BR"/>
        </w:rPr>
        <w:t xml:space="preserve">cuarenta y ocho </w:t>
      </w:r>
      <w:r w:rsidR="00FA1009">
        <w:rPr>
          <w:rFonts w:ascii="Tahoma" w:hAnsi="Tahoma" w:cs="Tahoma"/>
          <w:lang w:val="pt-BR"/>
        </w:rPr>
        <w:t>(</w:t>
      </w:r>
      <w:r w:rsidR="00FA1009" w:rsidRPr="00642277">
        <w:rPr>
          <w:rFonts w:ascii="Tahoma" w:hAnsi="Tahoma" w:cs="Tahoma"/>
          <w:lang w:val="pt-BR"/>
        </w:rPr>
        <w:t>48</w:t>
      </w:r>
      <w:r w:rsidR="004A638E" w:rsidRPr="00642277">
        <w:rPr>
          <w:rFonts w:ascii="Tahoma" w:hAnsi="Tahoma" w:cs="Tahoma"/>
          <w:lang w:val="pt-BR"/>
        </w:rPr>
        <w:t>) horas semanales,</w:t>
      </w:r>
      <w:r w:rsidR="00FA1009">
        <w:rPr>
          <w:rFonts w:ascii="Tahoma" w:hAnsi="Tahoma" w:cs="Tahoma"/>
          <w:lang w:val="pt-BR"/>
        </w:rPr>
        <w:t xml:space="preserve"> </w:t>
      </w:r>
      <w:r w:rsidR="00EC0F76" w:rsidRPr="00642277">
        <w:rPr>
          <w:rFonts w:ascii="Tahoma" w:hAnsi="Tahoma" w:cs="Tahoma"/>
          <w:lang w:val="pt-BR"/>
        </w:rPr>
        <w:t>amplia</w:t>
      </w:r>
      <w:r w:rsidR="004A638E" w:rsidRPr="00642277">
        <w:rPr>
          <w:rFonts w:ascii="Tahoma" w:hAnsi="Tahoma" w:cs="Tahoma"/>
          <w:lang w:val="pt-BR"/>
        </w:rPr>
        <w:t>ndo</w:t>
      </w:r>
      <w:r w:rsidR="00EC0F76" w:rsidRPr="00642277">
        <w:rPr>
          <w:rFonts w:ascii="Tahoma" w:hAnsi="Tahoma" w:cs="Tahoma"/>
          <w:lang w:val="pt-BR"/>
        </w:rPr>
        <w:t xml:space="preserve"> la jornada </w:t>
      </w:r>
      <w:r w:rsidR="00FA1009" w:rsidRPr="00642277">
        <w:rPr>
          <w:rFonts w:ascii="Tahoma" w:hAnsi="Tahoma" w:cs="Tahoma"/>
          <w:lang w:val="pt-BR"/>
        </w:rPr>
        <w:t>ordin</w:t>
      </w:r>
      <w:r w:rsidR="00FA1009">
        <w:rPr>
          <w:rFonts w:ascii="Tahoma" w:hAnsi="Tahoma" w:cs="Tahoma"/>
          <w:lang w:val="pt-BR"/>
        </w:rPr>
        <w:t>a</w:t>
      </w:r>
      <w:r w:rsidR="00FA1009" w:rsidRPr="00642277">
        <w:rPr>
          <w:rFonts w:ascii="Tahoma" w:hAnsi="Tahoma" w:cs="Tahoma"/>
          <w:lang w:val="pt-BR"/>
        </w:rPr>
        <w:t>ria di</w:t>
      </w:r>
      <w:r w:rsidR="00FA1009">
        <w:rPr>
          <w:rFonts w:ascii="Tahoma" w:hAnsi="Tahoma" w:cs="Tahoma"/>
          <w:lang w:val="pt-BR"/>
        </w:rPr>
        <w:t>a</w:t>
      </w:r>
      <w:r w:rsidR="00FA1009" w:rsidRPr="00642277">
        <w:rPr>
          <w:rFonts w:ascii="Tahoma" w:hAnsi="Tahoma" w:cs="Tahoma"/>
          <w:lang w:val="pt-BR"/>
        </w:rPr>
        <w:t>ria</w:t>
      </w:r>
      <w:r w:rsidR="008D6EA4" w:rsidRPr="00642277">
        <w:rPr>
          <w:rFonts w:ascii="Tahoma" w:hAnsi="Tahoma" w:cs="Tahoma"/>
          <w:lang w:val="pt-BR"/>
        </w:rPr>
        <w:t>,</w:t>
      </w:r>
      <w:r w:rsidR="00527503" w:rsidRPr="00642277">
        <w:rPr>
          <w:rFonts w:ascii="Tahoma" w:hAnsi="Tahoma" w:cs="Tahoma"/>
          <w:lang w:val="pt-BR"/>
        </w:rPr>
        <w:t xml:space="preserve"> </w:t>
      </w:r>
      <w:r w:rsidR="004A638E" w:rsidRPr="00642277">
        <w:rPr>
          <w:rFonts w:ascii="Tahoma" w:hAnsi="Tahoma" w:cs="Tahoma"/>
          <w:lang w:val="pt-BR"/>
        </w:rPr>
        <w:t>de lunes a viernes hasta por dos horas, con el fin exclusivo de no ir a laborar los sábados, sin que este tiempo constituya trabajo suplementatario</w:t>
      </w:r>
      <w:r w:rsidR="00642277" w:rsidRPr="00642277">
        <w:rPr>
          <w:rFonts w:ascii="Tahoma" w:hAnsi="Tahoma" w:cs="Tahoma"/>
          <w:lang w:val="pt-BR"/>
        </w:rPr>
        <w:t xml:space="preserve">.  </w:t>
      </w:r>
    </w:p>
    <w:p w:rsidR="0054201C" w:rsidRPr="007D1679" w:rsidRDefault="0054201C" w:rsidP="00075396">
      <w:pPr>
        <w:ind w:left="426" w:hanging="426"/>
        <w:rPr>
          <w:rFonts w:ascii="Tahoma" w:hAnsi="Tahoma" w:cs="Tahoma"/>
          <w:lang w:val="pt-BR"/>
        </w:rPr>
      </w:pPr>
    </w:p>
    <w:p w:rsidR="00075396" w:rsidRPr="0002573C" w:rsidRDefault="00AA3F4E" w:rsidP="0002573C">
      <w:pPr>
        <w:jc w:val="both"/>
        <w:rPr>
          <w:rFonts w:ascii="Tahoma" w:hAnsi="Tahoma" w:cs="Tahoma"/>
          <w:lang w:val="pt-BR"/>
        </w:rPr>
      </w:pPr>
      <w:r w:rsidRPr="0002573C">
        <w:rPr>
          <w:rFonts w:ascii="Tahoma" w:hAnsi="Tahoma" w:cs="Tahoma"/>
          <w:b/>
          <w:lang w:val="pt-BR"/>
        </w:rPr>
        <w:t>PARÁGRA</w:t>
      </w:r>
      <w:r>
        <w:rPr>
          <w:rFonts w:ascii="Tahoma" w:hAnsi="Tahoma" w:cs="Tahoma"/>
          <w:b/>
          <w:lang w:val="pt-BR"/>
        </w:rPr>
        <w:t>F</w:t>
      </w:r>
      <w:r w:rsidRPr="0002573C">
        <w:rPr>
          <w:rFonts w:ascii="Tahoma" w:hAnsi="Tahoma" w:cs="Tahoma"/>
          <w:b/>
          <w:lang w:val="pt-BR"/>
        </w:rPr>
        <w:t>O</w:t>
      </w:r>
      <w:r>
        <w:rPr>
          <w:rFonts w:ascii="Tahoma" w:hAnsi="Tahoma" w:cs="Tahoma"/>
          <w:b/>
          <w:lang w:val="pt-BR"/>
        </w:rPr>
        <w:t xml:space="preserve"> </w:t>
      </w:r>
      <w:r w:rsidR="008A0642">
        <w:rPr>
          <w:rFonts w:ascii="Tahoma" w:hAnsi="Tahoma" w:cs="Tahoma"/>
          <w:b/>
          <w:lang w:val="pt-BR"/>
        </w:rPr>
        <w:t>TERCERO</w:t>
      </w:r>
      <w:r w:rsidR="008A0642" w:rsidRPr="0002573C">
        <w:rPr>
          <w:rFonts w:ascii="Tahoma" w:hAnsi="Tahoma" w:cs="Tahoma"/>
          <w:b/>
          <w:lang w:val="pt-BR"/>
        </w:rPr>
        <w:t xml:space="preserve">. </w:t>
      </w:r>
      <w:r w:rsidR="00155BFB" w:rsidRPr="0002573C">
        <w:rPr>
          <w:rFonts w:ascii="Tahoma" w:hAnsi="Tahoma" w:cs="Tahoma"/>
          <w:b/>
          <w:lang w:val="pt-BR"/>
        </w:rPr>
        <w:t>-</w:t>
      </w:r>
      <w:r w:rsidR="00EC0F76" w:rsidRPr="0002573C">
        <w:rPr>
          <w:rFonts w:ascii="Tahoma" w:hAnsi="Tahoma" w:cs="Tahoma"/>
          <w:b/>
          <w:lang w:val="pt-BR"/>
        </w:rPr>
        <w:t xml:space="preserve"> </w:t>
      </w:r>
      <w:r w:rsidR="00075396" w:rsidRPr="0002573C">
        <w:rPr>
          <w:rFonts w:ascii="Tahoma" w:hAnsi="Tahoma" w:cs="Tahoma"/>
          <w:lang w:val="pt-BR"/>
        </w:rPr>
        <w:t>Se establece u</w:t>
      </w:r>
      <w:r w:rsidR="000C1880" w:rsidRPr="0002573C">
        <w:rPr>
          <w:rFonts w:ascii="Tahoma" w:hAnsi="Tahoma" w:cs="Tahoma"/>
          <w:lang w:val="pt-BR"/>
        </w:rPr>
        <w:t>n</w:t>
      </w:r>
      <w:r w:rsidR="00075396" w:rsidRPr="0002573C">
        <w:rPr>
          <w:rFonts w:ascii="Tahoma" w:hAnsi="Tahoma" w:cs="Tahoma"/>
          <w:lang w:val="pt-BR"/>
        </w:rPr>
        <w:t xml:space="preserve"> espacio </w:t>
      </w:r>
      <w:r w:rsidR="00FA1009" w:rsidRPr="0002573C">
        <w:rPr>
          <w:rFonts w:ascii="Tahoma" w:hAnsi="Tahoma" w:cs="Tahoma"/>
          <w:lang w:val="pt-BR"/>
        </w:rPr>
        <w:t>interm</w:t>
      </w:r>
      <w:r w:rsidR="00FA1009">
        <w:rPr>
          <w:rFonts w:ascii="Tahoma" w:hAnsi="Tahoma" w:cs="Tahoma"/>
          <w:lang w:val="pt-BR"/>
        </w:rPr>
        <w:t>e</w:t>
      </w:r>
      <w:r w:rsidR="00FA1009" w:rsidRPr="0002573C">
        <w:rPr>
          <w:rFonts w:ascii="Tahoma" w:hAnsi="Tahoma" w:cs="Tahoma"/>
          <w:lang w:val="pt-BR"/>
        </w:rPr>
        <w:t xml:space="preserve">dio </w:t>
      </w:r>
      <w:r w:rsidR="00075396" w:rsidRPr="0002573C">
        <w:rPr>
          <w:rFonts w:ascii="Tahoma" w:hAnsi="Tahoma" w:cs="Tahoma"/>
          <w:lang w:val="pt-BR"/>
        </w:rPr>
        <w:t xml:space="preserve">de </w:t>
      </w:r>
      <w:r w:rsidR="00075396" w:rsidRPr="0002573C">
        <w:rPr>
          <w:rFonts w:ascii="Tahoma" w:hAnsi="Tahoma" w:cs="Tahoma"/>
        </w:rPr>
        <w:t>media (</w:t>
      </w:r>
      <w:r w:rsidR="00075396" w:rsidRPr="00754341">
        <w:rPr>
          <w:rFonts w:ascii="Tahoma" w:hAnsi="Tahoma" w:cs="Tahoma"/>
          <w:b/>
          <w:color w:val="548DD4"/>
          <w:lang w:val="es-ES"/>
        </w:rPr>
        <w:t>1/2</w:t>
      </w:r>
      <w:r w:rsidR="00075396" w:rsidRPr="0002573C">
        <w:rPr>
          <w:rFonts w:ascii="Tahoma" w:hAnsi="Tahoma" w:cs="Tahoma"/>
        </w:rPr>
        <w:t>) hora</w:t>
      </w:r>
      <w:r w:rsidR="00075396" w:rsidRPr="0002573C">
        <w:rPr>
          <w:rFonts w:ascii="Tahoma" w:hAnsi="Tahoma" w:cs="Tahoma"/>
          <w:lang w:val="pt-BR"/>
        </w:rPr>
        <w:t xml:space="preserve"> para tomar los alimentos en cada turno</w:t>
      </w:r>
      <w:r w:rsidR="00854F5A" w:rsidRPr="0002573C">
        <w:rPr>
          <w:rFonts w:ascii="Tahoma" w:hAnsi="Tahoma" w:cs="Tahoma"/>
          <w:lang w:val="pt-BR"/>
        </w:rPr>
        <w:t xml:space="preserve">, período que de conformidad con lo </w:t>
      </w:r>
      <w:r w:rsidR="0002573C">
        <w:rPr>
          <w:rFonts w:ascii="Tahoma" w:hAnsi="Tahoma" w:cs="Tahoma"/>
          <w:lang w:val="pt-BR"/>
        </w:rPr>
        <w:t>previsto por</w:t>
      </w:r>
      <w:r w:rsidR="00854F5A" w:rsidRPr="0002573C">
        <w:rPr>
          <w:rFonts w:ascii="Tahoma" w:hAnsi="Tahoma" w:cs="Tahoma"/>
          <w:lang w:val="pt-BR"/>
        </w:rPr>
        <w:t xml:space="preserve"> </w:t>
      </w:r>
      <w:r w:rsidR="006B5901" w:rsidRPr="0002573C">
        <w:rPr>
          <w:rFonts w:ascii="Tahoma" w:hAnsi="Tahoma" w:cs="Tahoma"/>
          <w:lang w:val="pt-BR"/>
        </w:rPr>
        <w:t>e</w:t>
      </w:r>
      <w:r w:rsidR="00854F5A" w:rsidRPr="0002573C">
        <w:rPr>
          <w:rFonts w:ascii="Tahoma" w:hAnsi="Tahoma" w:cs="Tahoma"/>
          <w:lang w:val="pt-BR"/>
        </w:rPr>
        <w:t xml:space="preserve">l artículo </w:t>
      </w:r>
      <w:r w:rsidR="006B5901" w:rsidRPr="0002573C">
        <w:rPr>
          <w:rFonts w:ascii="Tahoma" w:hAnsi="Tahoma" w:cs="Tahoma"/>
          <w:lang w:val="pt-BR"/>
        </w:rPr>
        <w:t>167 del C</w:t>
      </w:r>
      <w:r w:rsidR="00FA1009">
        <w:rPr>
          <w:rFonts w:ascii="Tahoma" w:hAnsi="Tahoma" w:cs="Tahoma"/>
          <w:lang w:val="pt-BR"/>
        </w:rPr>
        <w:t>ST</w:t>
      </w:r>
      <w:r w:rsidR="006B5901" w:rsidRPr="0002573C">
        <w:rPr>
          <w:rFonts w:ascii="Tahoma" w:hAnsi="Tahoma" w:cs="Tahoma"/>
          <w:lang w:val="pt-BR"/>
        </w:rPr>
        <w:t xml:space="preserve"> no </w:t>
      </w:r>
      <w:r w:rsidR="00EC0F76" w:rsidRPr="0002573C">
        <w:rPr>
          <w:rFonts w:ascii="Tahoma" w:hAnsi="Tahoma" w:cs="Tahoma"/>
          <w:lang w:val="pt-BR"/>
        </w:rPr>
        <w:t xml:space="preserve">se computará dentro </w:t>
      </w:r>
      <w:r w:rsidR="006B5901" w:rsidRPr="0002573C">
        <w:rPr>
          <w:rFonts w:ascii="Tahoma" w:hAnsi="Tahoma" w:cs="Tahoma"/>
          <w:lang w:val="pt-BR"/>
        </w:rPr>
        <w:t>de La jornada de trabajo</w:t>
      </w:r>
      <w:r w:rsidR="00075396" w:rsidRPr="0002573C">
        <w:rPr>
          <w:rFonts w:ascii="Tahoma" w:hAnsi="Tahoma" w:cs="Tahoma"/>
          <w:lang w:val="pt-BR"/>
        </w:rPr>
        <w:t>.</w:t>
      </w:r>
    </w:p>
    <w:p w:rsidR="00580086" w:rsidRDefault="00580086">
      <w:pPr>
        <w:jc w:val="both"/>
        <w:rPr>
          <w:rFonts w:ascii="Tahoma" w:hAnsi="Tahoma" w:cs="Tahoma"/>
          <w:lang w:val="pt-BR"/>
        </w:rPr>
      </w:pPr>
    </w:p>
    <w:p w:rsidR="00392AAD" w:rsidRPr="005A7940" w:rsidRDefault="00AA3F4E">
      <w:pPr>
        <w:jc w:val="both"/>
        <w:rPr>
          <w:rFonts w:ascii="Tahoma" w:hAnsi="Tahoma" w:cs="Tahoma"/>
          <w:lang w:val="pt-BR"/>
        </w:rPr>
      </w:pPr>
      <w:r w:rsidRPr="0002573C">
        <w:rPr>
          <w:rFonts w:ascii="Tahoma" w:hAnsi="Tahoma" w:cs="Tahoma"/>
          <w:b/>
          <w:lang w:val="pt-BR"/>
        </w:rPr>
        <w:t>PARÁGRA</w:t>
      </w:r>
      <w:r>
        <w:rPr>
          <w:rFonts w:ascii="Tahoma" w:hAnsi="Tahoma" w:cs="Tahoma"/>
          <w:b/>
          <w:lang w:val="pt-BR"/>
        </w:rPr>
        <w:t>F</w:t>
      </w:r>
      <w:r w:rsidRPr="0002573C">
        <w:rPr>
          <w:rFonts w:ascii="Tahoma" w:hAnsi="Tahoma" w:cs="Tahoma"/>
          <w:b/>
          <w:lang w:val="pt-BR"/>
        </w:rPr>
        <w:t>O</w:t>
      </w:r>
      <w:r>
        <w:rPr>
          <w:rFonts w:ascii="Tahoma" w:hAnsi="Tahoma" w:cs="Tahoma"/>
          <w:b/>
          <w:lang w:val="pt-BR"/>
        </w:rPr>
        <w:t xml:space="preserve"> </w:t>
      </w:r>
      <w:r w:rsidR="008A0642">
        <w:rPr>
          <w:rFonts w:ascii="Tahoma" w:hAnsi="Tahoma" w:cs="Tahoma"/>
          <w:b/>
          <w:lang w:val="pt-BR"/>
        </w:rPr>
        <w:t>CUARTO</w:t>
      </w:r>
      <w:r w:rsidR="008A0642" w:rsidRPr="005A7940">
        <w:rPr>
          <w:rFonts w:ascii="Tahoma" w:hAnsi="Tahoma" w:cs="Tahoma"/>
          <w:b/>
          <w:lang w:val="pt-BR"/>
        </w:rPr>
        <w:t xml:space="preserve">. </w:t>
      </w:r>
      <w:r w:rsidR="00392AAD" w:rsidRPr="005A7940">
        <w:rPr>
          <w:rFonts w:ascii="Tahoma" w:hAnsi="Tahoma" w:cs="Tahoma"/>
          <w:b/>
          <w:lang w:val="pt-BR"/>
        </w:rPr>
        <w:t>-</w:t>
      </w:r>
      <w:r w:rsidR="00A30E93">
        <w:rPr>
          <w:rFonts w:ascii="Tahoma" w:hAnsi="Tahoma" w:cs="Tahoma"/>
          <w:b/>
          <w:lang w:val="pt-BR"/>
        </w:rPr>
        <w:t xml:space="preserve"> </w:t>
      </w:r>
      <w:r w:rsidR="00A30E93" w:rsidRPr="00A30E93">
        <w:rPr>
          <w:rFonts w:ascii="Tahoma" w:hAnsi="Tahoma" w:cs="Tahoma"/>
          <w:lang w:val="pt-BR"/>
        </w:rPr>
        <w:t>I</w:t>
      </w:r>
      <w:r w:rsidR="005A7940" w:rsidRPr="005A7940">
        <w:rPr>
          <w:rFonts w:ascii="Tahoma" w:hAnsi="Tahoma" w:cs="Tahoma"/>
          <w:lang w:val="pt-BR"/>
        </w:rPr>
        <w:t xml:space="preserve">ndependientemente de las jornadas de trabajo a que se </w:t>
      </w:r>
      <w:r w:rsidR="005A7940" w:rsidRPr="005A7940">
        <w:rPr>
          <w:rFonts w:ascii="Tahoma" w:hAnsi="Tahoma" w:cs="Tahoma"/>
          <w:lang w:val="es-CO"/>
        </w:rPr>
        <w:t>refiere</w:t>
      </w:r>
      <w:r w:rsidR="005A7940" w:rsidRPr="005A7940">
        <w:rPr>
          <w:rFonts w:ascii="Tahoma" w:hAnsi="Tahoma" w:cs="Tahoma"/>
          <w:lang w:val="pt-BR"/>
        </w:rPr>
        <w:t xml:space="preserve"> el presente artículo y </w:t>
      </w:r>
      <w:r w:rsidR="005A7940" w:rsidRPr="005A7940">
        <w:rPr>
          <w:rFonts w:ascii="Tahoma" w:hAnsi="Tahoma" w:cs="Tahoma"/>
          <w:lang w:val="es-CO"/>
        </w:rPr>
        <w:t>según</w:t>
      </w:r>
      <w:r w:rsidR="005A7940">
        <w:rPr>
          <w:rFonts w:ascii="Tahoma" w:hAnsi="Tahoma" w:cs="Tahoma"/>
          <w:b/>
          <w:lang w:val="pt-BR"/>
        </w:rPr>
        <w:t xml:space="preserve"> </w:t>
      </w:r>
      <w:r w:rsidR="00086C67">
        <w:rPr>
          <w:rFonts w:ascii="Tahoma" w:hAnsi="Tahoma" w:cs="Tahoma"/>
          <w:lang w:val="pt-BR"/>
        </w:rPr>
        <w:t>los ciclos de producci</w:t>
      </w:r>
      <w:r w:rsidR="001155AD">
        <w:rPr>
          <w:rFonts w:ascii="Tahoma" w:hAnsi="Tahoma" w:cs="Tahoma"/>
          <w:lang w:val="pt-BR"/>
        </w:rPr>
        <w:t>ón</w:t>
      </w:r>
      <w:r w:rsidR="005A7940">
        <w:rPr>
          <w:rFonts w:ascii="Tahoma" w:hAnsi="Tahoma" w:cs="Tahoma"/>
          <w:lang w:val="pt-BR"/>
        </w:rPr>
        <w:t xml:space="preserve">, </w:t>
      </w:r>
      <w:r w:rsidR="00086C67">
        <w:rPr>
          <w:rFonts w:ascii="Tahoma" w:hAnsi="Tahoma" w:cs="Tahoma"/>
          <w:lang w:val="pt-BR"/>
        </w:rPr>
        <w:t xml:space="preserve">EL EMPLEADOR podrá programar jornadas laborales </w:t>
      </w:r>
      <w:r w:rsidR="005A7940">
        <w:rPr>
          <w:rFonts w:ascii="Tahoma" w:hAnsi="Tahoma" w:cs="Tahoma"/>
          <w:lang w:val="pt-BR"/>
        </w:rPr>
        <w:t xml:space="preserve">para las actividades que se desarrollen por turnos de trabajo, </w:t>
      </w:r>
      <w:r w:rsidR="00086C67">
        <w:rPr>
          <w:rFonts w:ascii="Tahoma" w:hAnsi="Tahoma" w:cs="Tahoma"/>
          <w:lang w:val="pt-BR"/>
        </w:rPr>
        <w:t xml:space="preserve">que superen las </w:t>
      </w:r>
      <w:r w:rsidR="00754341">
        <w:rPr>
          <w:rFonts w:ascii="Tahoma" w:hAnsi="Tahoma" w:cs="Tahoma"/>
          <w:lang w:val="pt-BR"/>
        </w:rPr>
        <w:t>ocho (</w:t>
      </w:r>
      <w:r w:rsidR="00754341" w:rsidRPr="00754341">
        <w:rPr>
          <w:rFonts w:ascii="Tahoma" w:hAnsi="Tahoma" w:cs="Tahoma"/>
          <w:b/>
          <w:color w:val="548DD4"/>
          <w:lang w:val="es-ES"/>
        </w:rPr>
        <w:t>8</w:t>
      </w:r>
      <w:r w:rsidR="00754341">
        <w:rPr>
          <w:rFonts w:ascii="Tahoma" w:hAnsi="Tahoma" w:cs="Tahoma"/>
          <w:lang w:val="pt-BR"/>
        </w:rPr>
        <w:t>)</w:t>
      </w:r>
      <w:r w:rsidR="001155AD">
        <w:rPr>
          <w:rFonts w:ascii="Tahoma" w:hAnsi="Tahoma" w:cs="Tahoma"/>
          <w:lang w:val="pt-BR"/>
        </w:rPr>
        <w:t xml:space="preserve"> </w:t>
      </w:r>
      <w:r w:rsidR="00754341">
        <w:rPr>
          <w:rFonts w:ascii="Tahoma" w:hAnsi="Tahoma" w:cs="Tahoma"/>
          <w:lang w:val="pt-BR"/>
        </w:rPr>
        <w:t xml:space="preserve">horas </w:t>
      </w:r>
      <w:r w:rsidR="00AD3157">
        <w:rPr>
          <w:rFonts w:ascii="Tahoma" w:hAnsi="Tahoma" w:cs="Tahoma"/>
          <w:lang w:val="pt-BR"/>
        </w:rPr>
        <w:t xml:space="preserve">al dia </w:t>
      </w:r>
      <w:r w:rsidR="001155AD">
        <w:rPr>
          <w:rFonts w:ascii="Tahoma" w:hAnsi="Tahoma" w:cs="Tahoma"/>
          <w:lang w:val="pt-BR"/>
        </w:rPr>
        <w:t xml:space="preserve"> y </w:t>
      </w:r>
      <w:r w:rsidR="00754341">
        <w:rPr>
          <w:rFonts w:ascii="Tahoma" w:hAnsi="Tahoma" w:cs="Tahoma"/>
          <w:lang w:val="pt-BR"/>
        </w:rPr>
        <w:t xml:space="preserve">cuarenta y ocho </w:t>
      </w:r>
      <w:r w:rsidR="001155AD">
        <w:rPr>
          <w:rFonts w:ascii="Tahoma" w:hAnsi="Tahoma" w:cs="Tahoma"/>
          <w:lang w:val="pt-BR"/>
        </w:rPr>
        <w:t>(</w:t>
      </w:r>
      <w:r w:rsidR="00754341" w:rsidRPr="00754341">
        <w:rPr>
          <w:rFonts w:ascii="Tahoma" w:hAnsi="Tahoma" w:cs="Tahoma"/>
          <w:b/>
          <w:color w:val="548DD4"/>
          <w:lang w:val="es-ES"/>
        </w:rPr>
        <w:t>48</w:t>
      </w:r>
      <w:r w:rsidR="001155AD">
        <w:rPr>
          <w:rFonts w:ascii="Tahoma" w:hAnsi="Tahoma" w:cs="Tahoma"/>
          <w:lang w:val="pt-BR"/>
        </w:rPr>
        <w:t>)</w:t>
      </w:r>
      <w:r w:rsidR="00086C67">
        <w:rPr>
          <w:rFonts w:ascii="Tahoma" w:hAnsi="Tahoma" w:cs="Tahoma"/>
          <w:lang w:val="pt-BR"/>
        </w:rPr>
        <w:t xml:space="preserve">  </w:t>
      </w:r>
      <w:r w:rsidR="001155AD">
        <w:rPr>
          <w:rFonts w:ascii="Tahoma" w:hAnsi="Tahoma" w:cs="Tahoma"/>
          <w:lang w:val="pt-BR"/>
        </w:rPr>
        <w:t xml:space="preserve">semanales, sin que </w:t>
      </w:r>
      <w:r w:rsidR="00E81322">
        <w:rPr>
          <w:rFonts w:ascii="Tahoma" w:hAnsi="Tahoma" w:cs="Tahoma"/>
        </w:rPr>
        <w:t>és</w:t>
      </w:r>
      <w:r w:rsidR="00E81322" w:rsidRPr="00392AAD">
        <w:rPr>
          <w:rFonts w:ascii="Tahoma" w:hAnsi="Tahoma" w:cs="Tahoma"/>
        </w:rPr>
        <w:t xml:space="preserve">ta </w:t>
      </w:r>
      <w:r w:rsidR="001155AD" w:rsidRPr="00392AAD">
        <w:rPr>
          <w:rFonts w:ascii="Tahoma" w:hAnsi="Tahoma" w:cs="Tahoma"/>
        </w:rPr>
        <w:t>ampliación constituy</w:t>
      </w:r>
      <w:r w:rsidR="001155AD">
        <w:rPr>
          <w:rFonts w:ascii="Tahoma" w:hAnsi="Tahoma" w:cs="Tahoma"/>
        </w:rPr>
        <w:t>a</w:t>
      </w:r>
      <w:r w:rsidR="001155AD" w:rsidRPr="00392AAD">
        <w:rPr>
          <w:rFonts w:ascii="Tahoma" w:hAnsi="Tahoma" w:cs="Tahoma"/>
        </w:rPr>
        <w:t xml:space="preserve"> trabajo suplementario o de horas extras</w:t>
      </w:r>
      <w:r w:rsidR="001155AD">
        <w:rPr>
          <w:rFonts w:ascii="Tahoma" w:hAnsi="Tahoma" w:cs="Tahoma"/>
        </w:rPr>
        <w:t xml:space="preserve">, siempre que </w:t>
      </w:r>
      <w:r w:rsidR="001155AD" w:rsidRPr="00392AAD">
        <w:rPr>
          <w:rFonts w:ascii="Tahoma" w:hAnsi="Tahoma" w:cs="Tahoma"/>
        </w:rPr>
        <w:t xml:space="preserve">para un período no </w:t>
      </w:r>
      <w:r w:rsidR="001155AD">
        <w:rPr>
          <w:rFonts w:ascii="Tahoma" w:hAnsi="Tahoma" w:cs="Tahoma"/>
        </w:rPr>
        <w:t xml:space="preserve">superior a </w:t>
      </w:r>
      <w:r w:rsidR="001155AD" w:rsidRPr="00392AAD">
        <w:rPr>
          <w:rFonts w:ascii="Tahoma" w:hAnsi="Tahoma" w:cs="Tahoma"/>
        </w:rPr>
        <w:t xml:space="preserve">tres (3) semanas, </w:t>
      </w:r>
      <w:r w:rsidR="001155AD">
        <w:rPr>
          <w:rFonts w:ascii="Tahoma" w:hAnsi="Tahoma" w:cs="Tahoma"/>
        </w:rPr>
        <w:t xml:space="preserve">el promedio de las horas laboradas bajo esta modalidad </w:t>
      </w:r>
      <w:r w:rsidR="001155AD" w:rsidRPr="00392AAD">
        <w:rPr>
          <w:rFonts w:ascii="Tahoma" w:hAnsi="Tahoma" w:cs="Tahoma"/>
        </w:rPr>
        <w:t xml:space="preserve">no </w:t>
      </w:r>
      <w:r w:rsidR="001155AD">
        <w:rPr>
          <w:rFonts w:ascii="Tahoma" w:hAnsi="Tahoma" w:cs="Tahoma"/>
        </w:rPr>
        <w:t xml:space="preserve">sea superior a </w:t>
      </w:r>
      <w:r w:rsidR="001155AD" w:rsidRPr="00392AAD">
        <w:rPr>
          <w:rFonts w:ascii="Tahoma" w:hAnsi="Tahoma" w:cs="Tahoma"/>
        </w:rPr>
        <w:t>ocho (8) horas diarias ni cuarenta y ocho (48) a la semana.</w:t>
      </w:r>
      <w:r w:rsidR="005A7940">
        <w:rPr>
          <w:rFonts w:ascii="Tahoma" w:hAnsi="Tahoma" w:cs="Tahoma"/>
        </w:rPr>
        <w:t xml:space="preserve">  Lo anterior, </w:t>
      </w:r>
      <w:r w:rsidR="005A7940">
        <w:rPr>
          <w:rFonts w:ascii="Tahoma" w:hAnsi="Tahoma" w:cs="Tahoma"/>
          <w:lang w:val="pt-BR"/>
        </w:rPr>
        <w:t xml:space="preserve">según lo previsto por el artículo 16 del Reglamento Interno de Trabajo y el </w:t>
      </w:r>
      <w:r w:rsidR="005A7940" w:rsidRPr="005A7940">
        <w:rPr>
          <w:rFonts w:ascii="Tahoma" w:hAnsi="Tahoma" w:cs="Tahoma"/>
          <w:lang w:val="pt-BR"/>
        </w:rPr>
        <w:t xml:space="preserve">artículo 165 del </w:t>
      </w:r>
      <w:r w:rsidR="00FA1009">
        <w:rPr>
          <w:rFonts w:ascii="Tahoma" w:hAnsi="Tahoma" w:cs="Tahoma"/>
          <w:lang w:val="pt-BR"/>
        </w:rPr>
        <w:t>CST</w:t>
      </w:r>
      <w:r w:rsidR="005A7940">
        <w:rPr>
          <w:rFonts w:ascii="Tahoma" w:hAnsi="Tahoma" w:cs="Tahoma"/>
          <w:lang w:val="pt-BR"/>
        </w:rPr>
        <w:t>.</w:t>
      </w:r>
    </w:p>
    <w:p w:rsidR="00392AAD" w:rsidRDefault="00392AAD">
      <w:pPr>
        <w:jc w:val="both"/>
        <w:rPr>
          <w:rFonts w:ascii="Tahoma" w:hAnsi="Tahoma" w:cs="Tahoma"/>
          <w:lang w:val="pt-BR"/>
        </w:rPr>
      </w:pPr>
    </w:p>
    <w:p w:rsidR="005A7940" w:rsidRPr="00642277" w:rsidRDefault="00AA3F4E" w:rsidP="005A7940">
      <w:pPr>
        <w:jc w:val="both"/>
        <w:rPr>
          <w:rFonts w:ascii="Tahoma" w:hAnsi="Tahoma" w:cs="Tahoma"/>
        </w:rPr>
      </w:pPr>
      <w:r w:rsidRPr="0002573C">
        <w:rPr>
          <w:rFonts w:ascii="Tahoma" w:hAnsi="Tahoma" w:cs="Tahoma"/>
          <w:b/>
          <w:lang w:val="pt-BR"/>
        </w:rPr>
        <w:t>PARÁGRA</w:t>
      </w:r>
      <w:r>
        <w:rPr>
          <w:rFonts w:ascii="Tahoma" w:hAnsi="Tahoma" w:cs="Tahoma"/>
          <w:b/>
          <w:lang w:val="pt-BR"/>
        </w:rPr>
        <w:t>F</w:t>
      </w:r>
      <w:r w:rsidRPr="0002573C">
        <w:rPr>
          <w:rFonts w:ascii="Tahoma" w:hAnsi="Tahoma" w:cs="Tahoma"/>
          <w:b/>
          <w:lang w:val="pt-BR"/>
        </w:rPr>
        <w:t>O</w:t>
      </w:r>
      <w:r>
        <w:rPr>
          <w:rFonts w:ascii="Tahoma" w:hAnsi="Tahoma" w:cs="Tahoma"/>
          <w:b/>
          <w:lang w:val="pt-BR"/>
        </w:rPr>
        <w:t xml:space="preserve"> </w:t>
      </w:r>
      <w:r w:rsidR="008A0642">
        <w:rPr>
          <w:rFonts w:ascii="Tahoma" w:hAnsi="Tahoma" w:cs="Tahoma"/>
          <w:b/>
          <w:lang w:val="pt-BR"/>
        </w:rPr>
        <w:t>QUINTO</w:t>
      </w:r>
      <w:r w:rsidR="008A0642" w:rsidRPr="005A7940">
        <w:rPr>
          <w:rFonts w:ascii="Tahoma" w:hAnsi="Tahoma" w:cs="Tahoma"/>
          <w:b/>
          <w:lang w:val="pt-BR"/>
        </w:rPr>
        <w:t xml:space="preserve">. </w:t>
      </w:r>
      <w:r w:rsidR="005A7940" w:rsidRPr="005A7940">
        <w:rPr>
          <w:rFonts w:ascii="Tahoma" w:hAnsi="Tahoma" w:cs="Tahoma"/>
          <w:b/>
          <w:lang w:val="pt-BR"/>
        </w:rPr>
        <w:t>-</w:t>
      </w:r>
      <w:r w:rsidR="005A7940">
        <w:rPr>
          <w:rFonts w:ascii="Tahoma" w:hAnsi="Tahoma" w:cs="Tahoma"/>
          <w:b/>
          <w:lang w:val="pt-BR"/>
        </w:rPr>
        <w:t xml:space="preserve"> </w:t>
      </w:r>
      <w:r w:rsidR="005A7940" w:rsidRPr="005A7940">
        <w:rPr>
          <w:rFonts w:ascii="Tahoma" w:hAnsi="Tahoma" w:cs="Tahoma"/>
          <w:lang w:val="pt-BR"/>
        </w:rPr>
        <w:t xml:space="preserve">Igualmente, </w:t>
      </w:r>
      <w:r w:rsidR="005A7940" w:rsidRPr="005A7940">
        <w:rPr>
          <w:rFonts w:ascii="Tahoma" w:hAnsi="Tahoma" w:cs="Tahoma"/>
        </w:rPr>
        <w:t>los</w:t>
      </w:r>
      <w:r w:rsidR="005A7940">
        <w:rPr>
          <w:rFonts w:ascii="Tahoma" w:hAnsi="Tahoma" w:cs="Tahoma"/>
        </w:rPr>
        <w:t xml:space="preserve"> términos del literal d) del artículo 161 del </w:t>
      </w:r>
      <w:r w:rsidR="00FA1009">
        <w:rPr>
          <w:rFonts w:ascii="Tahoma" w:hAnsi="Tahoma" w:cs="Tahoma"/>
        </w:rPr>
        <w:t>CST</w:t>
      </w:r>
      <w:r w:rsidR="005A7940">
        <w:rPr>
          <w:rFonts w:ascii="Tahoma" w:hAnsi="Tahoma" w:cs="Tahoma"/>
        </w:rPr>
        <w:t xml:space="preserve">, </w:t>
      </w:r>
      <w:r w:rsidR="00E81322">
        <w:rPr>
          <w:rFonts w:ascii="Tahoma" w:hAnsi="Tahoma" w:cs="Tahoma"/>
        </w:rPr>
        <w:t xml:space="preserve">adicionado </w:t>
      </w:r>
      <w:r w:rsidR="005A7940">
        <w:rPr>
          <w:rFonts w:ascii="Tahoma" w:hAnsi="Tahoma" w:cs="Tahoma"/>
        </w:rPr>
        <w:t>por  el artículo 51 de la Ley 789 de 2002, EL EMPLEADOR podrán acordar que l</w:t>
      </w:r>
      <w:r w:rsidR="005A7940" w:rsidRPr="0002573C">
        <w:rPr>
          <w:rFonts w:ascii="Tahoma" w:hAnsi="Tahoma" w:cs="Tahoma"/>
          <w:color w:val="000000"/>
        </w:rPr>
        <w:t>a jornada semanal de cuarenta y ocho (</w:t>
      </w:r>
      <w:r w:rsidR="005A7940" w:rsidRPr="00754341">
        <w:rPr>
          <w:rFonts w:ascii="Tahoma" w:hAnsi="Tahoma" w:cs="Tahoma"/>
          <w:b/>
          <w:color w:val="548DD4"/>
          <w:lang w:val="es-ES"/>
        </w:rPr>
        <w:t>48</w:t>
      </w:r>
      <w:r w:rsidR="005A7940" w:rsidRPr="0002573C">
        <w:rPr>
          <w:rFonts w:ascii="Tahoma" w:hAnsi="Tahoma" w:cs="Tahoma"/>
          <w:color w:val="000000"/>
        </w:rPr>
        <w:t xml:space="preserve">) horas </w:t>
      </w:r>
      <w:r w:rsidR="005A7940">
        <w:rPr>
          <w:rFonts w:ascii="Tahoma" w:hAnsi="Tahoma" w:cs="Tahoma"/>
          <w:color w:val="000000"/>
        </w:rPr>
        <w:t xml:space="preserve">se </w:t>
      </w:r>
      <w:r w:rsidR="005A7940" w:rsidRPr="0002573C">
        <w:rPr>
          <w:rFonts w:ascii="Tahoma" w:hAnsi="Tahoma" w:cs="Tahoma"/>
          <w:color w:val="000000"/>
        </w:rPr>
        <w:t>reali</w:t>
      </w:r>
      <w:r w:rsidR="005A7940">
        <w:rPr>
          <w:rFonts w:ascii="Tahoma" w:hAnsi="Tahoma" w:cs="Tahoma"/>
          <w:color w:val="000000"/>
        </w:rPr>
        <w:t>ce</w:t>
      </w:r>
      <w:r w:rsidR="005A7940" w:rsidRPr="0002573C">
        <w:rPr>
          <w:rFonts w:ascii="Tahoma" w:hAnsi="Tahoma" w:cs="Tahoma"/>
          <w:color w:val="000000"/>
        </w:rPr>
        <w:t xml:space="preserve"> mediante jornadas diarias flexibles de trabajo, distribuidas en máximo seis días a la semana con un día de descanso obligatorio, que podrá coincidir con el domingo. En este</w:t>
      </w:r>
      <w:r w:rsidR="005A7940">
        <w:rPr>
          <w:rFonts w:ascii="Tahoma" w:hAnsi="Tahoma" w:cs="Tahoma"/>
          <w:color w:val="000000"/>
        </w:rPr>
        <w:t xml:space="preserve"> evento</w:t>
      </w:r>
      <w:r w:rsidR="005A7940" w:rsidRPr="0002573C">
        <w:rPr>
          <w:rFonts w:ascii="Tahoma" w:hAnsi="Tahoma" w:cs="Tahoma"/>
          <w:color w:val="000000"/>
        </w:rPr>
        <w:t>, el número de horas de trabajo diario podrá repartirse de manera variable durante la respectiva semana y podrá ser de mínimo cuatro (</w:t>
      </w:r>
      <w:r w:rsidR="005A7940" w:rsidRPr="00754341">
        <w:rPr>
          <w:rFonts w:ascii="Tahoma" w:hAnsi="Tahoma" w:cs="Tahoma"/>
          <w:b/>
          <w:color w:val="548DD4"/>
          <w:lang w:val="es-ES"/>
        </w:rPr>
        <w:t>4</w:t>
      </w:r>
      <w:r w:rsidR="005A7940" w:rsidRPr="0002573C">
        <w:rPr>
          <w:rFonts w:ascii="Tahoma" w:hAnsi="Tahoma" w:cs="Tahoma"/>
          <w:color w:val="000000"/>
        </w:rPr>
        <w:t>) horas continuas y hasta diez (</w:t>
      </w:r>
      <w:r w:rsidR="005A7940" w:rsidRPr="00754341">
        <w:rPr>
          <w:rFonts w:ascii="Tahoma" w:hAnsi="Tahoma" w:cs="Tahoma"/>
          <w:b/>
          <w:color w:val="548DD4"/>
          <w:lang w:val="es-ES"/>
        </w:rPr>
        <w:t>10</w:t>
      </w:r>
      <w:r w:rsidR="005A7940" w:rsidRPr="0002573C">
        <w:rPr>
          <w:rFonts w:ascii="Tahoma" w:hAnsi="Tahoma" w:cs="Tahoma"/>
          <w:color w:val="000000"/>
        </w:rPr>
        <w:t>) horas diarias</w:t>
      </w:r>
      <w:r w:rsidR="005A7940">
        <w:rPr>
          <w:rFonts w:ascii="Tahoma" w:hAnsi="Tahoma" w:cs="Tahoma"/>
          <w:color w:val="000000"/>
        </w:rPr>
        <w:t>,</w:t>
      </w:r>
      <w:r w:rsidR="005A7940" w:rsidRPr="0002573C">
        <w:rPr>
          <w:rFonts w:ascii="Tahoma" w:hAnsi="Tahoma" w:cs="Tahoma"/>
          <w:color w:val="000000"/>
        </w:rPr>
        <w:t xml:space="preserve"> sin </w:t>
      </w:r>
      <w:r w:rsidR="005A7940">
        <w:rPr>
          <w:rFonts w:ascii="Tahoma" w:hAnsi="Tahoma" w:cs="Tahoma"/>
          <w:color w:val="000000"/>
        </w:rPr>
        <w:t>causar</w:t>
      </w:r>
      <w:r w:rsidR="005A7940" w:rsidRPr="0002573C">
        <w:rPr>
          <w:rFonts w:ascii="Tahoma" w:hAnsi="Tahoma" w:cs="Tahoma"/>
          <w:color w:val="000000"/>
        </w:rPr>
        <w:t xml:space="preserve"> ningún recargo por trabajo suplementario, cuando el </w:t>
      </w:r>
      <w:r w:rsidR="005A7940" w:rsidRPr="00642277">
        <w:rPr>
          <w:rFonts w:ascii="Tahoma" w:hAnsi="Tahoma" w:cs="Tahoma"/>
          <w:color w:val="000000"/>
        </w:rPr>
        <w:t>número de horas de trabajo no exceda el promedio de cuarenta y ocho (</w:t>
      </w:r>
      <w:r w:rsidR="005A7940" w:rsidRPr="00754341">
        <w:rPr>
          <w:rFonts w:ascii="Tahoma" w:hAnsi="Tahoma" w:cs="Tahoma"/>
          <w:b/>
          <w:color w:val="548DD4"/>
          <w:lang w:val="es-ES"/>
        </w:rPr>
        <w:t>48</w:t>
      </w:r>
      <w:r w:rsidR="005A7940" w:rsidRPr="00642277">
        <w:rPr>
          <w:rFonts w:ascii="Tahoma" w:hAnsi="Tahoma" w:cs="Tahoma"/>
          <w:color w:val="000000"/>
        </w:rPr>
        <w:t>) horas semanales dentro de la jornada ordinaria de 6 A.M. a 10 P.M.</w:t>
      </w:r>
    </w:p>
    <w:p w:rsidR="005A7940" w:rsidRDefault="005A7940">
      <w:pPr>
        <w:jc w:val="both"/>
        <w:rPr>
          <w:rFonts w:ascii="Tahoma" w:hAnsi="Tahoma" w:cs="Tahoma"/>
          <w:lang w:val="pt-BR"/>
        </w:rPr>
      </w:pPr>
    </w:p>
    <w:p w:rsidR="00A30E93" w:rsidRPr="008E4FDC" w:rsidRDefault="00A30E93" w:rsidP="00A30E93">
      <w:pPr>
        <w:jc w:val="both"/>
        <w:rPr>
          <w:rFonts w:ascii="Tahoma" w:hAnsi="Tahoma" w:cs="Tahoma"/>
        </w:rPr>
      </w:pPr>
      <w:r w:rsidRPr="008E4FDC">
        <w:rPr>
          <w:rFonts w:ascii="Tahoma" w:hAnsi="Tahoma" w:cs="Tahoma"/>
          <w:b/>
        </w:rPr>
        <w:t xml:space="preserve">PARÁGRAFO </w:t>
      </w:r>
      <w:r>
        <w:rPr>
          <w:rFonts w:ascii="Tahoma" w:hAnsi="Tahoma" w:cs="Tahoma"/>
          <w:b/>
        </w:rPr>
        <w:t>SEXT</w:t>
      </w:r>
      <w:r w:rsidRPr="008E4FDC">
        <w:rPr>
          <w:rFonts w:ascii="Tahoma" w:hAnsi="Tahoma" w:cs="Tahoma"/>
          <w:b/>
        </w:rPr>
        <w:t xml:space="preserve">O.- </w:t>
      </w:r>
      <w:r w:rsidRPr="008E4FDC">
        <w:rPr>
          <w:rFonts w:ascii="Tahoma" w:hAnsi="Tahoma" w:cs="Tahoma"/>
        </w:rPr>
        <w:t xml:space="preserve">En los términos del parágrafo del artículo 161 del </w:t>
      </w:r>
      <w:r w:rsidR="005D7AB4">
        <w:rPr>
          <w:rFonts w:ascii="Tahoma" w:hAnsi="Tahoma" w:cs="Tahoma"/>
        </w:rPr>
        <w:t>CST</w:t>
      </w:r>
      <w:r w:rsidRPr="008E4FDC">
        <w:rPr>
          <w:rFonts w:ascii="Tahoma" w:hAnsi="Tahoma" w:cs="Tahoma"/>
        </w:rPr>
        <w:t xml:space="preserve">, </w:t>
      </w:r>
      <w:r>
        <w:rPr>
          <w:rFonts w:ascii="Tahoma" w:hAnsi="Tahoma" w:cs="Tahoma"/>
        </w:rPr>
        <w:t>E</w:t>
      </w:r>
      <w:r w:rsidRPr="008E4FDC">
        <w:rPr>
          <w:rFonts w:ascii="Tahoma" w:hAnsi="Tahoma" w:cs="Tahoma"/>
        </w:rPr>
        <w:t>L EMPLEADOR no podrá, a</w:t>
      </w:r>
      <w:r w:rsidR="005D7AB4">
        <w:rPr>
          <w:rFonts w:ascii="Tahoma" w:hAnsi="Tahoma" w:cs="Tahoma"/>
        </w:rPr>
        <w:t>ú</w:t>
      </w:r>
      <w:r w:rsidRPr="008E4FDC">
        <w:rPr>
          <w:rFonts w:ascii="Tahoma" w:hAnsi="Tahoma" w:cs="Tahoma"/>
        </w:rPr>
        <w:t>n con el consentimiento del trabajador, contratarlo para la ejecución de dos turnos en el mismo día, salvo en labores de supervisión, dirección,</w:t>
      </w:r>
      <w:r>
        <w:rPr>
          <w:rFonts w:ascii="Tahoma" w:hAnsi="Tahoma" w:cs="Tahoma"/>
        </w:rPr>
        <w:t xml:space="preserve"> </w:t>
      </w:r>
      <w:r w:rsidRPr="008E4FDC">
        <w:rPr>
          <w:rFonts w:ascii="Tahoma" w:hAnsi="Tahoma" w:cs="Tahoma"/>
        </w:rPr>
        <w:t>confianza o manejo.</w:t>
      </w:r>
    </w:p>
    <w:p w:rsidR="00A30E93" w:rsidRPr="00642277" w:rsidRDefault="00A30E93">
      <w:pPr>
        <w:jc w:val="both"/>
        <w:rPr>
          <w:rFonts w:ascii="Tahoma" w:hAnsi="Tahoma" w:cs="Tahoma"/>
          <w:lang w:val="pt-BR"/>
        </w:rPr>
      </w:pPr>
    </w:p>
    <w:p w:rsidR="003C3F79" w:rsidRDefault="005F1CE7" w:rsidP="00642277">
      <w:pPr>
        <w:jc w:val="both"/>
        <w:rPr>
          <w:rStyle w:val="nfasis"/>
          <w:rFonts w:ascii="Arial" w:hAnsi="Arial" w:cs="Arial"/>
          <w:color w:val="333333"/>
          <w:sz w:val="22"/>
          <w:szCs w:val="22"/>
          <w:shd w:val="clear" w:color="auto" w:fill="F2F2F2"/>
        </w:rPr>
      </w:pPr>
      <w:r w:rsidRPr="00642277">
        <w:rPr>
          <w:rFonts w:ascii="Tahoma" w:hAnsi="Tahoma" w:cs="Tahoma"/>
          <w:b/>
        </w:rPr>
        <w:t>ARTÍCULO</w:t>
      </w:r>
      <w:r w:rsidR="008029FD" w:rsidRPr="00642277">
        <w:rPr>
          <w:rFonts w:ascii="Tahoma" w:hAnsi="Tahoma" w:cs="Tahoma"/>
          <w:b/>
        </w:rPr>
        <w:t xml:space="preserve"> </w:t>
      </w:r>
      <w:r w:rsidR="00AA3F4E" w:rsidRPr="00642277">
        <w:rPr>
          <w:rFonts w:ascii="Tahoma" w:hAnsi="Tahoma" w:cs="Tahoma"/>
          <w:b/>
        </w:rPr>
        <w:t>1</w:t>
      </w:r>
      <w:r w:rsidR="00AA3F4E">
        <w:rPr>
          <w:rFonts w:ascii="Tahoma" w:hAnsi="Tahoma" w:cs="Tahoma"/>
          <w:b/>
        </w:rPr>
        <w:t>4</w:t>
      </w:r>
      <w:r w:rsidR="008029FD" w:rsidRPr="00642277">
        <w:rPr>
          <w:rFonts w:ascii="Tahoma" w:hAnsi="Tahoma" w:cs="Tahoma"/>
          <w:b/>
        </w:rPr>
        <w:t>.-</w:t>
      </w:r>
      <w:r w:rsidR="00642277" w:rsidRPr="00642277">
        <w:rPr>
          <w:rFonts w:ascii="Tahoma" w:hAnsi="Tahoma" w:cs="Tahoma"/>
          <w:b/>
        </w:rPr>
        <w:t xml:space="preserve"> </w:t>
      </w:r>
      <w:r w:rsidR="003C3F79" w:rsidRPr="00751C6F">
        <w:rPr>
          <w:rFonts w:ascii="Tahoma" w:hAnsi="Tahoma" w:cs="Tahoma"/>
          <w:iCs/>
        </w:rPr>
        <w:t>La duración máxima de la jornada laboral de los adolescentes autorizados para trabajar se sujetará a las siguientes reglas:</w:t>
      </w:r>
    </w:p>
    <w:p w:rsidR="00AA3F4E" w:rsidRDefault="003C3F79" w:rsidP="00E81322">
      <w:pPr>
        <w:numPr>
          <w:ilvl w:val="0"/>
          <w:numId w:val="41"/>
        </w:numPr>
        <w:jc w:val="both"/>
        <w:rPr>
          <w:rFonts w:ascii="Tahoma" w:hAnsi="Tahoma" w:cs="Tahoma"/>
          <w:iCs/>
        </w:rPr>
      </w:pPr>
      <w:r w:rsidRPr="00751C6F">
        <w:rPr>
          <w:rFonts w:ascii="Tahoma" w:hAnsi="Tahoma" w:cs="Tahoma"/>
          <w:iCs/>
        </w:rPr>
        <w:t>Los adolescentes mayores de 15 y menores de 17 años, sólo podrán trabajar en jornada diurna máxima de seis horas diarias y treinta horas a la semana y hasta las 6:00 de la tarde.</w:t>
      </w:r>
    </w:p>
    <w:p w:rsidR="003C3F79" w:rsidRPr="00AA3F4E" w:rsidRDefault="003C3F79" w:rsidP="00E81322">
      <w:pPr>
        <w:numPr>
          <w:ilvl w:val="0"/>
          <w:numId w:val="41"/>
        </w:numPr>
        <w:jc w:val="both"/>
        <w:rPr>
          <w:rFonts w:ascii="Tahoma" w:hAnsi="Tahoma" w:cs="Tahoma"/>
          <w:iCs/>
        </w:rPr>
      </w:pPr>
      <w:r w:rsidRPr="00751C6F">
        <w:rPr>
          <w:rFonts w:ascii="Tahoma" w:hAnsi="Tahoma" w:cs="Tahoma"/>
          <w:iCs/>
        </w:rPr>
        <w:t>Los adolescentes mayores de diecisiete (17) años, sólo podrán trabajar en una jornada</w:t>
      </w:r>
      <w:r w:rsidR="00E81322">
        <w:rPr>
          <w:rFonts w:ascii="Tahoma" w:hAnsi="Tahoma" w:cs="Tahoma"/>
          <w:iCs/>
        </w:rPr>
        <w:t xml:space="preserve"> </w:t>
      </w:r>
      <w:r w:rsidRPr="00751C6F">
        <w:rPr>
          <w:rFonts w:ascii="Tahoma" w:hAnsi="Tahoma" w:cs="Tahoma"/>
          <w:iCs/>
        </w:rPr>
        <w:t>máxima de</w:t>
      </w:r>
      <w:r w:rsidRPr="005D7AB4">
        <w:t xml:space="preserve"> </w:t>
      </w:r>
      <w:r w:rsidRPr="005D7AB4">
        <w:rPr>
          <w:rFonts w:ascii="Tahoma" w:hAnsi="Tahoma" w:cs="Tahoma"/>
          <w:iCs/>
        </w:rPr>
        <w:t>ocho horas diarias y 40 horas a la semana y hasta las 8:00 de la noche</w:t>
      </w:r>
      <w:r w:rsidR="00AA3F4E" w:rsidRPr="005D7AB4">
        <w:rPr>
          <w:rFonts w:ascii="Tahoma" w:hAnsi="Tahoma" w:cs="Tahoma"/>
          <w:iCs/>
        </w:rPr>
        <w:t>.</w:t>
      </w:r>
    </w:p>
    <w:p w:rsidR="00642277" w:rsidRPr="00751C6F" w:rsidRDefault="00642277" w:rsidP="00642277">
      <w:pPr>
        <w:jc w:val="both"/>
        <w:rPr>
          <w:rFonts w:ascii="Tahoma" w:hAnsi="Tahoma" w:cs="Tahoma"/>
          <w:iCs/>
        </w:rPr>
      </w:pPr>
    </w:p>
    <w:p w:rsidR="00642277" w:rsidRPr="00642277" w:rsidRDefault="00642277">
      <w:pPr>
        <w:jc w:val="both"/>
        <w:rPr>
          <w:rFonts w:ascii="Tahoma" w:hAnsi="Tahoma" w:cs="Tahoma"/>
        </w:rPr>
      </w:pPr>
      <w:r w:rsidRPr="00751C6F">
        <w:rPr>
          <w:rFonts w:ascii="Tahoma" w:hAnsi="Tahoma" w:cs="Tahoma"/>
          <w:b/>
          <w:iCs/>
        </w:rPr>
        <w:t>PARÁGRAFO.</w:t>
      </w:r>
      <w:r w:rsidRPr="00751C6F">
        <w:rPr>
          <w:rFonts w:ascii="Tahoma" w:hAnsi="Tahoma" w:cs="Tahoma"/>
          <w:b/>
        </w:rPr>
        <w:t>-</w:t>
      </w:r>
      <w:r w:rsidRPr="00751C6F">
        <w:rPr>
          <w:rFonts w:ascii="Tahoma" w:hAnsi="Tahoma" w:cs="Tahoma"/>
          <w:b/>
          <w:iCs/>
        </w:rPr>
        <w:t xml:space="preserve"> </w:t>
      </w:r>
      <w:r w:rsidR="00AD3157" w:rsidRPr="00751C6F">
        <w:rPr>
          <w:rFonts w:ascii="Tahoma" w:hAnsi="Tahoma" w:cs="Tahoma"/>
          <w:b/>
          <w:iCs/>
        </w:rPr>
        <w:t xml:space="preserve">En casos de Maternidad, </w:t>
      </w:r>
      <w:r w:rsidR="00AE32B1">
        <w:rPr>
          <w:rFonts w:ascii="Tahoma" w:hAnsi="Tahoma" w:cs="Tahoma"/>
          <w:iCs/>
        </w:rPr>
        <w:t>e</w:t>
      </w:r>
      <w:r w:rsidR="00AE32B1" w:rsidRPr="00751C6F">
        <w:rPr>
          <w:rFonts w:ascii="Tahoma" w:hAnsi="Tahoma" w:cs="Tahoma"/>
          <w:iCs/>
        </w:rPr>
        <w:t xml:space="preserve">n </w:t>
      </w:r>
      <w:r w:rsidRPr="00751C6F">
        <w:rPr>
          <w:rFonts w:ascii="Tahoma" w:hAnsi="Tahoma" w:cs="Tahoma"/>
          <w:iCs/>
        </w:rPr>
        <w:t>los términos del artículo 116 de la Ley 1098 de 2006,</w:t>
      </w:r>
      <w:r w:rsidR="00AD3157" w:rsidRPr="00751C6F">
        <w:rPr>
          <w:rFonts w:ascii="Tahoma" w:hAnsi="Tahoma" w:cs="Tahoma"/>
          <w:iCs/>
        </w:rPr>
        <w:t xml:space="preserve">en </w:t>
      </w:r>
      <w:r w:rsidRPr="00751C6F">
        <w:rPr>
          <w:rFonts w:ascii="Tahoma" w:hAnsi="Tahoma" w:cs="Tahoma"/>
          <w:iCs/>
        </w:rPr>
        <w:t xml:space="preserve"> la jornada </w:t>
      </w:r>
      <w:r w:rsidRPr="00751C6F">
        <w:rPr>
          <w:rFonts w:ascii="Arial" w:hAnsi="Arial" w:cs="Arial"/>
          <w:color w:val="333333"/>
          <w:sz w:val="22"/>
          <w:szCs w:val="22"/>
          <w:shd w:val="clear" w:color="auto" w:fill="F2F2F2"/>
        </w:rPr>
        <w:t xml:space="preserve">laboral </w:t>
      </w:r>
      <w:r w:rsidRPr="005D7AB4">
        <w:rPr>
          <w:rFonts w:ascii="Tahoma" w:hAnsi="Tahoma" w:cs="Tahoma"/>
        </w:rPr>
        <w:t>adolescente mayor de 15 y menor de 18 años, no podrá exceder de</w:t>
      </w:r>
      <w:r w:rsidRPr="00751C6F">
        <w:rPr>
          <w:rFonts w:ascii="Tahoma" w:hAnsi="Tahoma" w:cs="Tahoma"/>
        </w:rPr>
        <w:t xml:space="preserve"> </w:t>
      </w:r>
      <w:r w:rsidRPr="00642277">
        <w:rPr>
          <w:rFonts w:ascii="Tahoma" w:hAnsi="Tahoma" w:cs="Tahoma"/>
        </w:rPr>
        <w:t>cuatro horas diarias a partir del séptimo mes de gestación y durante la lactancia, sin disminución de su salario y prestaciones sociales.</w:t>
      </w:r>
    </w:p>
    <w:p w:rsidR="00642277" w:rsidRPr="00642277" w:rsidRDefault="00642277">
      <w:pPr>
        <w:jc w:val="both"/>
        <w:rPr>
          <w:rFonts w:ascii="Tahoma" w:hAnsi="Tahoma" w:cs="Tahoma"/>
        </w:rPr>
      </w:pPr>
    </w:p>
    <w:p w:rsidR="006B5901" w:rsidRPr="007D1679" w:rsidRDefault="005F1CE7">
      <w:pPr>
        <w:jc w:val="both"/>
        <w:rPr>
          <w:rFonts w:ascii="Tahoma" w:hAnsi="Tahoma" w:cs="Tahoma"/>
        </w:rPr>
      </w:pPr>
      <w:r w:rsidRPr="00642277">
        <w:rPr>
          <w:rFonts w:ascii="Tahoma" w:hAnsi="Tahoma" w:cs="Tahoma"/>
          <w:b/>
        </w:rPr>
        <w:t>ARTÍCULO</w:t>
      </w:r>
      <w:r w:rsidR="008029FD" w:rsidRPr="00642277">
        <w:rPr>
          <w:rFonts w:ascii="Tahoma" w:hAnsi="Tahoma" w:cs="Tahoma"/>
          <w:b/>
        </w:rPr>
        <w:t xml:space="preserve"> </w:t>
      </w:r>
      <w:r w:rsidR="00AA3F4E" w:rsidRPr="00642277">
        <w:rPr>
          <w:rFonts w:ascii="Tahoma" w:hAnsi="Tahoma" w:cs="Tahoma"/>
          <w:b/>
        </w:rPr>
        <w:t>1</w:t>
      </w:r>
      <w:r w:rsidR="00AA3F4E">
        <w:rPr>
          <w:rFonts w:ascii="Tahoma" w:hAnsi="Tahoma" w:cs="Tahoma"/>
          <w:b/>
        </w:rPr>
        <w:t>5</w:t>
      </w:r>
      <w:r w:rsidR="008029FD" w:rsidRPr="00642277">
        <w:rPr>
          <w:rFonts w:ascii="Tahoma" w:hAnsi="Tahoma" w:cs="Tahoma"/>
          <w:b/>
        </w:rPr>
        <w:t>.-</w:t>
      </w:r>
      <w:r w:rsidR="008029FD" w:rsidRPr="00642277">
        <w:rPr>
          <w:rFonts w:ascii="Tahoma" w:hAnsi="Tahoma" w:cs="Tahoma"/>
        </w:rPr>
        <w:t xml:space="preserve"> </w:t>
      </w:r>
      <w:r w:rsidR="008029FD" w:rsidRPr="007D1679">
        <w:rPr>
          <w:rFonts w:ascii="Tahoma" w:hAnsi="Tahoma" w:cs="Tahoma"/>
        </w:rPr>
        <w:t xml:space="preserve">No </w:t>
      </w:r>
      <w:r w:rsidR="00470D15">
        <w:rPr>
          <w:rFonts w:ascii="Tahoma" w:hAnsi="Tahoma" w:cs="Tahoma"/>
        </w:rPr>
        <w:t xml:space="preserve">se sujetarán a las reglas de la jornada máxima legal </w:t>
      </w:r>
      <w:r w:rsidR="00F3765B">
        <w:rPr>
          <w:rFonts w:ascii="Tahoma" w:hAnsi="Tahoma" w:cs="Tahoma"/>
        </w:rPr>
        <w:t>LOS EMPLEADOS</w:t>
      </w:r>
      <w:r w:rsidR="008029FD" w:rsidRPr="007D1679">
        <w:rPr>
          <w:rFonts w:ascii="Tahoma" w:hAnsi="Tahoma" w:cs="Tahoma"/>
        </w:rPr>
        <w:t xml:space="preserve"> que desempeñen cargos de dirección, de confianza o manejo</w:t>
      </w:r>
      <w:r w:rsidR="006B3FEC">
        <w:rPr>
          <w:rFonts w:ascii="Tahoma" w:hAnsi="Tahoma" w:cs="Tahoma"/>
        </w:rPr>
        <w:t xml:space="preserve">, quienes deberán atender las obligaciones propias de su cargo sin </w:t>
      </w:r>
      <w:r w:rsidR="00B70CC4">
        <w:rPr>
          <w:rFonts w:ascii="Tahoma" w:hAnsi="Tahoma" w:cs="Tahoma"/>
        </w:rPr>
        <w:t xml:space="preserve">que el </w:t>
      </w:r>
      <w:r w:rsidR="006B3FEC">
        <w:rPr>
          <w:rFonts w:ascii="Tahoma" w:hAnsi="Tahoma" w:cs="Tahoma"/>
        </w:rPr>
        <w:t xml:space="preserve">servicio prestado en jornada adicional constituya trabajo </w:t>
      </w:r>
      <w:r w:rsidR="006B3FEC">
        <w:rPr>
          <w:rFonts w:ascii="Tahoma" w:hAnsi="Tahoma" w:cs="Tahoma"/>
        </w:rPr>
        <w:lastRenderedPageBreak/>
        <w:t xml:space="preserve">suplementario o de horas </w:t>
      </w:r>
      <w:r w:rsidR="00470D15">
        <w:rPr>
          <w:rFonts w:ascii="Tahoma" w:hAnsi="Tahoma" w:cs="Tahoma"/>
        </w:rPr>
        <w:t>extras</w:t>
      </w:r>
      <w:r w:rsidR="006B3FEC">
        <w:rPr>
          <w:rFonts w:ascii="Tahoma" w:hAnsi="Tahoma" w:cs="Tahoma"/>
        </w:rPr>
        <w:t>.</w:t>
      </w:r>
      <w:r w:rsidR="00470D15">
        <w:rPr>
          <w:rFonts w:ascii="Tahoma" w:hAnsi="Tahoma" w:cs="Tahoma"/>
        </w:rPr>
        <w:t xml:space="preserve"> </w:t>
      </w:r>
      <w:r w:rsidR="006B3FEC">
        <w:rPr>
          <w:rFonts w:ascii="Tahoma" w:hAnsi="Tahoma" w:cs="Tahoma"/>
        </w:rPr>
        <w:t>N</w:t>
      </w:r>
      <w:r w:rsidR="00470D15">
        <w:rPr>
          <w:rFonts w:ascii="Tahoma" w:hAnsi="Tahoma" w:cs="Tahoma"/>
        </w:rPr>
        <w:t>o obstante</w:t>
      </w:r>
      <w:r w:rsidR="006B3FEC">
        <w:rPr>
          <w:rFonts w:ascii="Tahoma" w:hAnsi="Tahoma" w:cs="Tahoma"/>
        </w:rPr>
        <w:t>,</w:t>
      </w:r>
      <w:r w:rsidR="00470D15">
        <w:rPr>
          <w:rFonts w:ascii="Tahoma" w:hAnsi="Tahoma" w:cs="Tahoma"/>
        </w:rPr>
        <w:t xml:space="preserve"> sí generarán recargos por labores nocturnas o en días de descanso obligatorio.</w:t>
      </w:r>
    </w:p>
    <w:p w:rsidR="008029FD" w:rsidRPr="007D1679" w:rsidRDefault="008029FD">
      <w:pPr>
        <w:jc w:val="both"/>
        <w:rPr>
          <w:rFonts w:ascii="Tahoma" w:hAnsi="Tahoma" w:cs="Tahoma"/>
        </w:rPr>
      </w:pPr>
    </w:p>
    <w:p w:rsidR="00470D15" w:rsidRDefault="00470D15">
      <w:pPr>
        <w:jc w:val="both"/>
        <w:rPr>
          <w:rFonts w:ascii="Tahoma" w:hAnsi="Tahoma" w:cs="Tahoma"/>
        </w:rPr>
      </w:pPr>
      <w:r>
        <w:rPr>
          <w:rFonts w:ascii="Tahoma" w:hAnsi="Tahoma" w:cs="Tahoma"/>
          <w:b/>
        </w:rPr>
        <w:t>PARÁGRAFO PRIMERO</w:t>
      </w:r>
      <w:r w:rsidR="00B70CC4">
        <w:rPr>
          <w:rFonts w:ascii="Tahoma" w:hAnsi="Tahoma" w:cs="Tahoma"/>
          <w:b/>
        </w:rPr>
        <w:t>.-</w:t>
      </w:r>
      <w:r>
        <w:rPr>
          <w:rFonts w:ascii="Tahoma" w:hAnsi="Tahoma" w:cs="Tahoma"/>
          <w:b/>
        </w:rPr>
        <w:t xml:space="preserve"> </w:t>
      </w:r>
      <w:r>
        <w:rPr>
          <w:rFonts w:ascii="Tahoma" w:hAnsi="Tahoma" w:cs="Tahoma"/>
        </w:rPr>
        <w:t xml:space="preserve">El </w:t>
      </w:r>
      <w:r w:rsidR="00B70CC4">
        <w:rPr>
          <w:rFonts w:ascii="Tahoma" w:hAnsi="Tahoma" w:cs="Tahoma"/>
        </w:rPr>
        <w:t xml:space="preserve">hecho </w:t>
      </w:r>
      <w:r w:rsidR="00E81322">
        <w:rPr>
          <w:rFonts w:ascii="Tahoma" w:hAnsi="Tahoma" w:cs="Tahoma"/>
        </w:rPr>
        <w:t xml:space="preserve">de </w:t>
      </w:r>
      <w:r w:rsidR="00B70CC4">
        <w:rPr>
          <w:rFonts w:ascii="Tahoma" w:hAnsi="Tahoma" w:cs="Tahoma"/>
        </w:rPr>
        <w:t xml:space="preserve">que </w:t>
      </w:r>
      <w:r w:rsidR="00C7084A">
        <w:rPr>
          <w:rFonts w:ascii="Tahoma" w:hAnsi="Tahoma" w:cs="Tahoma"/>
        </w:rPr>
        <w:t>LOS EMPLEADOS</w:t>
      </w:r>
      <w:r w:rsidR="00C7084A" w:rsidRPr="007D1679">
        <w:rPr>
          <w:rFonts w:ascii="Tahoma" w:hAnsi="Tahoma" w:cs="Tahoma"/>
        </w:rPr>
        <w:t xml:space="preserve"> </w:t>
      </w:r>
      <w:r w:rsidR="008D482D">
        <w:rPr>
          <w:rFonts w:ascii="Tahoma" w:hAnsi="Tahoma" w:cs="Tahoma"/>
        </w:rPr>
        <w:t xml:space="preserve">de dirección, confianza o manejo </w:t>
      </w:r>
      <w:r>
        <w:rPr>
          <w:rFonts w:ascii="Tahoma" w:hAnsi="Tahoma" w:cs="Tahoma"/>
        </w:rPr>
        <w:t xml:space="preserve">no estén supeditados a las reglas de la jornada máxima legal, no significa que no tengan que cumplir con los horarios previamente establecidos por </w:t>
      </w:r>
      <w:r w:rsidR="00F3765B">
        <w:rPr>
          <w:rFonts w:ascii="Tahoma" w:hAnsi="Tahoma" w:cs="Tahoma"/>
        </w:rPr>
        <w:t>EL EMPLEADOR</w:t>
      </w:r>
      <w:r w:rsidR="00C7084A">
        <w:rPr>
          <w:rFonts w:ascii="Tahoma" w:hAnsi="Tahoma" w:cs="Tahoma"/>
        </w:rPr>
        <w:t xml:space="preserve"> y justificar debidamente sus ausencias del trabajo</w:t>
      </w:r>
      <w:r>
        <w:rPr>
          <w:rFonts w:ascii="Tahoma" w:hAnsi="Tahoma" w:cs="Tahoma"/>
        </w:rPr>
        <w:t>.</w:t>
      </w:r>
    </w:p>
    <w:p w:rsidR="00470D15" w:rsidRPr="007D1679" w:rsidRDefault="00470D15">
      <w:pPr>
        <w:jc w:val="both"/>
        <w:rPr>
          <w:rFonts w:ascii="Tahoma" w:hAnsi="Tahoma" w:cs="Tahoma"/>
        </w:rPr>
      </w:pPr>
    </w:p>
    <w:p w:rsidR="008029FD"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AA3F4E" w:rsidRPr="007D1679">
        <w:rPr>
          <w:rFonts w:ascii="Tahoma" w:hAnsi="Tahoma" w:cs="Tahoma"/>
          <w:b/>
        </w:rPr>
        <w:t>1</w:t>
      </w:r>
      <w:r w:rsidR="00AA3F4E">
        <w:rPr>
          <w:rFonts w:ascii="Tahoma" w:hAnsi="Tahoma" w:cs="Tahoma"/>
          <w:b/>
        </w:rPr>
        <w:t>6</w:t>
      </w:r>
      <w:r w:rsidR="008029FD" w:rsidRPr="007D1679">
        <w:rPr>
          <w:rFonts w:ascii="Tahoma" w:hAnsi="Tahoma" w:cs="Tahoma"/>
          <w:b/>
        </w:rPr>
        <w:t>.-</w:t>
      </w:r>
      <w:r w:rsidR="0043745A">
        <w:rPr>
          <w:rFonts w:ascii="Tahoma" w:hAnsi="Tahoma" w:cs="Tahoma"/>
        </w:rPr>
        <w:t xml:space="preserve"> </w:t>
      </w:r>
      <w:r w:rsidR="0043745A">
        <w:rPr>
          <w:rFonts w:ascii="Tahoma" w:hAnsi="Tahoma" w:cs="Tahoma"/>
          <w:b/>
        </w:rPr>
        <w:t>CAUSACIÓN DE HORAS EXTRAS</w:t>
      </w:r>
      <w:r w:rsidR="008D482D">
        <w:rPr>
          <w:rFonts w:ascii="Tahoma" w:hAnsi="Tahoma" w:cs="Tahoma"/>
          <w:b/>
        </w:rPr>
        <w:t>.</w:t>
      </w:r>
      <w:r w:rsidR="005D7AB4">
        <w:rPr>
          <w:rFonts w:ascii="Tahoma" w:hAnsi="Tahoma" w:cs="Tahoma"/>
          <w:b/>
        </w:rPr>
        <w:t xml:space="preserve"> </w:t>
      </w:r>
      <w:r w:rsidR="00F3765B">
        <w:rPr>
          <w:rFonts w:ascii="Tahoma" w:hAnsi="Tahoma" w:cs="Tahoma"/>
        </w:rPr>
        <w:t>EL EMPLEADOR</w:t>
      </w:r>
      <w:r w:rsidR="0043745A">
        <w:rPr>
          <w:rFonts w:ascii="Tahoma" w:hAnsi="Tahoma" w:cs="Tahoma"/>
        </w:rPr>
        <w:t xml:space="preserve"> sólo reconocerá los recargos derivados de laborar tiempo suplementario, cuando expresamente así lo </w:t>
      </w:r>
      <w:r w:rsidR="00AE32B1">
        <w:rPr>
          <w:rFonts w:ascii="Tahoma" w:hAnsi="Tahoma" w:cs="Tahoma"/>
        </w:rPr>
        <w:t>solicite al trabajador</w:t>
      </w:r>
      <w:r w:rsidR="0043745A">
        <w:rPr>
          <w:rFonts w:ascii="Tahoma" w:hAnsi="Tahoma" w:cs="Tahoma"/>
        </w:rPr>
        <w:t>.</w:t>
      </w:r>
    </w:p>
    <w:p w:rsidR="0043745A" w:rsidRDefault="0043745A">
      <w:pPr>
        <w:jc w:val="both"/>
        <w:rPr>
          <w:rFonts w:ascii="Tahoma" w:hAnsi="Tahoma" w:cs="Tahoma"/>
        </w:rPr>
      </w:pPr>
    </w:p>
    <w:p w:rsidR="0043745A" w:rsidRPr="0043745A" w:rsidRDefault="0043745A">
      <w:pPr>
        <w:jc w:val="both"/>
        <w:rPr>
          <w:rFonts w:ascii="Tahoma" w:hAnsi="Tahoma" w:cs="Tahoma"/>
        </w:rPr>
      </w:pPr>
      <w:r>
        <w:rPr>
          <w:rFonts w:ascii="Tahoma" w:hAnsi="Tahoma" w:cs="Tahoma"/>
          <w:b/>
        </w:rPr>
        <w:t>PARÁGRAFO</w:t>
      </w:r>
      <w:r w:rsidR="008D482D">
        <w:rPr>
          <w:rFonts w:ascii="Tahoma" w:hAnsi="Tahoma" w:cs="Tahoma"/>
          <w:b/>
        </w:rPr>
        <w:t>.-</w:t>
      </w:r>
      <w:r>
        <w:rPr>
          <w:rFonts w:ascii="Tahoma" w:hAnsi="Tahoma" w:cs="Tahoma"/>
          <w:b/>
        </w:rPr>
        <w:t xml:space="preserve"> </w:t>
      </w:r>
      <w:r>
        <w:rPr>
          <w:rFonts w:ascii="Tahoma" w:hAnsi="Tahoma" w:cs="Tahoma"/>
        </w:rPr>
        <w:t>E</w:t>
      </w:r>
      <w:r w:rsidR="008D482D">
        <w:rPr>
          <w:rFonts w:ascii="Tahoma" w:hAnsi="Tahoma" w:cs="Tahoma"/>
        </w:rPr>
        <w:t xml:space="preserve">n los términos del artículo 163 del Código Sustantivo del Trabajo, </w:t>
      </w:r>
      <w:r w:rsidR="00F3765B">
        <w:rPr>
          <w:rFonts w:ascii="Tahoma" w:hAnsi="Tahoma" w:cs="Tahoma"/>
        </w:rPr>
        <w:t>EL EMPLEADOR</w:t>
      </w:r>
      <w:r>
        <w:rPr>
          <w:rFonts w:ascii="Tahoma" w:hAnsi="Tahoma" w:cs="Tahoma"/>
        </w:rPr>
        <w:t xml:space="preserve"> podrá convocar </w:t>
      </w:r>
      <w:r w:rsidR="008D482D">
        <w:rPr>
          <w:rFonts w:ascii="Tahoma" w:hAnsi="Tahoma" w:cs="Tahoma"/>
        </w:rPr>
        <w:t>a LOS TRABAJADORES para</w:t>
      </w:r>
      <w:r>
        <w:rPr>
          <w:rFonts w:ascii="Tahoma" w:hAnsi="Tahoma" w:cs="Tahoma"/>
        </w:rPr>
        <w:t xml:space="preserve"> laborar tiempo extra, sin permiso del </w:t>
      </w:r>
      <w:r w:rsidR="008D482D">
        <w:rPr>
          <w:rFonts w:ascii="Tahoma" w:hAnsi="Tahoma" w:cs="Tahoma"/>
        </w:rPr>
        <w:t>M</w:t>
      </w:r>
      <w:r>
        <w:rPr>
          <w:rFonts w:ascii="Tahoma" w:hAnsi="Tahoma" w:cs="Tahoma"/>
        </w:rPr>
        <w:t xml:space="preserve">inisterio de </w:t>
      </w:r>
      <w:r w:rsidR="008D482D">
        <w:rPr>
          <w:rFonts w:ascii="Tahoma" w:hAnsi="Tahoma" w:cs="Tahoma"/>
        </w:rPr>
        <w:t>T</w:t>
      </w:r>
      <w:r>
        <w:rPr>
          <w:rFonts w:ascii="Tahoma" w:hAnsi="Tahoma" w:cs="Tahoma"/>
        </w:rPr>
        <w:t>rabajo, cuando así se requiera para efectos de atender casos de fuerza mayor o trabajos especiales de mantenimiento por riesgo o amenaza de ocurrir un accidente, pérdida de equipos o materiales o cuando sean indispensables trabajos de urgencia,</w:t>
      </w:r>
      <w:r w:rsidR="00E81322">
        <w:rPr>
          <w:rFonts w:ascii="Tahoma" w:hAnsi="Tahoma" w:cs="Tahoma"/>
        </w:rPr>
        <w:t xml:space="preserve"> paradas de la planta intempestivas o programadas, emergencias con los productos en carretera demás eventos debidamente justificados,</w:t>
      </w:r>
      <w:r>
        <w:rPr>
          <w:rFonts w:ascii="Tahoma" w:hAnsi="Tahoma" w:cs="Tahoma"/>
        </w:rPr>
        <w:t xml:space="preserve"> en los cuales</w:t>
      </w:r>
      <w:r w:rsidR="008D482D">
        <w:rPr>
          <w:rFonts w:ascii="Tahoma" w:hAnsi="Tahoma" w:cs="Tahoma"/>
        </w:rPr>
        <w:t>,</w:t>
      </w:r>
      <w:r>
        <w:rPr>
          <w:rFonts w:ascii="Tahoma" w:hAnsi="Tahoma" w:cs="Tahoma"/>
        </w:rPr>
        <w:t xml:space="preserve"> </w:t>
      </w:r>
      <w:r w:rsidR="008D482D">
        <w:rPr>
          <w:rFonts w:ascii="Tahoma" w:hAnsi="Tahoma" w:cs="Tahoma"/>
        </w:rPr>
        <w:t xml:space="preserve">en todo caso, </w:t>
      </w:r>
      <w:r>
        <w:rPr>
          <w:rFonts w:ascii="Tahoma" w:hAnsi="Tahoma" w:cs="Tahoma"/>
        </w:rPr>
        <w:t>se pagarán l</w:t>
      </w:r>
      <w:r w:rsidR="008D482D">
        <w:rPr>
          <w:rFonts w:ascii="Tahoma" w:hAnsi="Tahoma" w:cs="Tahoma"/>
        </w:rPr>
        <w:t>os</w:t>
      </w:r>
      <w:r>
        <w:rPr>
          <w:rFonts w:ascii="Tahoma" w:hAnsi="Tahoma" w:cs="Tahoma"/>
        </w:rPr>
        <w:t xml:space="preserve"> recargo</w:t>
      </w:r>
      <w:r w:rsidR="008D482D">
        <w:rPr>
          <w:rFonts w:ascii="Tahoma" w:hAnsi="Tahoma" w:cs="Tahoma"/>
        </w:rPr>
        <w:t>s correspondientes</w:t>
      </w:r>
      <w:r>
        <w:rPr>
          <w:rFonts w:ascii="Tahoma" w:hAnsi="Tahoma" w:cs="Tahoma"/>
        </w:rPr>
        <w:t>.</w:t>
      </w:r>
    </w:p>
    <w:p w:rsidR="007B47D1" w:rsidRDefault="007B47D1" w:rsidP="007B47D1">
      <w:pPr>
        <w:jc w:val="center"/>
        <w:outlineLvl w:val="0"/>
        <w:rPr>
          <w:rFonts w:ascii="Tahoma" w:hAnsi="Tahoma" w:cs="Tahoma"/>
          <w:b/>
        </w:rPr>
      </w:pPr>
    </w:p>
    <w:p w:rsidR="007B47D1" w:rsidRDefault="007B47D1" w:rsidP="007B47D1">
      <w:pPr>
        <w:jc w:val="center"/>
        <w:outlineLvl w:val="0"/>
        <w:rPr>
          <w:rFonts w:ascii="Tahoma" w:hAnsi="Tahoma" w:cs="Tahoma"/>
          <w:b/>
        </w:rPr>
      </w:pPr>
    </w:p>
    <w:p w:rsidR="00256800" w:rsidRDefault="00256800" w:rsidP="007B47D1">
      <w:pPr>
        <w:jc w:val="center"/>
        <w:outlineLvl w:val="0"/>
        <w:rPr>
          <w:rFonts w:ascii="Tahoma" w:hAnsi="Tahoma" w:cs="Tahoma"/>
          <w:b/>
        </w:rPr>
      </w:pPr>
    </w:p>
    <w:p w:rsidR="00AA3F4E" w:rsidRDefault="00AA3F4E" w:rsidP="007B47D1">
      <w:pPr>
        <w:jc w:val="center"/>
        <w:outlineLvl w:val="0"/>
        <w:rPr>
          <w:rFonts w:ascii="Tahoma" w:hAnsi="Tahoma" w:cs="Tahoma"/>
          <w:b/>
        </w:rPr>
      </w:pPr>
    </w:p>
    <w:p w:rsidR="007B47D1" w:rsidRPr="00B93AB7" w:rsidRDefault="007B47D1" w:rsidP="007B47D1">
      <w:pPr>
        <w:jc w:val="center"/>
        <w:outlineLvl w:val="0"/>
        <w:rPr>
          <w:rFonts w:ascii="Tahoma" w:hAnsi="Tahoma" w:cs="Tahoma"/>
          <w:b/>
        </w:rPr>
      </w:pPr>
      <w:r w:rsidRPr="00B93AB7">
        <w:rPr>
          <w:rFonts w:ascii="Tahoma" w:hAnsi="Tahoma" w:cs="Tahoma"/>
          <w:b/>
        </w:rPr>
        <w:t>CAPITULO V</w:t>
      </w:r>
    </w:p>
    <w:p w:rsidR="008029FD" w:rsidRPr="00F03C3B" w:rsidRDefault="008029FD" w:rsidP="00AE32B1">
      <w:pPr>
        <w:jc w:val="center"/>
        <w:outlineLvl w:val="0"/>
        <w:rPr>
          <w:rFonts w:ascii="Tahoma" w:hAnsi="Tahoma" w:cs="Tahoma"/>
          <w:b/>
        </w:rPr>
      </w:pPr>
      <w:r w:rsidRPr="007D1679">
        <w:rPr>
          <w:rFonts w:ascii="Tahoma" w:hAnsi="Tahoma" w:cs="Tahoma"/>
          <w:b/>
        </w:rPr>
        <w:t>TRABAJO</w:t>
      </w:r>
      <w:r w:rsidR="00F03C3B">
        <w:rPr>
          <w:rFonts w:ascii="Tahoma" w:hAnsi="Tahoma" w:cs="Tahoma"/>
          <w:b/>
        </w:rPr>
        <w:t xml:space="preserve"> EXTRA</w:t>
      </w:r>
      <w:r w:rsidR="00F76689">
        <w:rPr>
          <w:rFonts w:ascii="Tahoma" w:hAnsi="Tahoma" w:cs="Tahoma"/>
          <w:b/>
        </w:rPr>
        <w:t>,</w:t>
      </w:r>
      <w:r w:rsidR="00F03C3B">
        <w:rPr>
          <w:rFonts w:ascii="Tahoma" w:hAnsi="Tahoma" w:cs="Tahoma"/>
          <w:b/>
        </w:rPr>
        <w:t xml:space="preserve"> </w:t>
      </w:r>
      <w:r w:rsidRPr="007D1679">
        <w:rPr>
          <w:rFonts w:ascii="Tahoma" w:hAnsi="Tahoma" w:cs="Tahoma"/>
          <w:b/>
        </w:rPr>
        <w:t xml:space="preserve"> </w:t>
      </w:r>
      <w:r w:rsidR="00F76689">
        <w:rPr>
          <w:rFonts w:ascii="Tahoma" w:hAnsi="Tahoma" w:cs="Tahoma"/>
          <w:b/>
        </w:rPr>
        <w:t xml:space="preserve">DIURNO, </w:t>
      </w:r>
      <w:r w:rsidRPr="007D1679">
        <w:rPr>
          <w:rFonts w:ascii="Tahoma" w:hAnsi="Tahoma" w:cs="Tahoma"/>
          <w:b/>
        </w:rPr>
        <w:t>NOCTURNO</w:t>
      </w:r>
    </w:p>
    <w:p w:rsidR="008029FD" w:rsidRPr="007D1679" w:rsidRDefault="008029FD">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Pr>
          <w:rFonts w:ascii="Tahoma" w:hAnsi="Tahoma" w:cs="Tahoma"/>
          <w:b/>
        </w:rPr>
        <w:t>17</w:t>
      </w:r>
      <w:r w:rsidR="008029FD" w:rsidRPr="007D1679">
        <w:rPr>
          <w:rFonts w:ascii="Tahoma" w:hAnsi="Tahoma" w:cs="Tahoma"/>
          <w:b/>
        </w:rPr>
        <w:t>.-</w:t>
      </w:r>
      <w:r w:rsidR="008029FD" w:rsidRPr="007D1679">
        <w:rPr>
          <w:rFonts w:ascii="Tahoma" w:hAnsi="Tahoma" w:cs="Tahoma"/>
        </w:rPr>
        <w:t xml:space="preserve">  Trabajo suplementario o de horas extras es el que excede de la jornada ordinaria y en todo caso el que excede de la máxima legal.</w:t>
      </w:r>
    </w:p>
    <w:p w:rsidR="008029FD" w:rsidRPr="008D482D" w:rsidRDefault="008029FD">
      <w:pPr>
        <w:jc w:val="both"/>
        <w:rPr>
          <w:rFonts w:ascii="Tahoma" w:hAnsi="Tahoma" w:cs="Tahoma"/>
          <w:b/>
        </w:rPr>
      </w:pPr>
    </w:p>
    <w:p w:rsidR="008029FD" w:rsidRPr="008D482D" w:rsidRDefault="005F1CE7">
      <w:pPr>
        <w:jc w:val="both"/>
        <w:rPr>
          <w:rFonts w:ascii="Tahoma" w:hAnsi="Tahoma" w:cs="Tahoma"/>
        </w:rPr>
      </w:pPr>
      <w:r w:rsidRPr="008D482D">
        <w:rPr>
          <w:rFonts w:ascii="Tahoma" w:hAnsi="Tahoma" w:cs="Tahoma"/>
          <w:b/>
        </w:rPr>
        <w:t>ARTÍCULO</w:t>
      </w:r>
      <w:r w:rsidR="008029FD" w:rsidRPr="008D482D">
        <w:rPr>
          <w:rFonts w:ascii="Tahoma" w:hAnsi="Tahoma" w:cs="Tahoma"/>
          <w:b/>
        </w:rPr>
        <w:t xml:space="preserve"> </w:t>
      </w:r>
      <w:r w:rsidR="00E27F6B" w:rsidRPr="008D482D">
        <w:rPr>
          <w:rFonts w:ascii="Tahoma" w:hAnsi="Tahoma" w:cs="Tahoma"/>
          <w:b/>
        </w:rPr>
        <w:t>1</w:t>
      </w:r>
      <w:r w:rsidR="00E27F6B">
        <w:rPr>
          <w:rFonts w:ascii="Tahoma" w:hAnsi="Tahoma" w:cs="Tahoma"/>
          <w:b/>
        </w:rPr>
        <w:t>8</w:t>
      </w:r>
      <w:r w:rsidR="008029FD" w:rsidRPr="008D482D">
        <w:rPr>
          <w:rFonts w:ascii="Tahoma" w:hAnsi="Tahoma" w:cs="Tahoma"/>
          <w:b/>
        </w:rPr>
        <w:t>.-</w:t>
      </w:r>
      <w:r w:rsidR="008029FD" w:rsidRPr="008D482D">
        <w:rPr>
          <w:rFonts w:ascii="Tahoma" w:hAnsi="Tahoma" w:cs="Tahoma"/>
        </w:rPr>
        <w:t xml:space="preserve">  E</w:t>
      </w:r>
      <w:r w:rsidR="008D482D">
        <w:rPr>
          <w:rFonts w:ascii="Tahoma" w:hAnsi="Tahoma" w:cs="Tahoma"/>
        </w:rPr>
        <w:t>n los términos del artículo 22 de la Ley 50 de 1990, e</w:t>
      </w:r>
      <w:r w:rsidR="008029FD" w:rsidRPr="008D482D">
        <w:rPr>
          <w:rFonts w:ascii="Tahoma" w:hAnsi="Tahoma" w:cs="Tahoma"/>
        </w:rPr>
        <w:t xml:space="preserve">l trabajo suplementario o de horas extras, a excepción  de los casos señalados en los artículos 163, 165 y 166 del Código Sustantivo de Trabajo, sólo podrá efectuarse hasta por </w:t>
      </w:r>
      <w:r w:rsidR="00F05EE4" w:rsidRPr="008D482D">
        <w:rPr>
          <w:rFonts w:ascii="Tahoma" w:hAnsi="Tahoma" w:cs="Tahoma"/>
        </w:rPr>
        <w:t xml:space="preserve">dos </w:t>
      </w:r>
      <w:r w:rsidR="008029FD" w:rsidRPr="008D482D">
        <w:rPr>
          <w:rFonts w:ascii="Tahoma" w:hAnsi="Tahoma" w:cs="Tahoma"/>
        </w:rPr>
        <w:t>(</w:t>
      </w:r>
      <w:r w:rsidR="00F05EE4" w:rsidRPr="00754341">
        <w:rPr>
          <w:rFonts w:ascii="Tahoma" w:hAnsi="Tahoma" w:cs="Tahoma"/>
          <w:b/>
          <w:color w:val="548DD4"/>
          <w:lang w:val="es-ES"/>
        </w:rPr>
        <w:t>2</w:t>
      </w:r>
      <w:r w:rsidR="008029FD" w:rsidRPr="008D482D">
        <w:rPr>
          <w:rFonts w:ascii="Tahoma" w:hAnsi="Tahoma" w:cs="Tahoma"/>
        </w:rPr>
        <w:t xml:space="preserve">) horas diarias </w:t>
      </w:r>
      <w:r w:rsidR="004417B7" w:rsidRPr="008D482D">
        <w:rPr>
          <w:rFonts w:ascii="Tahoma" w:hAnsi="Tahoma" w:cs="Tahoma"/>
        </w:rPr>
        <w:t>ó</w:t>
      </w:r>
      <w:r w:rsidR="00F05EE4" w:rsidRPr="008D482D">
        <w:rPr>
          <w:rFonts w:ascii="Tahoma" w:hAnsi="Tahoma" w:cs="Tahoma"/>
        </w:rPr>
        <w:t xml:space="preserve"> doce (</w:t>
      </w:r>
      <w:r w:rsidR="008029FD" w:rsidRPr="00754341">
        <w:rPr>
          <w:rFonts w:ascii="Tahoma" w:hAnsi="Tahoma" w:cs="Tahoma"/>
          <w:b/>
          <w:color w:val="548DD4"/>
          <w:lang w:val="es-ES"/>
        </w:rPr>
        <w:t>12</w:t>
      </w:r>
      <w:r w:rsidR="00F05EE4" w:rsidRPr="008D482D">
        <w:rPr>
          <w:rFonts w:ascii="Tahoma" w:hAnsi="Tahoma" w:cs="Tahoma"/>
        </w:rPr>
        <w:t>)</w:t>
      </w:r>
      <w:r w:rsidR="008029FD" w:rsidRPr="008D482D">
        <w:rPr>
          <w:rFonts w:ascii="Tahoma" w:hAnsi="Tahoma" w:cs="Tahoma"/>
        </w:rPr>
        <w:t xml:space="preserve"> horas semanales</w:t>
      </w:r>
      <w:r w:rsidR="00A30E93">
        <w:rPr>
          <w:rFonts w:ascii="Tahoma" w:hAnsi="Tahoma" w:cs="Tahoma"/>
        </w:rPr>
        <w:t>,</w:t>
      </w:r>
      <w:r w:rsidR="008029FD" w:rsidRPr="008D482D">
        <w:rPr>
          <w:rFonts w:ascii="Tahoma" w:hAnsi="Tahoma" w:cs="Tahoma"/>
        </w:rPr>
        <w:t xml:space="preserve"> </w:t>
      </w:r>
      <w:r w:rsidR="00A30E93">
        <w:rPr>
          <w:rFonts w:ascii="Tahoma" w:hAnsi="Tahoma" w:cs="Tahoma"/>
        </w:rPr>
        <w:t xml:space="preserve">previa </w:t>
      </w:r>
      <w:r w:rsidR="008029FD" w:rsidRPr="008D482D">
        <w:rPr>
          <w:rFonts w:ascii="Tahoma" w:hAnsi="Tahoma" w:cs="Tahoma"/>
        </w:rPr>
        <w:t xml:space="preserve">autorización expresa del </w:t>
      </w:r>
      <w:r w:rsidR="00F05EE4" w:rsidRPr="008D482D">
        <w:rPr>
          <w:rFonts w:ascii="Tahoma" w:hAnsi="Tahoma" w:cs="Tahoma"/>
        </w:rPr>
        <w:t xml:space="preserve">Ministerio de </w:t>
      </w:r>
      <w:r w:rsidR="008D482D" w:rsidRPr="008D482D">
        <w:rPr>
          <w:rFonts w:ascii="Tahoma" w:hAnsi="Tahoma" w:cs="Tahoma"/>
        </w:rPr>
        <w:t>T</w:t>
      </w:r>
      <w:r w:rsidR="006B5901" w:rsidRPr="008D482D">
        <w:rPr>
          <w:rFonts w:ascii="Tahoma" w:hAnsi="Tahoma" w:cs="Tahoma"/>
        </w:rPr>
        <w:t>rabajo</w:t>
      </w:r>
      <w:r w:rsidR="004417B7" w:rsidRPr="008D482D">
        <w:rPr>
          <w:rFonts w:ascii="Tahoma" w:hAnsi="Tahoma" w:cs="Tahoma"/>
        </w:rPr>
        <w:t>,</w:t>
      </w:r>
      <w:r w:rsidR="008029FD" w:rsidRPr="008D482D">
        <w:rPr>
          <w:rFonts w:ascii="Tahoma" w:hAnsi="Tahoma" w:cs="Tahoma"/>
        </w:rPr>
        <w:t xml:space="preserve"> </w:t>
      </w:r>
      <w:r w:rsidR="00A30E93">
        <w:rPr>
          <w:rFonts w:ascii="Tahoma" w:hAnsi="Tahoma" w:cs="Tahoma"/>
        </w:rPr>
        <w:t xml:space="preserve">expedida </w:t>
      </w:r>
      <w:r w:rsidR="008029FD" w:rsidRPr="008D482D">
        <w:rPr>
          <w:rFonts w:ascii="Tahoma" w:hAnsi="Tahoma" w:cs="Tahoma"/>
        </w:rPr>
        <w:t xml:space="preserve">por conducto de la oficina que corresponda o de una autoridad delegada por éste, siempre que </w:t>
      </w:r>
      <w:r w:rsidR="00F3765B" w:rsidRPr="008D482D">
        <w:rPr>
          <w:rFonts w:ascii="Tahoma" w:hAnsi="Tahoma" w:cs="Tahoma"/>
        </w:rPr>
        <w:t>EL EMPLEADOR</w:t>
      </w:r>
      <w:r w:rsidR="008029FD" w:rsidRPr="008D482D">
        <w:rPr>
          <w:rFonts w:ascii="Tahoma" w:hAnsi="Tahoma" w:cs="Tahoma"/>
        </w:rPr>
        <w:t>, en virtud de esta autorización, ordene ejecutarlo.</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b/>
        </w:rPr>
        <w:t>PARÁGRAFO PRIMERO.-</w:t>
      </w:r>
      <w:r w:rsidRPr="007D1679">
        <w:rPr>
          <w:rFonts w:ascii="Tahoma" w:hAnsi="Tahoma" w:cs="Tahoma"/>
        </w:rPr>
        <w:t xml:space="preserve"> </w:t>
      </w:r>
      <w:r w:rsidR="008E4FDC">
        <w:rPr>
          <w:rFonts w:ascii="Tahoma" w:hAnsi="Tahoma" w:cs="Tahoma"/>
        </w:rPr>
        <w:t xml:space="preserve">Esta </w:t>
      </w:r>
      <w:r w:rsidRPr="007D1679">
        <w:rPr>
          <w:rFonts w:ascii="Tahoma" w:hAnsi="Tahoma" w:cs="Tahoma"/>
        </w:rPr>
        <w:t>prohibido el trabajo</w:t>
      </w:r>
      <w:r w:rsidR="00527D0A" w:rsidRPr="007D1679">
        <w:rPr>
          <w:rFonts w:ascii="Tahoma" w:hAnsi="Tahoma" w:cs="Tahoma"/>
        </w:rPr>
        <w:t xml:space="preserve"> </w:t>
      </w:r>
      <w:r w:rsidRPr="007D1679">
        <w:rPr>
          <w:rFonts w:ascii="Tahoma" w:hAnsi="Tahoma" w:cs="Tahoma"/>
        </w:rPr>
        <w:t xml:space="preserve">nocturno así como el suplementario o de horas extras, para </w:t>
      </w:r>
      <w:r w:rsidR="00F3765B">
        <w:rPr>
          <w:rFonts w:ascii="Tahoma" w:hAnsi="Tahoma" w:cs="Tahoma"/>
        </w:rPr>
        <w:t>LOS EMPLEADOS</w:t>
      </w:r>
      <w:r w:rsidRPr="007D1679">
        <w:rPr>
          <w:rFonts w:ascii="Tahoma" w:hAnsi="Tahoma" w:cs="Tahoma"/>
        </w:rPr>
        <w:t xml:space="preserve"> menores de 18 años.</w:t>
      </w:r>
    </w:p>
    <w:p w:rsidR="008029FD" w:rsidRPr="007D1679" w:rsidRDefault="008029FD">
      <w:pPr>
        <w:jc w:val="both"/>
        <w:rPr>
          <w:rFonts w:ascii="Tahoma" w:hAnsi="Tahoma" w:cs="Tahoma"/>
        </w:rPr>
      </w:pPr>
    </w:p>
    <w:p w:rsidR="008029FD" w:rsidRDefault="008029FD">
      <w:pPr>
        <w:jc w:val="both"/>
        <w:rPr>
          <w:rFonts w:ascii="Tahoma" w:hAnsi="Tahoma" w:cs="Tahoma"/>
        </w:rPr>
      </w:pPr>
      <w:r w:rsidRPr="007D1679">
        <w:rPr>
          <w:rFonts w:ascii="Tahoma" w:hAnsi="Tahoma" w:cs="Tahoma"/>
          <w:b/>
        </w:rPr>
        <w:t xml:space="preserve">PARÁGRAFO SEGUNDO.- </w:t>
      </w:r>
      <w:r w:rsidRPr="008E4FDC">
        <w:rPr>
          <w:rFonts w:ascii="Tahoma" w:hAnsi="Tahoma" w:cs="Tahoma"/>
        </w:rPr>
        <w:t>Cuando</w:t>
      </w:r>
      <w:r w:rsidR="008E4FDC">
        <w:rPr>
          <w:rFonts w:ascii="Tahoma" w:hAnsi="Tahoma" w:cs="Tahoma"/>
        </w:rPr>
        <w:t xml:space="preserve"> </w:t>
      </w:r>
      <w:r w:rsidR="00A30E93">
        <w:rPr>
          <w:rFonts w:ascii="Tahoma" w:hAnsi="Tahoma" w:cs="Tahoma"/>
        </w:rPr>
        <w:t xml:space="preserve">en los términos del artículo 164 del </w:t>
      </w:r>
      <w:r w:rsidR="00FA1009">
        <w:rPr>
          <w:rFonts w:ascii="Tahoma" w:hAnsi="Tahoma" w:cs="Tahoma"/>
        </w:rPr>
        <w:t>CST</w:t>
      </w:r>
      <w:r w:rsidR="00A30E93">
        <w:rPr>
          <w:rFonts w:ascii="Tahoma" w:hAnsi="Tahoma" w:cs="Tahoma"/>
        </w:rPr>
        <w:t xml:space="preserve">, </w:t>
      </w:r>
      <w:r w:rsidR="008E4FDC" w:rsidRPr="008E4FDC">
        <w:rPr>
          <w:rFonts w:ascii="Tahoma" w:hAnsi="Tahoma" w:cs="Tahoma"/>
        </w:rPr>
        <w:t>por acuerdo</w:t>
      </w:r>
      <w:r w:rsidR="008E4FDC">
        <w:rPr>
          <w:rFonts w:ascii="Tahoma" w:hAnsi="Tahoma" w:cs="Tahoma"/>
        </w:rPr>
        <w:t xml:space="preserve"> entre EL EMPLEADOR y LOS EMPLEADOS</w:t>
      </w:r>
      <w:r w:rsidR="00A30E93">
        <w:rPr>
          <w:rFonts w:ascii="Tahoma" w:hAnsi="Tahoma" w:cs="Tahoma"/>
        </w:rPr>
        <w:t>,</w:t>
      </w:r>
      <w:r w:rsidRPr="008E4FDC">
        <w:rPr>
          <w:rFonts w:ascii="Tahoma" w:hAnsi="Tahoma" w:cs="Tahoma"/>
        </w:rPr>
        <w:t xml:space="preserve"> la jornada </w:t>
      </w:r>
      <w:r w:rsidR="008E4FDC">
        <w:rPr>
          <w:rFonts w:ascii="Tahoma" w:hAnsi="Tahoma" w:cs="Tahoma"/>
        </w:rPr>
        <w:t xml:space="preserve">diaria </w:t>
      </w:r>
      <w:r w:rsidRPr="008E4FDC">
        <w:rPr>
          <w:rFonts w:ascii="Tahoma" w:hAnsi="Tahoma" w:cs="Tahoma"/>
        </w:rPr>
        <w:t xml:space="preserve">de trabajo se amplíe a </w:t>
      </w:r>
      <w:r w:rsidR="00F05EE4" w:rsidRPr="008E4FDC">
        <w:rPr>
          <w:rFonts w:ascii="Tahoma" w:hAnsi="Tahoma" w:cs="Tahoma"/>
        </w:rPr>
        <w:t>diez (</w:t>
      </w:r>
      <w:r w:rsidRPr="00754341">
        <w:rPr>
          <w:rFonts w:ascii="Tahoma" w:hAnsi="Tahoma" w:cs="Tahoma"/>
          <w:b/>
          <w:color w:val="548DD4"/>
          <w:lang w:val="es-ES"/>
        </w:rPr>
        <w:t>10</w:t>
      </w:r>
      <w:r w:rsidR="00F05EE4" w:rsidRPr="008E4FDC">
        <w:rPr>
          <w:rFonts w:ascii="Tahoma" w:hAnsi="Tahoma" w:cs="Tahoma"/>
        </w:rPr>
        <w:t xml:space="preserve">) </w:t>
      </w:r>
      <w:r w:rsidRPr="008E4FDC">
        <w:rPr>
          <w:rFonts w:ascii="Tahoma" w:hAnsi="Tahoma" w:cs="Tahoma"/>
        </w:rPr>
        <w:t>horas, no se podrá labora</w:t>
      </w:r>
      <w:r w:rsidR="008E4FDC">
        <w:rPr>
          <w:rFonts w:ascii="Tahoma" w:hAnsi="Tahoma" w:cs="Tahoma"/>
        </w:rPr>
        <w:t>r en el mismo día horas extras.</w:t>
      </w:r>
    </w:p>
    <w:p w:rsidR="008E4FDC" w:rsidRPr="008E4FDC" w:rsidRDefault="008E4FDC">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Pr>
          <w:rFonts w:ascii="Tahoma" w:hAnsi="Tahoma" w:cs="Tahoma"/>
          <w:b/>
        </w:rPr>
        <w:t>19</w:t>
      </w:r>
      <w:r w:rsidR="008029FD" w:rsidRPr="007D1679">
        <w:rPr>
          <w:rFonts w:ascii="Tahoma" w:hAnsi="Tahoma" w:cs="Tahoma"/>
          <w:b/>
        </w:rPr>
        <w:t>.-</w:t>
      </w:r>
      <w:r w:rsidR="008029FD" w:rsidRPr="007D1679">
        <w:rPr>
          <w:rFonts w:ascii="Tahoma" w:hAnsi="Tahoma" w:cs="Tahoma"/>
        </w:rPr>
        <w:t xml:space="preserve"> Trabajo </w:t>
      </w:r>
      <w:r w:rsidR="0043745A">
        <w:rPr>
          <w:rFonts w:ascii="Tahoma" w:hAnsi="Tahoma" w:cs="Tahoma"/>
        </w:rPr>
        <w:t xml:space="preserve">ordinario </w:t>
      </w:r>
      <w:r w:rsidR="008029FD" w:rsidRPr="007D1679">
        <w:rPr>
          <w:rFonts w:ascii="Tahoma" w:hAnsi="Tahoma" w:cs="Tahoma"/>
        </w:rPr>
        <w:t xml:space="preserve">es el comprendido entre las 6:00 </w:t>
      </w:r>
      <w:r w:rsidR="00F05EE4" w:rsidRPr="007D1679">
        <w:rPr>
          <w:rFonts w:ascii="Tahoma" w:hAnsi="Tahoma" w:cs="Tahoma"/>
        </w:rPr>
        <w:t>AM</w:t>
      </w:r>
      <w:r w:rsidR="008029FD" w:rsidRPr="007D1679">
        <w:rPr>
          <w:rFonts w:ascii="Tahoma" w:hAnsi="Tahoma" w:cs="Tahoma"/>
        </w:rPr>
        <w:t xml:space="preserve">. y </w:t>
      </w:r>
      <w:r w:rsidR="001F43FF" w:rsidRPr="007D1679">
        <w:rPr>
          <w:rFonts w:ascii="Tahoma" w:hAnsi="Tahoma" w:cs="Tahoma"/>
        </w:rPr>
        <w:t xml:space="preserve">las </w:t>
      </w:r>
      <w:r w:rsidR="008029FD" w:rsidRPr="007D1679">
        <w:rPr>
          <w:rFonts w:ascii="Tahoma" w:hAnsi="Tahoma" w:cs="Tahoma"/>
        </w:rPr>
        <w:t xml:space="preserve">10:00 </w:t>
      </w:r>
      <w:r w:rsidR="00F05EE4" w:rsidRPr="007D1679">
        <w:rPr>
          <w:rFonts w:ascii="Tahoma" w:hAnsi="Tahoma" w:cs="Tahoma"/>
        </w:rPr>
        <w:t>PM</w:t>
      </w:r>
      <w:r w:rsidR="008029FD" w:rsidRPr="007D1679">
        <w:rPr>
          <w:rFonts w:ascii="Tahoma" w:hAnsi="Tahoma" w:cs="Tahoma"/>
        </w:rPr>
        <w:t xml:space="preserve">.  Trabajo nocturno es el comprendido entre las 10:00 </w:t>
      </w:r>
      <w:r w:rsidR="00F05EE4" w:rsidRPr="007D1679">
        <w:rPr>
          <w:rFonts w:ascii="Tahoma" w:hAnsi="Tahoma" w:cs="Tahoma"/>
        </w:rPr>
        <w:t>PM</w:t>
      </w:r>
      <w:r w:rsidR="008029FD" w:rsidRPr="007D1679">
        <w:rPr>
          <w:rFonts w:ascii="Tahoma" w:hAnsi="Tahoma" w:cs="Tahoma"/>
        </w:rPr>
        <w:t xml:space="preserve"> y las 6:00 </w:t>
      </w:r>
      <w:r w:rsidR="00F05EE4" w:rsidRPr="007D1679">
        <w:rPr>
          <w:rFonts w:ascii="Tahoma" w:hAnsi="Tahoma" w:cs="Tahoma"/>
        </w:rPr>
        <w:t>AM</w:t>
      </w:r>
      <w:r w:rsidR="008029FD" w:rsidRPr="007D1679">
        <w:rPr>
          <w:rFonts w:ascii="Tahoma" w:hAnsi="Tahoma" w:cs="Tahoma"/>
        </w:rPr>
        <w:t>.</w:t>
      </w:r>
    </w:p>
    <w:p w:rsidR="008029FD" w:rsidRPr="007D1679" w:rsidRDefault="008029FD">
      <w:pPr>
        <w:jc w:val="both"/>
        <w:rPr>
          <w:rFonts w:ascii="Tahoma" w:hAnsi="Tahoma" w:cs="Tahoma"/>
        </w:rPr>
      </w:pPr>
    </w:p>
    <w:p w:rsidR="008029FD" w:rsidRPr="00A30E93"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sidRPr="007D1679">
        <w:rPr>
          <w:rFonts w:ascii="Tahoma" w:hAnsi="Tahoma" w:cs="Tahoma"/>
          <w:b/>
        </w:rPr>
        <w:t>2</w:t>
      </w:r>
      <w:r w:rsidR="00E27F6B">
        <w:rPr>
          <w:rFonts w:ascii="Tahoma" w:hAnsi="Tahoma" w:cs="Tahoma"/>
          <w:b/>
        </w:rPr>
        <w:t>0</w:t>
      </w:r>
      <w:r w:rsidR="008029FD" w:rsidRPr="007D1679">
        <w:rPr>
          <w:rFonts w:ascii="Tahoma" w:hAnsi="Tahoma" w:cs="Tahoma"/>
          <w:b/>
        </w:rPr>
        <w:t>.-</w:t>
      </w:r>
      <w:r w:rsidR="008029FD" w:rsidRPr="007D1679">
        <w:rPr>
          <w:rFonts w:ascii="Tahoma" w:hAnsi="Tahoma" w:cs="Tahoma"/>
        </w:rPr>
        <w:t xml:space="preserve"> El trabajo suplementario o de horas extras se pagará por </w:t>
      </w:r>
      <w:r w:rsidR="00F3765B">
        <w:rPr>
          <w:rFonts w:ascii="Tahoma" w:hAnsi="Tahoma" w:cs="Tahoma"/>
        </w:rPr>
        <w:t>EL EMPLEADOR</w:t>
      </w:r>
      <w:r w:rsidR="008029FD" w:rsidRPr="007D1679">
        <w:rPr>
          <w:rFonts w:ascii="Tahoma" w:hAnsi="Tahoma" w:cs="Tahoma"/>
        </w:rPr>
        <w:t>, en cada caso, así</w:t>
      </w:r>
      <w:r w:rsidR="008A0642">
        <w:rPr>
          <w:rFonts w:ascii="Tahoma" w:hAnsi="Tahoma" w:cs="Tahoma"/>
        </w:rPr>
        <w:t>, s</w:t>
      </w:r>
      <w:r w:rsidR="008029FD" w:rsidRPr="00A30E93">
        <w:rPr>
          <w:rFonts w:ascii="Tahoma" w:hAnsi="Tahoma" w:cs="Tahoma"/>
        </w:rPr>
        <w:t xml:space="preserve">i es diurno, con un recargo del </w:t>
      </w:r>
      <w:r w:rsidR="008029FD" w:rsidRPr="00754341">
        <w:rPr>
          <w:rFonts w:ascii="Tahoma" w:hAnsi="Tahoma" w:cs="Tahoma"/>
          <w:b/>
          <w:color w:val="548DD4"/>
          <w:lang w:val="es-ES"/>
        </w:rPr>
        <w:t>25%</w:t>
      </w:r>
      <w:r w:rsidR="0043745A" w:rsidRPr="00A30E93">
        <w:rPr>
          <w:rFonts w:ascii="Tahoma" w:hAnsi="Tahoma" w:cs="Tahoma"/>
        </w:rPr>
        <w:t xml:space="preserve"> sobre el valor de la hora ordinaria diurna</w:t>
      </w:r>
      <w:r w:rsidR="008029FD" w:rsidRPr="00A30E93">
        <w:rPr>
          <w:rFonts w:ascii="Tahoma" w:hAnsi="Tahoma" w:cs="Tahoma"/>
        </w:rPr>
        <w:t xml:space="preserve">, y si es  nocturno, con un recargo del </w:t>
      </w:r>
      <w:r w:rsidR="008029FD" w:rsidRPr="00754341">
        <w:rPr>
          <w:rFonts w:ascii="Tahoma" w:hAnsi="Tahoma" w:cs="Tahoma"/>
          <w:b/>
          <w:color w:val="548DD4"/>
          <w:lang w:val="es-ES"/>
        </w:rPr>
        <w:t>75%</w:t>
      </w:r>
      <w:r w:rsidR="008029FD" w:rsidRPr="00A30E93">
        <w:rPr>
          <w:rFonts w:ascii="Tahoma" w:hAnsi="Tahoma" w:cs="Tahoma"/>
        </w:rPr>
        <w:t xml:space="preserve"> sobre el valor de</w:t>
      </w:r>
      <w:r w:rsidR="0043745A" w:rsidRPr="00A30E93">
        <w:rPr>
          <w:rFonts w:ascii="Tahoma" w:hAnsi="Tahoma" w:cs="Tahoma"/>
        </w:rPr>
        <w:t xml:space="preserve"> la hora ordinaria diurna</w:t>
      </w:r>
      <w:r w:rsidR="008029FD" w:rsidRPr="00A30E93">
        <w:rPr>
          <w:rFonts w:ascii="Tahoma" w:hAnsi="Tahoma" w:cs="Tahoma"/>
        </w:rPr>
        <w:t>.</w:t>
      </w:r>
    </w:p>
    <w:p w:rsidR="008029FD" w:rsidRPr="007D1679" w:rsidRDefault="008029FD">
      <w:pPr>
        <w:jc w:val="both"/>
        <w:rPr>
          <w:rFonts w:ascii="Tahoma" w:hAnsi="Tahoma" w:cs="Tahoma"/>
        </w:rPr>
      </w:pPr>
    </w:p>
    <w:p w:rsidR="008029FD" w:rsidRPr="00A30E93"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sidRPr="007D1679">
        <w:rPr>
          <w:rFonts w:ascii="Tahoma" w:hAnsi="Tahoma" w:cs="Tahoma"/>
          <w:b/>
        </w:rPr>
        <w:t>2</w:t>
      </w:r>
      <w:r w:rsidR="00E27F6B">
        <w:rPr>
          <w:rFonts w:ascii="Tahoma" w:hAnsi="Tahoma" w:cs="Tahoma"/>
          <w:b/>
        </w:rPr>
        <w:t>1</w:t>
      </w:r>
      <w:r w:rsidR="008029FD" w:rsidRPr="007D1679">
        <w:rPr>
          <w:rFonts w:ascii="Tahoma" w:hAnsi="Tahoma" w:cs="Tahoma"/>
          <w:b/>
        </w:rPr>
        <w:t>.-</w:t>
      </w:r>
      <w:r w:rsidR="008029FD" w:rsidRPr="007D1679">
        <w:rPr>
          <w:rFonts w:ascii="Tahoma" w:hAnsi="Tahoma" w:cs="Tahoma"/>
        </w:rPr>
        <w:t xml:space="preserve"> </w:t>
      </w:r>
      <w:r w:rsidR="008029FD" w:rsidRPr="00A30E93">
        <w:rPr>
          <w:rFonts w:ascii="Tahoma" w:hAnsi="Tahoma" w:cs="Tahoma"/>
        </w:rPr>
        <w:t>El trabajo nocturno, por el sólo hecho de ser nocturno</w:t>
      </w:r>
      <w:r w:rsidR="0043745A" w:rsidRPr="00A30E93">
        <w:rPr>
          <w:rFonts w:ascii="Tahoma" w:hAnsi="Tahoma" w:cs="Tahoma"/>
        </w:rPr>
        <w:t xml:space="preserve">, se remunerará por </w:t>
      </w:r>
      <w:r w:rsidR="00F3765B" w:rsidRPr="00A30E93">
        <w:rPr>
          <w:rFonts w:ascii="Tahoma" w:hAnsi="Tahoma" w:cs="Tahoma"/>
        </w:rPr>
        <w:t>EL EMPLEADOR</w:t>
      </w:r>
      <w:r w:rsidR="0043745A" w:rsidRPr="00A30E93">
        <w:rPr>
          <w:rFonts w:ascii="Tahoma" w:hAnsi="Tahoma" w:cs="Tahoma"/>
        </w:rPr>
        <w:t xml:space="preserve"> </w:t>
      </w:r>
      <w:r w:rsidR="008029FD" w:rsidRPr="00A30E93">
        <w:rPr>
          <w:rFonts w:ascii="Tahoma" w:hAnsi="Tahoma" w:cs="Tahoma"/>
        </w:rPr>
        <w:t xml:space="preserve">con un recargo del </w:t>
      </w:r>
      <w:r w:rsidR="008029FD" w:rsidRPr="00754341">
        <w:rPr>
          <w:rFonts w:ascii="Tahoma" w:hAnsi="Tahoma" w:cs="Tahoma"/>
          <w:b/>
          <w:color w:val="548DD4"/>
          <w:lang w:val="es-ES"/>
        </w:rPr>
        <w:t>35%</w:t>
      </w:r>
      <w:r w:rsidR="008029FD" w:rsidRPr="00A30E93">
        <w:rPr>
          <w:rFonts w:ascii="Tahoma" w:hAnsi="Tahoma" w:cs="Tahoma"/>
        </w:rPr>
        <w:t xml:space="preserve"> sobre el valor de</w:t>
      </w:r>
      <w:r w:rsidR="0043745A" w:rsidRPr="00A30E93">
        <w:rPr>
          <w:rFonts w:ascii="Tahoma" w:hAnsi="Tahoma" w:cs="Tahoma"/>
        </w:rPr>
        <w:t xml:space="preserve"> la hora ordinaria diurna</w:t>
      </w:r>
      <w:r w:rsidR="008029FD" w:rsidRPr="00A30E93">
        <w:rPr>
          <w:rFonts w:ascii="Tahoma" w:hAnsi="Tahoma" w:cs="Tahoma"/>
        </w:rPr>
        <w:t>.</w:t>
      </w:r>
    </w:p>
    <w:p w:rsidR="0043745A" w:rsidRPr="0043745A" w:rsidRDefault="00A30E93" w:rsidP="0043745A">
      <w:pPr>
        <w:jc w:val="both"/>
        <w:rPr>
          <w:rFonts w:ascii="Tahoma" w:hAnsi="Tahoma" w:cs="Tahoma"/>
        </w:rPr>
      </w:pPr>
      <w:r>
        <w:rPr>
          <w:rFonts w:ascii="Tahoma" w:hAnsi="Tahoma" w:cs="Tahoma"/>
          <w:b/>
        </w:rPr>
        <w:br w:type="column"/>
      </w:r>
      <w:r w:rsidR="008029FD" w:rsidRPr="007D1679">
        <w:rPr>
          <w:rFonts w:ascii="Tahoma" w:hAnsi="Tahoma" w:cs="Tahoma"/>
          <w:b/>
        </w:rPr>
        <w:lastRenderedPageBreak/>
        <w:t xml:space="preserve">PARÁGRAFO PRIMERO.-  </w:t>
      </w:r>
      <w:r w:rsidR="0043745A" w:rsidRPr="0043745A">
        <w:rPr>
          <w:rFonts w:ascii="Tahoma" w:hAnsi="Tahoma" w:cs="Tahoma"/>
        </w:rPr>
        <w:t xml:space="preserve">De conformidad con lo dispuesto </w:t>
      </w:r>
      <w:r w:rsidR="00276593">
        <w:rPr>
          <w:rFonts w:ascii="Tahoma" w:hAnsi="Tahoma" w:cs="Tahoma"/>
        </w:rPr>
        <w:t xml:space="preserve">por </w:t>
      </w:r>
      <w:r w:rsidR="0043745A" w:rsidRPr="0043745A">
        <w:rPr>
          <w:rFonts w:ascii="Tahoma" w:hAnsi="Tahoma" w:cs="Tahoma"/>
        </w:rPr>
        <w:t xml:space="preserve">el </w:t>
      </w:r>
      <w:r w:rsidR="00276593">
        <w:rPr>
          <w:rFonts w:ascii="Tahoma" w:hAnsi="Tahoma" w:cs="Tahoma"/>
        </w:rPr>
        <w:t xml:space="preserve">artículo 1 del </w:t>
      </w:r>
      <w:r w:rsidR="0043745A" w:rsidRPr="0043745A">
        <w:rPr>
          <w:rFonts w:ascii="Tahoma" w:hAnsi="Tahoma" w:cs="Tahoma"/>
        </w:rPr>
        <w:t xml:space="preserve">Decreto 2352 de 1965, </w:t>
      </w:r>
      <w:r w:rsidR="00F3765B">
        <w:rPr>
          <w:rFonts w:ascii="Tahoma" w:hAnsi="Tahoma" w:cs="Tahoma"/>
        </w:rPr>
        <w:t>EL EMPLEADOR</w:t>
      </w:r>
      <w:r w:rsidR="0043745A" w:rsidRPr="0043745A">
        <w:rPr>
          <w:rFonts w:ascii="Tahoma" w:hAnsi="Tahoma" w:cs="Tahoma"/>
        </w:rPr>
        <w:t xml:space="preserve"> podrá impl</w:t>
      </w:r>
      <w:r w:rsidR="0043745A">
        <w:rPr>
          <w:rFonts w:ascii="Tahoma" w:hAnsi="Tahoma" w:cs="Tahoma"/>
        </w:rPr>
        <w:t>eme</w:t>
      </w:r>
      <w:r w:rsidR="0043745A" w:rsidRPr="0043745A">
        <w:rPr>
          <w:rFonts w:ascii="Tahoma" w:hAnsi="Tahoma" w:cs="Tahoma"/>
        </w:rPr>
        <w:t>ntar turnos especiales de trabajo nocturno, mediante la contratación de nuevos contingentes de trabajadores</w:t>
      </w:r>
      <w:r w:rsidR="00276593">
        <w:rPr>
          <w:rFonts w:ascii="Tahoma" w:hAnsi="Tahoma" w:cs="Tahoma"/>
        </w:rPr>
        <w:t xml:space="preserve">, los cuales no podrán integrarse por actuales trabajadores de la empresa y solo podrán vincularse hasta por un lapso de seis meses, prorrogables hasta por seis meses </w:t>
      </w:r>
      <w:r w:rsidR="0043745A" w:rsidRPr="0043745A">
        <w:rPr>
          <w:rFonts w:ascii="Tahoma" w:hAnsi="Tahoma" w:cs="Tahoma"/>
        </w:rPr>
        <w:t xml:space="preserve"> </w:t>
      </w:r>
      <w:r w:rsidR="00276593">
        <w:rPr>
          <w:rFonts w:ascii="Tahoma" w:hAnsi="Tahoma" w:cs="Tahoma"/>
        </w:rPr>
        <w:t>más</w:t>
      </w:r>
      <w:r w:rsidR="00F76689">
        <w:rPr>
          <w:rFonts w:ascii="Tahoma" w:hAnsi="Tahoma" w:cs="Tahoma"/>
        </w:rPr>
        <w:t>,</w:t>
      </w:r>
      <w:r w:rsidR="00276593">
        <w:rPr>
          <w:rFonts w:ascii="Tahoma" w:hAnsi="Tahoma" w:cs="Tahoma"/>
        </w:rPr>
        <w:t xml:space="preserve"> previo concepto favorable del Ministerio de Trabajo, </w:t>
      </w:r>
      <w:r w:rsidR="0043745A" w:rsidRPr="0043745A">
        <w:rPr>
          <w:rFonts w:ascii="Tahoma" w:hAnsi="Tahoma" w:cs="Tahoma"/>
        </w:rPr>
        <w:t xml:space="preserve">con quienes podrá pactar remuneraciones sobre las cuales no opere </w:t>
      </w:r>
      <w:r w:rsidR="00276593">
        <w:rPr>
          <w:rFonts w:ascii="Tahoma" w:hAnsi="Tahoma" w:cs="Tahoma"/>
        </w:rPr>
        <w:t>e</w:t>
      </w:r>
      <w:r w:rsidR="0043745A" w:rsidRPr="0043745A">
        <w:rPr>
          <w:rFonts w:ascii="Tahoma" w:hAnsi="Tahoma" w:cs="Tahoma"/>
        </w:rPr>
        <w:t xml:space="preserve">l </w:t>
      </w:r>
      <w:r w:rsidR="00276593">
        <w:rPr>
          <w:rFonts w:ascii="Tahoma" w:hAnsi="Tahoma" w:cs="Tahoma"/>
        </w:rPr>
        <w:t xml:space="preserve">pago de </w:t>
      </w:r>
      <w:r w:rsidR="0043745A" w:rsidRPr="0043745A">
        <w:rPr>
          <w:rFonts w:ascii="Tahoma" w:hAnsi="Tahoma" w:cs="Tahoma"/>
        </w:rPr>
        <w:t>recargo</w:t>
      </w:r>
      <w:r w:rsidR="00FE5C5D">
        <w:rPr>
          <w:rFonts w:ascii="Tahoma" w:hAnsi="Tahoma" w:cs="Tahoma"/>
        </w:rPr>
        <w:t xml:space="preserve">  nocturno</w:t>
      </w:r>
      <w:r w:rsidR="0043745A" w:rsidRPr="0043745A">
        <w:rPr>
          <w:rFonts w:ascii="Tahoma" w:hAnsi="Tahoma" w:cs="Tahoma"/>
        </w:rPr>
        <w:t xml:space="preserve"> del t</w:t>
      </w:r>
      <w:r w:rsidR="00276593">
        <w:rPr>
          <w:rFonts w:ascii="Tahoma" w:hAnsi="Tahoma" w:cs="Tahoma"/>
        </w:rPr>
        <w:t>reinta y cinco por ciento (</w:t>
      </w:r>
      <w:r w:rsidR="00276593" w:rsidRPr="00F76689">
        <w:rPr>
          <w:rFonts w:ascii="Tahoma" w:hAnsi="Tahoma" w:cs="Tahoma"/>
          <w:b/>
          <w:color w:val="548DD4"/>
          <w:lang w:val="es-ES"/>
        </w:rPr>
        <w:t>35%</w:t>
      </w:r>
      <w:r w:rsidR="00276593">
        <w:rPr>
          <w:rFonts w:ascii="Tahoma" w:hAnsi="Tahoma" w:cs="Tahoma"/>
        </w:rPr>
        <w:t>), previsto por</w:t>
      </w:r>
      <w:r w:rsidR="0043745A" w:rsidRPr="0043745A">
        <w:rPr>
          <w:rFonts w:ascii="Tahoma" w:hAnsi="Tahoma" w:cs="Tahoma"/>
        </w:rPr>
        <w:t xml:space="preserve"> el numeral 1 del </w:t>
      </w:r>
      <w:r w:rsidR="00276593">
        <w:rPr>
          <w:rFonts w:ascii="Tahoma" w:hAnsi="Tahoma" w:cs="Tahoma"/>
        </w:rPr>
        <w:t>a</w:t>
      </w:r>
      <w:r w:rsidR="0043745A" w:rsidRPr="0043745A">
        <w:rPr>
          <w:rFonts w:ascii="Tahoma" w:hAnsi="Tahoma" w:cs="Tahoma"/>
        </w:rPr>
        <w:t>rtículo 168 del Código Sustantivo del Trabajo.</w:t>
      </w:r>
    </w:p>
    <w:p w:rsidR="006B5901" w:rsidRPr="00276593" w:rsidRDefault="006B5901">
      <w:pPr>
        <w:jc w:val="both"/>
        <w:rPr>
          <w:rFonts w:ascii="Tahoma" w:hAnsi="Tahoma" w:cs="Tahoma"/>
        </w:rPr>
      </w:pPr>
    </w:p>
    <w:p w:rsidR="008029FD" w:rsidRPr="00276593" w:rsidRDefault="00276593">
      <w:pPr>
        <w:jc w:val="both"/>
        <w:rPr>
          <w:rFonts w:ascii="Tahoma" w:hAnsi="Tahoma" w:cs="Tahoma"/>
        </w:rPr>
      </w:pPr>
      <w:r>
        <w:rPr>
          <w:rFonts w:ascii="Tahoma" w:hAnsi="Tahoma" w:cs="Tahoma"/>
        </w:rPr>
        <w:t xml:space="preserve">No obstante lo anterior, </w:t>
      </w:r>
      <w:r w:rsidRPr="0043745A">
        <w:rPr>
          <w:rFonts w:ascii="Tahoma" w:hAnsi="Tahoma" w:cs="Tahoma"/>
        </w:rPr>
        <w:t>e</w:t>
      </w:r>
      <w:r>
        <w:rPr>
          <w:rFonts w:ascii="Tahoma" w:hAnsi="Tahoma" w:cs="Tahoma"/>
        </w:rPr>
        <w:t>n</w:t>
      </w:r>
      <w:r w:rsidRPr="0043745A">
        <w:rPr>
          <w:rFonts w:ascii="Tahoma" w:hAnsi="Tahoma" w:cs="Tahoma"/>
        </w:rPr>
        <w:t xml:space="preserve"> </w:t>
      </w:r>
      <w:r>
        <w:rPr>
          <w:rFonts w:ascii="Tahoma" w:hAnsi="Tahoma" w:cs="Tahoma"/>
        </w:rPr>
        <w:t>los términos d</w:t>
      </w:r>
      <w:r w:rsidRPr="0043745A">
        <w:rPr>
          <w:rFonts w:ascii="Tahoma" w:hAnsi="Tahoma" w:cs="Tahoma"/>
        </w:rPr>
        <w:t xml:space="preserve">el </w:t>
      </w:r>
      <w:r>
        <w:rPr>
          <w:rFonts w:ascii="Tahoma" w:hAnsi="Tahoma" w:cs="Tahoma"/>
        </w:rPr>
        <w:t xml:space="preserve">artículo 2 del </w:t>
      </w:r>
      <w:r w:rsidR="00FD0ADA">
        <w:rPr>
          <w:rFonts w:ascii="Tahoma" w:hAnsi="Tahoma" w:cs="Tahoma"/>
        </w:rPr>
        <w:t>CST</w:t>
      </w:r>
      <w:r>
        <w:rPr>
          <w:rFonts w:ascii="Tahoma" w:hAnsi="Tahoma" w:cs="Tahoma"/>
        </w:rPr>
        <w:t>, e</w:t>
      </w:r>
      <w:r w:rsidR="008029FD" w:rsidRPr="00276593">
        <w:rPr>
          <w:rFonts w:ascii="Tahoma" w:hAnsi="Tahoma" w:cs="Tahoma"/>
        </w:rPr>
        <w:t xml:space="preserve">l trabajo en horas extras que se hiciere en los turnos especiales indicados en el presente parágrafo se remunerará con un recargo del </w:t>
      </w:r>
      <w:r w:rsidR="00F05EE4" w:rsidRPr="00276593">
        <w:rPr>
          <w:rFonts w:ascii="Tahoma" w:hAnsi="Tahoma" w:cs="Tahoma"/>
        </w:rPr>
        <w:t>veinticinco por</w:t>
      </w:r>
      <w:r w:rsidR="008029FD" w:rsidRPr="00276593">
        <w:rPr>
          <w:rFonts w:ascii="Tahoma" w:hAnsi="Tahoma" w:cs="Tahoma"/>
        </w:rPr>
        <w:t xml:space="preserve"> ciento </w:t>
      </w:r>
      <w:r w:rsidR="001B0174" w:rsidRPr="00276593">
        <w:rPr>
          <w:rFonts w:ascii="Tahoma" w:hAnsi="Tahoma" w:cs="Tahoma"/>
        </w:rPr>
        <w:t>(</w:t>
      </w:r>
      <w:r w:rsidR="001B0174" w:rsidRPr="00754341">
        <w:rPr>
          <w:rFonts w:ascii="Tahoma" w:hAnsi="Tahoma" w:cs="Tahoma"/>
          <w:b/>
          <w:color w:val="548DD4"/>
          <w:lang w:val="es-ES"/>
        </w:rPr>
        <w:t>25%</w:t>
      </w:r>
      <w:r w:rsidR="001B0174" w:rsidRPr="00276593">
        <w:rPr>
          <w:rFonts w:ascii="Tahoma" w:hAnsi="Tahoma" w:cs="Tahoma"/>
        </w:rPr>
        <w:t xml:space="preserve">) </w:t>
      </w:r>
      <w:r w:rsidR="008029FD" w:rsidRPr="00276593">
        <w:rPr>
          <w:rFonts w:ascii="Tahoma" w:hAnsi="Tahoma" w:cs="Tahoma"/>
        </w:rPr>
        <w:t xml:space="preserve">sobre el valor del salario ordinario pactado, el cual no podrá ser en ningún caso inferior al salario ordinario que </w:t>
      </w:r>
      <w:r>
        <w:rPr>
          <w:rFonts w:ascii="Tahoma" w:hAnsi="Tahoma" w:cs="Tahoma"/>
        </w:rPr>
        <w:t xml:space="preserve">se </w:t>
      </w:r>
      <w:r w:rsidR="008029FD" w:rsidRPr="00276593">
        <w:rPr>
          <w:rFonts w:ascii="Tahoma" w:hAnsi="Tahoma" w:cs="Tahoma"/>
        </w:rPr>
        <w:t xml:space="preserve">pague a </w:t>
      </w:r>
      <w:r w:rsidR="00F3765B" w:rsidRPr="00276593">
        <w:rPr>
          <w:rFonts w:ascii="Tahoma" w:hAnsi="Tahoma" w:cs="Tahoma"/>
        </w:rPr>
        <w:t>LOS EMPLEADOS</w:t>
      </w:r>
      <w:r w:rsidR="008029FD" w:rsidRPr="00276593">
        <w:rPr>
          <w:rFonts w:ascii="Tahoma" w:hAnsi="Tahoma" w:cs="Tahoma"/>
        </w:rPr>
        <w:t xml:space="preserve"> que ejecuten actividades iguales o similares en horario diurno.</w:t>
      </w:r>
    </w:p>
    <w:p w:rsidR="008029FD" w:rsidRPr="007D1679" w:rsidRDefault="008029FD">
      <w:pPr>
        <w:jc w:val="both"/>
        <w:rPr>
          <w:rFonts w:ascii="Tahoma" w:hAnsi="Tahoma" w:cs="Tahoma"/>
        </w:rPr>
      </w:pPr>
    </w:p>
    <w:p w:rsidR="008029FD" w:rsidRPr="0080791E" w:rsidRDefault="008029FD">
      <w:pPr>
        <w:jc w:val="both"/>
        <w:rPr>
          <w:rFonts w:ascii="Tahoma" w:hAnsi="Tahoma" w:cs="Tahoma"/>
        </w:rPr>
      </w:pPr>
      <w:r w:rsidRPr="007D1679">
        <w:rPr>
          <w:rFonts w:ascii="Tahoma" w:hAnsi="Tahoma" w:cs="Tahoma"/>
          <w:b/>
        </w:rPr>
        <w:t>PARÁGRAFO SEGUNDO.-</w:t>
      </w:r>
      <w:r w:rsidRPr="007D1679">
        <w:rPr>
          <w:rFonts w:ascii="Tahoma" w:hAnsi="Tahoma" w:cs="Tahoma"/>
        </w:rPr>
        <w:t xml:space="preserve"> </w:t>
      </w:r>
      <w:r w:rsidRPr="0080791E">
        <w:rPr>
          <w:rFonts w:ascii="Tahoma" w:hAnsi="Tahoma" w:cs="Tahoma"/>
        </w:rPr>
        <w:t xml:space="preserve">Tampoco habrá lugar al recargo del </w:t>
      </w:r>
      <w:r w:rsidR="00F05EE4" w:rsidRPr="0080791E">
        <w:rPr>
          <w:rFonts w:ascii="Tahoma" w:hAnsi="Tahoma" w:cs="Tahoma"/>
        </w:rPr>
        <w:t>treinta y cinco</w:t>
      </w:r>
      <w:r w:rsidR="00F05EE4" w:rsidRPr="0080791E" w:rsidDel="00F05EE4">
        <w:rPr>
          <w:rFonts w:ascii="Tahoma" w:hAnsi="Tahoma" w:cs="Tahoma"/>
        </w:rPr>
        <w:t xml:space="preserve"> </w:t>
      </w:r>
      <w:r w:rsidR="00F05EE4" w:rsidRPr="0080791E">
        <w:rPr>
          <w:rFonts w:ascii="Tahoma" w:hAnsi="Tahoma" w:cs="Tahoma"/>
        </w:rPr>
        <w:t>por ciento (</w:t>
      </w:r>
      <w:r w:rsidRPr="00754341">
        <w:rPr>
          <w:rFonts w:ascii="Tahoma" w:hAnsi="Tahoma" w:cs="Tahoma"/>
          <w:b/>
          <w:color w:val="548DD4"/>
          <w:lang w:val="es-ES"/>
        </w:rPr>
        <w:t>35%</w:t>
      </w:r>
      <w:r w:rsidR="00F05EE4" w:rsidRPr="0080791E">
        <w:rPr>
          <w:rFonts w:ascii="Tahoma" w:hAnsi="Tahoma" w:cs="Tahoma"/>
        </w:rPr>
        <w:t>)</w:t>
      </w:r>
      <w:r w:rsidRPr="0080791E">
        <w:rPr>
          <w:rFonts w:ascii="Tahoma" w:hAnsi="Tahoma" w:cs="Tahoma"/>
        </w:rPr>
        <w:t xml:space="preserve"> previsto en el presente artículo, en los turnos sucesivos de trabajo de </w:t>
      </w:r>
      <w:r w:rsidR="00F05EE4" w:rsidRPr="0080791E">
        <w:rPr>
          <w:rFonts w:ascii="Tahoma" w:hAnsi="Tahoma" w:cs="Tahoma"/>
        </w:rPr>
        <w:t>seis (</w:t>
      </w:r>
      <w:r w:rsidRPr="00754341">
        <w:rPr>
          <w:rFonts w:ascii="Tahoma" w:hAnsi="Tahoma" w:cs="Tahoma"/>
          <w:b/>
          <w:color w:val="548DD4"/>
          <w:lang w:val="es-ES"/>
        </w:rPr>
        <w:t>6</w:t>
      </w:r>
      <w:r w:rsidR="00F05EE4" w:rsidRPr="0080791E">
        <w:rPr>
          <w:rFonts w:ascii="Tahoma" w:hAnsi="Tahoma" w:cs="Tahoma"/>
        </w:rPr>
        <w:t>)</w:t>
      </w:r>
      <w:r w:rsidRPr="0080791E">
        <w:rPr>
          <w:rFonts w:ascii="Tahoma" w:hAnsi="Tahoma" w:cs="Tahoma"/>
        </w:rPr>
        <w:t xml:space="preserve"> horas al día y </w:t>
      </w:r>
      <w:r w:rsidR="00F05EE4" w:rsidRPr="0080791E">
        <w:rPr>
          <w:rFonts w:ascii="Tahoma" w:hAnsi="Tahoma" w:cs="Tahoma"/>
        </w:rPr>
        <w:t>treinta y seis (</w:t>
      </w:r>
      <w:r w:rsidR="00F05EE4" w:rsidRPr="00754341">
        <w:rPr>
          <w:rFonts w:ascii="Tahoma" w:hAnsi="Tahoma" w:cs="Tahoma"/>
          <w:b/>
          <w:color w:val="548DD4"/>
          <w:lang w:val="es-ES"/>
        </w:rPr>
        <w:t>36</w:t>
      </w:r>
      <w:r w:rsidR="00F05EE4" w:rsidRPr="0080791E">
        <w:rPr>
          <w:rFonts w:ascii="Tahoma" w:hAnsi="Tahoma" w:cs="Tahoma"/>
        </w:rPr>
        <w:t xml:space="preserve">) </w:t>
      </w:r>
      <w:r w:rsidRPr="0080791E">
        <w:rPr>
          <w:rFonts w:ascii="Tahoma" w:hAnsi="Tahoma" w:cs="Tahoma"/>
        </w:rPr>
        <w:t xml:space="preserve">a la semana que </w:t>
      </w:r>
      <w:r w:rsidR="00F3765B" w:rsidRPr="0080791E">
        <w:rPr>
          <w:rFonts w:ascii="Tahoma" w:hAnsi="Tahoma" w:cs="Tahoma"/>
        </w:rPr>
        <w:t>EL EMPLEADOR</w:t>
      </w:r>
      <w:r w:rsidRPr="0080791E">
        <w:rPr>
          <w:rFonts w:ascii="Tahoma" w:hAnsi="Tahoma" w:cs="Tahoma"/>
        </w:rPr>
        <w:t xml:space="preserve"> organice de conformidad con lo previsto </w:t>
      </w:r>
      <w:r w:rsidR="001950BD" w:rsidRPr="0080791E">
        <w:rPr>
          <w:rFonts w:ascii="Tahoma" w:hAnsi="Tahoma" w:cs="Tahoma"/>
        </w:rPr>
        <w:t>en el artículo 51 de la Ley 789 de 2002</w:t>
      </w:r>
      <w:r w:rsidRPr="0080791E">
        <w:rPr>
          <w:rFonts w:ascii="Tahoma" w:hAnsi="Tahoma" w:cs="Tahoma"/>
        </w:rPr>
        <w:t>.</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rPr>
        <w:t xml:space="preserve">Durante el desarrollo de los turnos a que alude el presente </w:t>
      </w:r>
      <w:r w:rsidR="0080791E">
        <w:rPr>
          <w:rFonts w:ascii="Tahoma" w:hAnsi="Tahoma" w:cs="Tahoma"/>
        </w:rPr>
        <w:t>P</w:t>
      </w:r>
      <w:r w:rsidRPr="007D1679">
        <w:rPr>
          <w:rFonts w:ascii="Tahoma" w:hAnsi="Tahoma" w:cs="Tahoma"/>
        </w:rPr>
        <w:t>arágrafo</w:t>
      </w:r>
      <w:r w:rsidR="0080791E">
        <w:rPr>
          <w:rFonts w:ascii="Tahoma" w:hAnsi="Tahoma" w:cs="Tahoma"/>
        </w:rPr>
        <w:t>,</w:t>
      </w:r>
      <w:r w:rsidRPr="007D1679">
        <w:rPr>
          <w:rFonts w:ascii="Tahoma" w:hAnsi="Tahoma" w:cs="Tahoma"/>
        </w:rPr>
        <w:t xml:space="preserve"> </w:t>
      </w:r>
      <w:r w:rsidR="00F3765B">
        <w:rPr>
          <w:rFonts w:ascii="Tahoma" w:hAnsi="Tahoma" w:cs="Tahoma"/>
        </w:rPr>
        <w:t>EL EMPLEADOR</w:t>
      </w:r>
      <w:r w:rsidRPr="007D1679">
        <w:rPr>
          <w:rFonts w:ascii="Tahoma" w:hAnsi="Tahoma" w:cs="Tahoma"/>
        </w:rPr>
        <w:t xml:space="preserve"> no podrá, aún con el consentimiento d</w:t>
      </w:r>
      <w:r w:rsidR="0080791E">
        <w:rPr>
          <w:rFonts w:ascii="Tahoma" w:hAnsi="Tahoma" w:cs="Tahoma"/>
        </w:rPr>
        <w:t>e</w:t>
      </w:r>
      <w:r w:rsidRPr="007D1679">
        <w:rPr>
          <w:rFonts w:ascii="Tahoma" w:hAnsi="Tahoma" w:cs="Tahoma"/>
        </w:rPr>
        <w:t xml:space="preserve">l </w:t>
      </w:r>
      <w:r w:rsidR="00145B90" w:rsidRPr="007D1679">
        <w:rPr>
          <w:rFonts w:ascii="Tahoma" w:hAnsi="Tahoma" w:cs="Tahoma"/>
        </w:rPr>
        <w:t>Empleado</w:t>
      </w:r>
      <w:r w:rsidRPr="007D1679">
        <w:rPr>
          <w:rFonts w:ascii="Tahoma" w:hAnsi="Tahoma" w:cs="Tahoma"/>
        </w:rPr>
        <w:t>, contratarlo para la ejecución de dos turnos el mismo día, salvo en labores de supervisión, dirección, confianza o manejo</w:t>
      </w:r>
      <w:r w:rsidR="0080791E">
        <w:rPr>
          <w:rFonts w:ascii="Tahoma" w:hAnsi="Tahoma" w:cs="Tahoma"/>
        </w:rPr>
        <w:t>, según lo dispuesto en este sentido por el artículo 161 del Código Sustantivo del Trabajo</w:t>
      </w:r>
      <w:r w:rsidRPr="007D1679">
        <w:rPr>
          <w:rFonts w:ascii="Tahoma" w:hAnsi="Tahoma" w:cs="Tahoma"/>
        </w:rPr>
        <w:t>.</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b/>
        </w:rPr>
        <w:t xml:space="preserve">ARTÍCULO </w:t>
      </w:r>
      <w:r w:rsidR="00E27F6B" w:rsidRPr="007D1679">
        <w:rPr>
          <w:rFonts w:ascii="Tahoma" w:hAnsi="Tahoma" w:cs="Tahoma"/>
          <w:b/>
        </w:rPr>
        <w:t>2</w:t>
      </w:r>
      <w:r w:rsidR="00E27F6B">
        <w:rPr>
          <w:rFonts w:ascii="Tahoma" w:hAnsi="Tahoma" w:cs="Tahoma"/>
          <w:b/>
        </w:rPr>
        <w:t>2</w:t>
      </w:r>
      <w:r w:rsidRPr="007D1679">
        <w:rPr>
          <w:rFonts w:ascii="Tahoma" w:hAnsi="Tahoma" w:cs="Tahoma"/>
          <w:b/>
        </w:rPr>
        <w:t>.-</w:t>
      </w:r>
      <w:r w:rsidRPr="007D1679">
        <w:rPr>
          <w:rFonts w:ascii="Tahoma" w:hAnsi="Tahoma" w:cs="Tahoma"/>
        </w:rPr>
        <w:t xml:space="preserve"> Cada uno de los recargos a que se refieren los artículos anteriores, se produce de manera exclusiva, es decir, sin acumularlos con ningún otro.</w:t>
      </w: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sidRPr="007D1679">
        <w:rPr>
          <w:rFonts w:ascii="Tahoma" w:hAnsi="Tahoma" w:cs="Tahoma"/>
          <w:b/>
        </w:rPr>
        <w:t>2</w:t>
      </w:r>
      <w:r w:rsidR="00E27F6B">
        <w:rPr>
          <w:rFonts w:ascii="Tahoma" w:hAnsi="Tahoma" w:cs="Tahoma"/>
          <w:b/>
        </w:rPr>
        <w:t>3</w:t>
      </w:r>
      <w:r w:rsidR="008029FD" w:rsidRPr="007D1679">
        <w:rPr>
          <w:rFonts w:ascii="Tahoma" w:hAnsi="Tahoma" w:cs="Tahoma"/>
          <w:b/>
        </w:rPr>
        <w:t>.-</w:t>
      </w:r>
      <w:r w:rsidR="008029FD" w:rsidRPr="007D1679">
        <w:rPr>
          <w:rFonts w:ascii="Tahoma" w:hAnsi="Tahoma" w:cs="Tahoma"/>
        </w:rPr>
        <w:t xml:space="preserve">  El pago del trabajo suplementario o de horas extras y el del recargo por trabajo nocturno, se efectuará junto con el salario ordinario, o a más tardar junto con el salario del período siguiente.</w:t>
      </w:r>
      <w:r w:rsidR="00E81322">
        <w:rPr>
          <w:rFonts w:ascii="Tahoma" w:hAnsi="Tahoma" w:cs="Tahoma"/>
        </w:rPr>
        <w:t xml:space="preserve"> La empresa podrá acordar con los empleados otras modalidades de pago de los recargos, siempre y cuando se reconozca como mínimo las tarifas de cada modalidad de recargo, de acuerdo a los artículos </w:t>
      </w:r>
      <w:r w:rsidR="00E81322" w:rsidRPr="00E81322">
        <w:rPr>
          <w:rFonts w:ascii="Tahoma" w:hAnsi="Tahoma" w:cs="Tahoma"/>
          <w:color w:val="FF0000"/>
        </w:rPr>
        <w:t>19</w:t>
      </w:r>
      <w:r w:rsidR="00E81322">
        <w:rPr>
          <w:rFonts w:ascii="Tahoma" w:hAnsi="Tahoma" w:cs="Tahoma"/>
        </w:rPr>
        <w:t xml:space="preserve"> a </w:t>
      </w:r>
      <w:r w:rsidR="00E81322" w:rsidRPr="00E81322">
        <w:rPr>
          <w:rFonts w:ascii="Tahoma" w:hAnsi="Tahoma" w:cs="Tahoma"/>
          <w:color w:val="FF0000"/>
        </w:rPr>
        <w:t>2</w:t>
      </w:r>
      <w:r w:rsidR="00E81322">
        <w:rPr>
          <w:rFonts w:ascii="Tahoma" w:hAnsi="Tahoma" w:cs="Tahoma"/>
          <w:color w:val="FF0000"/>
        </w:rPr>
        <w:t>9</w:t>
      </w:r>
      <w:r w:rsidR="00FD0ADA">
        <w:rPr>
          <w:rFonts w:ascii="Tahoma" w:hAnsi="Tahoma" w:cs="Tahoma"/>
        </w:rPr>
        <w:t xml:space="preserve"> de éste Reglamento.</w:t>
      </w:r>
    </w:p>
    <w:p w:rsidR="008029FD" w:rsidRPr="007D1679" w:rsidRDefault="008029FD">
      <w:pPr>
        <w:jc w:val="both"/>
        <w:rPr>
          <w:rFonts w:ascii="Tahoma" w:hAnsi="Tahoma" w:cs="Tahoma"/>
        </w:rPr>
      </w:pPr>
    </w:p>
    <w:p w:rsidR="00FF02AD" w:rsidRDefault="00FF02AD">
      <w:pPr>
        <w:jc w:val="both"/>
        <w:rPr>
          <w:rFonts w:ascii="Tahoma" w:hAnsi="Tahoma" w:cs="Tahoma"/>
        </w:rPr>
      </w:pPr>
    </w:p>
    <w:p w:rsidR="00256800" w:rsidRPr="007D1679" w:rsidRDefault="00256800">
      <w:pPr>
        <w:jc w:val="both"/>
        <w:rPr>
          <w:rFonts w:ascii="Tahoma" w:hAnsi="Tahoma" w:cs="Tahoma"/>
        </w:rPr>
      </w:pPr>
    </w:p>
    <w:p w:rsidR="008029FD" w:rsidRPr="007D1679" w:rsidRDefault="007B47D1" w:rsidP="000A3550">
      <w:pPr>
        <w:jc w:val="center"/>
        <w:outlineLvl w:val="0"/>
        <w:rPr>
          <w:rFonts w:ascii="Tahoma" w:hAnsi="Tahoma" w:cs="Tahoma"/>
          <w:b/>
        </w:rPr>
      </w:pPr>
      <w:r>
        <w:rPr>
          <w:rFonts w:ascii="Tahoma" w:hAnsi="Tahoma" w:cs="Tahoma"/>
          <w:b/>
        </w:rPr>
        <w:t>CAPITULO VI</w:t>
      </w:r>
    </w:p>
    <w:p w:rsidR="008029FD" w:rsidRPr="007D1679" w:rsidRDefault="008029FD" w:rsidP="000A3550">
      <w:pPr>
        <w:jc w:val="center"/>
        <w:outlineLvl w:val="0"/>
        <w:rPr>
          <w:rFonts w:ascii="Tahoma" w:hAnsi="Tahoma" w:cs="Tahoma"/>
        </w:rPr>
      </w:pPr>
      <w:r w:rsidRPr="007D1679">
        <w:rPr>
          <w:rFonts w:ascii="Tahoma" w:hAnsi="Tahoma" w:cs="Tahoma"/>
          <w:b/>
        </w:rPr>
        <w:t>DÍAS DE DESCANSO OBLIGATORIO</w:t>
      </w: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7E1DE5">
        <w:rPr>
          <w:rFonts w:ascii="Tahoma" w:hAnsi="Tahoma" w:cs="Tahoma"/>
          <w:b/>
        </w:rPr>
        <w:t xml:space="preserve"> </w:t>
      </w:r>
      <w:r w:rsidR="00E27F6B">
        <w:rPr>
          <w:rFonts w:ascii="Tahoma" w:hAnsi="Tahoma" w:cs="Tahoma"/>
          <w:b/>
        </w:rPr>
        <w:t>24</w:t>
      </w:r>
      <w:r w:rsidR="008029FD" w:rsidRPr="007D1679">
        <w:rPr>
          <w:rFonts w:ascii="Tahoma" w:hAnsi="Tahoma" w:cs="Tahoma"/>
          <w:b/>
        </w:rPr>
        <w:t>.-</w:t>
      </w:r>
      <w:r w:rsidR="008029FD" w:rsidRPr="007D1679">
        <w:rPr>
          <w:rFonts w:ascii="Tahoma" w:hAnsi="Tahoma" w:cs="Tahoma"/>
        </w:rPr>
        <w:t xml:space="preserve">  </w:t>
      </w:r>
      <w:r w:rsidR="00A07FA5">
        <w:rPr>
          <w:rFonts w:ascii="Tahoma" w:hAnsi="Tahoma" w:cs="Tahoma"/>
        </w:rPr>
        <w:t>S</w:t>
      </w:r>
      <w:r w:rsidR="008029FD" w:rsidRPr="007D1679">
        <w:rPr>
          <w:rFonts w:ascii="Tahoma" w:hAnsi="Tahoma" w:cs="Tahoma"/>
        </w:rPr>
        <w:t xml:space="preserve">erán de descanso obligatorio remunerado los domingos y los siguientes días de fiesta de carácter civil o religioso:  primero de enero, seis de enero, diecinueve de marzo, primero de mayo, veintinueve de junio, veinte de julio, siete de agosto, quince de agosto, doce de octubre, primero de noviembre, once de noviembre, ocho de diciembre y veinticinco de diciembre; además los días Jueves y Viernes Santos, el día de la Ascensión del Señor, el de </w:t>
      </w:r>
      <w:r w:rsidR="008029FD" w:rsidRPr="007D1679">
        <w:rPr>
          <w:rFonts w:ascii="Tahoma" w:hAnsi="Tahoma" w:cs="Tahoma"/>
          <w:i/>
        </w:rPr>
        <w:t>Corpus Christi</w:t>
      </w:r>
      <w:r w:rsidR="008029FD" w:rsidRPr="007D1679">
        <w:rPr>
          <w:rFonts w:ascii="Tahoma" w:hAnsi="Tahoma" w:cs="Tahoma"/>
        </w:rPr>
        <w:t xml:space="preserve"> y el del Sagrado Corazón de Jesús.</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rPr>
        <w:t>El descanso remunerado del 6 de enero, 19 de marzo, 29 de junio, 15 de agosto, 12 de octubre, 1</w:t>
      </w:r>
      <w:r w:rsidR="00F05EE4" w:rsidRPr="007D1679">
        <w:rPr>
          <w:rFonts w:ascii="Tahoma" w:hAnsi="Tahoma" w:cs="Tahoma"/>
        </w:rPr>
        <w:t xml:space="preserve"> </w:t>
      </w:r>
      <w:r w:rsidRPr="007D1679">
        <w:rPr>
          <w:rFonts w:ascii="Tahoma" w:hAnsi="Tahoma" w:cs="Tahoma"/>
        </w:rPr>
        <w:t xml:space="preserve">de noviembre, 11 de noviembre, Ascensión del Señor, el de </w:t>
      </w:r>
      <w:r w:rsidRPr="007D1679">
        <w:rPr>
          <w:rFonts w:ascii="Tahoma" w:hAnsi="Tahoma" w:cs="Tahoma"/>
          <w:i/>
        </w:rPr>
        <w:t>Corpus Christi</w:t>
      </w:r>
      <w:r w:rsidRPr="007D1679">
        <w:rPr>
          <w:rFonts w:ascii="Tahoma" w:hAnsi="Tahoma" w:cs="Tahoma"/>
        </w:rPr>
        <w:t xml:space="preserve"> y el del Sagrado Corazón de Jesús, cuando no caigan en día lunes se trasladarán al lunes siguiente a dicho día.</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rPr>
        <w:t>Cuando las mencionadas festividades caigan en domingo el descanso remunerado igualmente se trasladará al lunes.</w:t>
      </w:r>
    </w:p>
    <w:p w:rsidR="008029FD" w:rsidRPr="007D1679" w:rsidRDefault="005F1CE7">
      <w:pPr>
        <w:jc w:val="both"/>
        <w:rPr>
          <w:rFonts w:ascii="Tahoma" w:hAnsi="Tahoma" w:cs="Tahoma"/>
        </w:rPr>
      </w:pPr>
      <w:r w:rsidRPr="007D1679">
        <w:rPr>
          <w:rFonts w:ascii="Tahoma" w:hAnsi="Tahoma" w:cs="Tahoma"/>
          <w:b/>
        </w:rPr>
        <w:lastRenderedPageBreak/>
        <w:t>ARTÍCULO</w:t>
      </w:r>
      <w:r w:rsidR="007E1DE5">
        <w:rPr>
          <w:rFonts w:ascii="Tahoma" w:hAnsi="Tahoma" w:cs="Tahoma"/>
          <w:b/>
        </w:rPr>
        <w:t xml:space="preserve"> </w:t>
      </w:r>
      <w:r w:rsidR="00E27F6B">
        <w:rPr>
          <w:rFonts w:ascii="Tahoma" w:hAnsi="Tahoma" w:cs="Tahoma"/>
          <w:b/>
        </w:rPr>
        <w:t>25</w:t>
      </w:r>
      <w:r w:rsidR="008029FD" w:rsidRPr="007D1679">
        <w:rPr>
          <w:rFonts w:ascii="Tahoma" w:hAnsi="Tahoma" w:cs="Tahoma"/>
          <w:b/>
        </w:rPr>
        <w:t>.-</w:t>
      </w:r>
      <w:r w:rsidR="008029FD" w:rsidRPr="007D1679">
        <w:rPr>
          <w:rFonts w:ascii="Tahoma" w:hAnsi="Tahoma" w:cs="Tahoma"/>
        </w:rPr>
        <w:t xml:space="preserve"> </w:t>
      </w:r>
      <w:r w:rsidR="00F3765B">
        <w:rPr>
          <w:rFonts w:ascii="Tahoma" w:hAnsi="Tahoma" w:cs="Tahoma"/>
        </w:rPr>
        <w:t>EL EMPLEADOR</w:t>
      </w:r>
      <w:r w:rsidR="008029FD" w:rsidRPr="007D1679">
        <w:rPr>
          <w:rFonts w:ascii="Tahoma" w:hAnsi="Tahoma" w:cs="Tahoma"/>
        </w:rPr>
        <w:t xml:space="preserve"> remunerará el descanso dominical o festivo con el salario ordinario de un día a </w:t>
      </w:r>
      <w:r w:rsidR="00F3765B">
        <w:rPr>
          <w:rFonts w:ascii="Tahoma" w:hAnsi="Tahoma" w:cs="Tahoma"/>
        </w:rPr>
        <w:t>LOS EMPLEADOS</w:t>
      </w:r>
      <w:r w:rsidR="008029FD" w:rsidRPr="007D1679">
        <w:rPr>
          <w:rFonts w:ascii="Tahoma" w:hAnsi="Tahoma" w:cs="Tahoma"/>
        </w:rPr>
        <w:t xml:space="preserve"> que habiéndose obligado a prestar sus servicios en todos los días laborables de la semana, no falten al trabajo, o que si faltan lo hayan hecho por justa causa o por culpa o disposición de </w:t>
      </w:r>
      <w:r w:rsidR="00F3765B">
        <w:rPr>
          <w:rFonts w:ascii="Tahoma" w:hAnsi="Tahoma" w:cs="Tahoma"/>
        </w:rPr>
        <w:t>EL EMPLEADOR</w:t>
      </w:r>
      <w:r w:rsidR="008029FD" w:rsidRPr="007D1679">
        <w:rPr>
          <w:rFonts w:ascii="Tahoma" w:hAnsi="Tahoma" w:cs="Tahoma"/>
        </w:rPr>
        <w:t>, aún en el caso de que el descanso dominical coincida con una fecha que la ley señale también como de descanso obligatorio remunerado.  Se entiende por justa causa la incapacidad por accidente de trabajo o enfermedad común, la calamidad doméstica, la fuerza mayor y el caso fortuito.</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rPr>
        <w:t>No tiene derecho a la remuneración del descanso dominical</w:t>
      </w:r>
      <w:r w:rsidR="00C23702">
        <w:rPr>
          <w:rFonts w:ascii="Tahoma" w:hAnsi="Tahoma" w:cs="Tahoma"/>
        </w:rPr>
        <w:t>,</w:t>
      </w:r>
      <w:r w:rsidRPr="007D1679">
        <w:rPr>
          <w:rFonts w:ascii="Tahoma" w:hAnsi="Tahoma" w:cs="Tahoma"/>
        </w:rPr>
        <w:t xml:space="preserve"> el </w:t>
      </w:r>
      <w:r w:rsidR="00145B90" w:rsidRPr="007D1679">
        <w:rPr>
          <w:rFonts w:ascii="Tahoma" w:hAnsi="Tahoma" w:cs="Tahoma"/>
        </w:rPr>
        <w:t>Empleado</w:t>
      </w:r>
      <w:r w:rsidRPr="007D1679">
        <w:rPr>
          <w:rFonts w:ascii="Tahoma" w:hAnsi="Tahoma" w:cs="Tahoma"/>
        </w:rPr>
        <w:t xml:space="preserve"> que deba recibir por ese mismo día </w:t>
      </w:r>
      <w:r w:rsidR="00C23702">
        <w:rPr>
          <w:rFonts w:ascii="Tahoma" w:hAnsi="Tahoma" w:cs="Tahoma"/>
        </w:rPr>
        <w:t>el auxilio por incapacidad temporal</w:t>
      </w:r>
      <w:r w:rsidRPr="007D1679">
        <w:rPr>
          <w:rFonts w:ascii="Tahoma" w:hAnsi="Tahoma" w:cs="Tahoma"/>
        </w:rPr>
        <w:t xml:space="preserve"> </w:t>
      </w:r>
      <w:r w:rsidR="00C23702">
        <w:rPr>
          <w:rFonts w:ascii="Tahoma" w:hAnsi="Tahoma" w:cs="Tahoma"/>
        </w:rPr>
        <w:t xml:space="preserve">derivada de </w:t>
      </w:r>
      <w:r w:rsidRPr="007D1679">
        <w:rPr>
          <w:rFonts w:ascii="Tahoma" w:hAnsi="Tahoma" w:cs="Tahoma"/>
        </w:rPr>
        <w:t>enfermedad</w:t>
      </w:r>
      <w:r w:rsidR="008B6324" w:rsidRPr="007D1679">
        <w:rPr>
          <w:rFonts w:ascii="Tahoma" w:hAnsi="Tahoma" w:cs="Tahoma"/>
        </w:rPr>
        <w:t xml:space="preserve"> general </w:t>
      </w:r>
      <w:r w:rsidRPr="007D1679">
        <w:rPr>
          <w:rFonts w:ascii="Tahoma" w:hAnsi="Tahoma" w:cs="Tahoma"/>
        </w:rPr>
        <w:t>o accidente de trabajo. Para los efectos de la remuneración del descanso dominical, los días de fiesta no interrumpen la continuidad y se computan como si en ellos se hubiere prestado el servicio por</w:t>
      </w:r>
      <w:r w:rsidR="00C23702">
        <w:rPr>
          <w:rFonts w:ascii="Tahoma" w:hAnsi="Tahoma" w:cs="Tahoma"/>
        </w:rPr>
        <w:t xml:space="preserve"> parte de LOS EMPLEADOS</w:t>
      </w:r>
      <w:r w:rsidRPr="007D1679">
        <w:rPr>
          <w:rFonts w:ascii="Tahoma" w:hAnsi="Tahoma" w:cs="Tahoma"/>
        </w:rPr>
        <w:t>.</w:t>
      </w:r>
    </w:p>
    <w:p w:rsidR="008029FD" w:rsidRPr="007D1679" w:rsidRDefault="008029FD">
      <w:pPr>
        <w:jc w:val="both"/>
        <w:rPr>
          <w:rFonts w:ascii="Tahoma" w:hAnsi="Tahoma" w:cs="Tahoma"/>
          <w:b/>
        </w:rPr>
      </w:pPr>
    </w:p>
    <w:p w:rsidR="008029FD" w:rsidRPr="00C23702" w:rsidRDefault="005F1CE7">
      <w:pPr>
        <w:jc w:val="both"/>
        <w:rPr>
          <w:rFonts w:ascii="Tahoma" w:hAnsi="Tahoma" w:cs="Tahoma"/>
        </w:rPr>
      </w:pPr>
      <w:r w:rsidRPr="00C23702">
        <w:rPr>
          <w:rFonts w:ascii="Tahoma" w:hAnsi="Tahoma" w:cs="Tahoma"/>
          <w:b/>
        </w:rPr>
        <w:t>ARTÍCULO</w:t>
      </w:r>
      <w:r w:rsidR="008029FD" w:rsidRPr="00C23702">
        <w:rPr>
          <w:rFonts w:ascii="Tahoma" w:hAnsi="Tahoma" w:cs="Tahoma"/>
          <w:b/>
        </w:rPr>
        <w:t xml:space="preserve"> </w:t>
      </w:r>
      <w:r w:rsidR="00E27F6B" w:rsidRPr="00C23702">
        <w:rPr>
          <w:rFonts w:ascii="Tahoma" w:hAnsi="Tahoma" w:cs="Tahoma"/>
          <w:b/>
        </w:rPr>
        <w:t>2</w:t>
      </w:r>
      <w:r w:rsidR="00E27F6B">
        <w:rPr>
          <w:rFonts w:ascii="Tahoma" w:hAnsi="Tahoma" w:cs="Tahoma"/>
          <w:b/>
        </w:rPr>
        <w:t>6</w:t>
      </w:r>
      <w:r w:rsidR="008029FD" w:rsidRPr="00C23702">
        <w:rPr>
          <w:rFonts w:ascii="Tahoma" w:hAnsi="Tahoma" w:cs="Tahoma"/>
          <w:b/>
        </w:rPr>
        <w:t>.-</w:t>
      </w:r>
      <w:r w:rsidR="008029FD" w:rsidRPr="00C23702">
        <w:rPr>
          <w:rFonts w:ascii="Tahoma" w:hAnsi="Tahoma" w:cs="Tahoma"/>
        </w:rPr>
        <w:t xml:space="preserve"> </w:t>
      </w:r>
      <w:r w:rsidR="00A07FA5">
        <w:rPr>
          <w:rFonts w:ascii="Tahoma" w:hAnsi="Tahoma" w:cs="Tahoma"/>
        </w:rPr>
        <w:t>E</w:t>
      </w:r>
      <w:r w:rsidR="008029FD" w:rsidRPr="00C23702">
        <w:rPr>
          <w:rFonts w:ascii="Tahoma" w:hAnsi="Tahoma" w:cs="Tahoma"/>
        </w:rPr>
        <w:t>l trabajo en domingos o días de fiesta</w:t>
      </w:r>
      <w:r w:rsidR="000C79EE">
        <w:rPr>
          <w:rFonts w:ascii="Tahoma" w:hAnsi="Tahoma" w:cs="Tahoma"/>
        </w:rPr>
        <w:t>,</w:t>
      </w:r>
      <w:r w:rsidR="008029FD" w:rsidRPr="00C23702">
        <w:rPr>
          <w:rFonts w:ascii="Tahoma" w:hAnsi="Tahoma" w:cs="Tahoma"/>
        </w:rPr>
        <w:t xml:space="preserve"> se remunerará con un recargo del  setenta y cinco </w:t>
      </w:r>
      <w:r w:rsidR="00E31B6E" w:rsidRPr="00C23702">
        <w:rPr>
          <w:rFonts w:ascii="Tahoma" w:hAnsi="Tahoma" w:cs="Tahoma"/>
        </w:rPr>
        <w:t>(</w:t>
      </w:r>
      <w:r w:rsidR="00E31B6E" w:rsidRPr="00754341">
        <w:rPr>
          <w:rFonts w:ascii="Tahoma" w:hAnsi="Tahoma" w:cs="Tahoma"/>
          <w:b/>
          <w:color w:val="548DD4"/>
          <w:lang w:val="es-ES"/>
        </w:rPr>
        <w:t>75%</w:t>
      </w:r>
      <w:r w:rsidR="00E31B6E" w:rsidRPr="00C23702">
        <w:rPr>
          <w:rFonts w:ascii="Tahoma" w:hAnsi="Tahoma" w:cs="Tahoma"/>
        </w:rPr>
        <w:t xml:space="preserve">) </w:t>
      </w:r>
      <w:r w:rsidR="008029FD" w:rsidRPr="00C23702">
        <w:rPr>
          <w:rFonts w:ascii="Tahoma" w:hAnsi="Tahoma" w:cs="Tahoma"/>
        </w:rPr>
        <w:t xml:space="preserve">por ciento sobre el salario ordinario en proporción a las horas laboradas, sin perjuicio </w:t>
      </w:r>
      <w:r w:rsidR="00C23702">
        <w:rPr>
          <w:rFonts w:ascii="Tahoma" w:hAnsi="Tahoma" w:cs="Tahoma"/>
        </w:rPr>
        <w:t xml:space="preserve">al pago del día festivo, el cual corresponde al </w:t>
      </w:r>
      <w:r w:rsidR="008029FD" w:rsidRPr="00C23702">
        <w:rPr>
          <w:rFonts w:ascii="Tahoma" w:hAnsi="Tahoma" w:cs="Tahoma"/>
        </w:rPr>
        <w:t xml:space="preserve">salario ordinario </w:t>
      </w:r>
      <w:r w:rsidR="00C23702">
        <w:rPr>
          <w:rFonts w:ascii="Tahoma" w:hAnsi="Tahoma" w:cs="Tahoma"/>
        </w:rPr>
        <w:t>de un día</w:t>
      </w:r>
      <w:r w:rsidR="008029FD" w:rsidRPr="00C23702">
        <w:rPr>
          <w:rFonts w:ascii="Tahoma" w:hAnsi="Tahoma" w:cs="Tahoma"/>
        </w:rPr>
        <w:t xml:space="preserve">.  </w:t>
      </w:r>
    </w:p>
    <w:p w:rsidR="008029FD" w:rsidRPr="007D1679" w:rsidRDefault="008029FD">
      <w:pPr>
        <w:jc w:val="both"/>
        <w:rPr>
          <w:rFonts w:ascii="Tahoma" w:hAnsi="Tahoma" w:cs="Tahoma"/>
        </w:rPr>
      </w:pPr>
    </w:p>
    <w:p w:rsidR="00C23702" w:rsidRPr="000C79EE" w:rsidRDefault="008029FD">
      <w:pPr>
        <w:jc w:val="both"/>
        <w:rPr>
          <w:rFonts w:ascii="Tahoma" w:hAnsi="Tahoma" w:cs="Tahoma"/>
        </w:rPr>
      </w:pPr>
      <w:r w:rsidRPr="000C79EE">
        <w:rPr>
          <w:rFonts w:ascii="Tahoma" w:hAnsi="Tahoma" w:cs="Tahoma"/>
          <w:b/>
        </w:rPr>
        <w:t>PARÁGRAFO</w:t>
      </w:r>
      <w:r w:rsidR="000C79EE" w:rsidRPr="000C79EE">
        <w:rPr>
          <w:rFonts w:ascii="Tahoma" w:hAnsi="Tahoma" w:cs="Tahoma"/>
          <w:b/>
        </w:rPr>
        <w:t xml:space="preserve"> PRIMERO</w:t>
      </w:r>
      <w:r w:rsidRPr="000C79EE">
        <w:rPr>
          <w:rFonts w:ascii="Tahoma" w:hAnsi="Tahoma" w:cs="Tahoma"/>
          <w:b/>
        </w:rPr>
        <w:t>.-</w:t>
      </w:r>
      <w:r w:rsidR="000C79EE" w:rsidRPr="000C79EE">
        <w:rPr>
          <w:rFonts w:ascii="Tahoma" w:hAnsi="Tahoma" w:cs="Tahoma"/>
          <w:b/>
        </w:rPr>
        <w:t xml:space="preserve"> </w:t>
      </w:r>
      <w:r w:rsidR="000C79EE" w:rsidRPr="000C79EE">
        <w:rPr>
          <w:rFonts w:ascii="Tahoma" w:hAnsi="Tahoma" w:cs="Tahoma"/>
        </w:rPr>
        <w:t>Se entiende que el trabajo dominical es ocasional cuando el trabajador labora hasta dos domingos durante el mes calendario. Se entiende que el trabajo dominical es habitual cuando el trabajador labore tres o más domingos durante el mes calendario.</w:t>
      </w:r>
    </w:p>
    <w:p w:rsidR="00C23702" w:rsidRDefault="00C23702">
      <w:pPr>
        <w:jc w:val="both"/>
        <w:rPr>
          <w:rFonts w:ascii="Tahoma" w:hAnsi="Tahoma" w:cs="Tahoma"/>
        </w:rPr>
      </w:pPr>
    </w:p>
    <w:p w:rsidR="008029FD" w:rsidRPr="007E1DE5" w:rsidRDefault="000C79EE">
      <w:pPr>
        <w:jc w:val="both"/>
        <w:rPr>
          <w:rFonts w:ascii="Tahoma" w:hAnsi="Tahoma" w:cs="Tahoma"/>
        </w:rPr>
      </w:pPr>
      <w:r w:rsidRPr="007E1DE5">
        <w:rPr>
          <w:rFonts w:ascii="Tahoma" w:hAnsi="Tahoma" w:cs="Tahoma"/>
          <w:b/>
        </w:rPr>
        <w:t xml:space="preserve">PARÁGRAFO </w:t>
      </w:r>
      <w:r w:rsidR="007E1DE5" w:rsidRPr="007E1DE5">
        <w:rPr>
          <w:rFonts w:ascii="Tahoma" w:hAnsi="Tahoma" w:cs="Tahoma"/>
          <w:b/>
        </w:rPr>
        <w:t>SEGUND</w:t>
      </w:r>
      <w:r w:rsidRPr="007E1DE5">
        <w:rPr>
          <w:rFonts w:ascii="Tahoma" w:hAnsi="Tahoma" w:cs="Tahoma"/>
          <w:b/>
        </w:rPr>
        <w:t xml:space="preserve">O.- </w:t>
      </w:r>
      <w:r w:rsidR="008029FD" w:rsidRPr="007E1DE5">
        <w:rPr>
          <w:rFonts w:ascii="Tahoma" w:hAnsi="Tahoma" w:cs="Tahoma"/>
        </w:rPr>
        <w:t xml:space="preserve">No habrá lugar al recargo del </w:t>
      </w:r>
      <w:r w:rsidR="001E6C0E" w:rsidRPr="007E1DE5">
        <w:rPr>
          <w:rFonts w:ascii="Tahoma" w:hAnsi="Tahoma" w:cs="Tahoma"/>
        </w:rPr>
        <w:t>setenta y cinco</w:t>
      </w:r>
      <w:r w:rsidR="00AE49FF" w:rsidRPr="007E1DE5">
        <w:rPr>
          <w:rFonts w:ascii="Tahoma" w:hAnsi="Tahoma" w:cs="Tahoma"/>
        </w:rPr>
        <w:t xml:space="preserve"> por ciento (</w:t>
      </w:r>
      <w:r w:rsidR="008029FD" w:rsidRPr="00754341">
        <w:rPr>
          <w:rFonts w:ascii="Tahoma" w:hAnsi="Tahoma" w:cs="Tahoma"/>
          <w:b/>
          <w:color w:val="548DD4"/>
          <w:lang w:val="es-ES"/>
        </w:rPr>
        <w:t>75%</w:t>
      </w:r>
      <w:r w:rsidR="00AE49FF" w:rsidRPr="007E1DE5">
        <w:rPr>
          <w:rFonts w:ascii="Tahoma" w:hAnsi="Tahoma" w:cs="Tahoma"/>
        </w:rPr>
        <w:t>) p</w:t>
      </w:r>
      <w:r w:rsidR="008029FD" w:rsidRPr="007E1DE5">
        <w:rPr>
          <w:rFonts w:ascii="Tahoma" w:hAnsi="Tahoma" w:cs="Tahoma"/>
        </w:rPr>
        <w:t xml:space="preserve">revisto en el presente artículo, en los turnos sucesivos de trabajo de </w:t>
      </w:r>
      <w:r w:rsidR="00AE49FF" w:rsidRPr="007E1DE5">
        <w:rPr>
          <w:rFonts w:ascii="Tahoma" w:hAnsi="Tahoma" w:cs="Tahoma"/>
        </w:rPr>
        <w:t>seis (</w:t>
      </w:r>
      <w:r w:rsidR="008029FD" w:rsidRPr="007E1DE5">
        <w:rPr>
          <w:rFonts w:ascii="Tahoma" w:hAnsi="Tahoma" w:cs="Tahoma"/>
        </w:rPr>
        <w:t>6</w:t>
      </w:r>
      <w:r w:rsidR="00AE49FF" w:rsidRPr="007E1DE5">
        <w:rPr>
          <w:rFonts w:ascii="Tahoma" w:hAnsi="Tahoma" w:cs="Tahoma"/>
        </w:rPr>
        <w:t>)</w:t>
      </w:r>
      <w:r w:rsidR="008029FD" w:rsidRPr="007E1DE5">
        <w:rPr>
          <w:rFonts w:ascii="Tahoma" w:hAnsi="Tahoma" w:cs="Tahoma"/>
        </w:rPr>
        <w:t xml:space="preserve"> horas al día y </w:t>
      </w:r>
      <w:r w:rsidR="00AE49FF" w:rsidRPr="007E1DE5">
        <w:rPr>
          <w:rFonts w:ascii="Tahoma" w:hAnsi="Tahoma" w:cs="Tahoma"/>
        </w:rPr>
        <w:t>treinta y seis (</w:t>
      </w:r>
      <w:r w:rsidR="008029FD" w:rsidRPr="00754341">
        <w:rPr>
          <w:rFonts w:ascii="Tahoma" w:hAnsi="Tahoma" w:cs="Tahoma"/>
          <w:b/>
          <w:color w:val="548DD4"/>
          <w:lang w:val="es-ES"/>
        </w:rPr>
        <w:t>36</w:t>
      </w:r>
      <w:r w:rsidR="00AE49FF" w:rsidRPr="007E1DE5">
        <w:rPr>
          <w:rFonts w:ascii="Tahoma" w:hAnsi="Tahoma" w:cs="Tahoma"/>
        </w:rPr>
        <w:t xml:space="preserve">) </w:t>
      </w:r>
      <w:r w:rsidR="008029FD" w:rsidRPr="007E1DE5">
        <w:rPr>
          <w:rFonts w:ascii="Tahoma" w:hAnsi="Tahoma" w:cs="Tahoma"/>
        </w:rPr>
        <w:t xml:space="preserve">a la semana que </w:t>
      </w:r>
      <w:r w:rsidR="00F3765B" w:rsidRPr="007E1DE5">
        <w:rPr>
          <w:rFonts w:ascii="Tahoma" w:hAnsi="Tahoma" w:cs="Tahoma"/>
        </w:rPr>
        <w:t>EL EMPLEADOR</w:t>
      </w:r>
      <w:r w:rsidR="008029FD" w:rsidRPr="007E1DE5">
        <w:rPr>
          <w:rFonts w:ascii="Tahoma" w:hAnsi="Tahoma" w:cs="Tahoma"/>
        </w:rPr>
        <w:t xml:space="preserve"> organice de conformidad con lo previsto por el literal c) del artículo </w:t>
      </w:r>
      <w:r w:rsidR="007E1DE5">
        <w:rPr>
          <w:rFonts w:ascii="Tahoma" w:hAnsi="Tahoma" w:cs="Tahoma"/>
        </w:rPr>
        <w:t xml:space="preserve">161 del </w:t>
      </w:r>
      <w:r w:rsidR="00FA1009">
        <w:rPr>
          <w:rFonts w:ascii="Tahoma" w:hAnsi="Tahoma" w:cs="Tahoma"/>
        </w:rPr>
        <w:t>CST</w:t>
      </w:r>
      <w:r w:rsidR="007E1DE5">
        <w:rPr>
          <w:rFonts w:ascii="Tahoma" w:hAnsi="Tahoma" w:cs="Tahoma"/>
        </w:rPr>
        <w:t xml:space="preserve">, </w:t>
      </w:r>
      <w:r w:rsidR="00FD0ADA">
        <w:rPr>
          <w:rFonts w:ascii="Tahoma" w:hAnsi="Tahoma" w:cs="Tahoma"/>
        </w:rPr>
        <w:t>m</w:t>
      </w:r>
      <w:r w:rsidR="00F03C3B">
        <w:rPr>
          <w:rFonts w:ascii="Tahoma" w:hAnsi="Tahoma" w:cs="Tahoma"/>
        </w:rPr>
        <w:t xml:space="preserve">odificado </w:t>
      </w:r>
      <w:r w:rsidR="007E1DE5">
        <w:rPr>
          <w:rFonts w:ascii="Tahoma" w:hAnsi="Tahoma" w:cs="Tahoma"/>
        </w:rPr>
        <w:t>por el artículo 51</w:t>
      </w:r>
      <w:r w:rsidR="008029FD" w:rsidRPr="007E1DE5">
        <w:rPr>
          <w:rFonts w:ascii="Tahoma" w:hAnsi="Tahoma" w:cs="Tahoma"/>
        </w:rPr>
        <w:t xml:space="preserve"> de la Ley </w:t>
      </w:r>
      <w:r w:rsidR="007E1DE5">
        <w:rPr>
          <w:rFonts w:ascii="Tahoma" w:hAnsi="Tahoma" w:cs="Tahoma"/>
        </w:rPr>
        <w:t>789</w:t>
      </w:r>
      <w:r w:rsidR="008029FD" w:rsidRPr="007E1DE5">
        <w:rPr>
          <w:rFonts w:ascii="Tahoma" w:hAnsi="Tahoma" w:cs="Tahoma"/>
        </w:rPr>
        <w:t xml:space="preserve"> de </w:t>
      </w:r>
      <w:r w:rsidR="007E1DE5">
        <w:rPr>
          <w:rFonts w:ascii="Tahoma" w:hAnsi="Tahoma" w:cs="Tahoma"/>
        </w:rPr>
        <w:t>20</w:t>
      </w:r>
      <w:r w:rsidR="008029FD" w:rsidRPr="007E1DE5">
        <w:rPr>
          <w:rFonts w:ascii="Tahoma" w:hAnsi="Tahoma" w:cs="Tahoma"/>
        </w:rPr>
        <w:t>0</w:t>
      </w:r>
      <w:r w:rsidR="007E1DE5">
        <w:rPr>
          <w:rFonts w:ascii="Tahoma" w:hAnsi="Tahoma" w:cs="Tahoma"/>
        </w:rPr>
        <w:t>2</w:t>
      </w:r>
      <w:r w:rsidR="008029FD" w:rsidRPr="007E1DE5">
        <w:rPr>
          <w:rFonts w:ascii="Tahoma" w:hAnsi="Tahoma" w:cs="Tahoma"/>
        </w:rPr>
        <w:t>.</w:t>
      </w:r>
    </w:p>
    <w:p w:rsidR="008029FD" w:rsidRPr="007D1679" w:rsidRDefault="008029FD">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Pr>
          <w:rFonts w:ascii="Tahoma" w:hAnsi="Tahoma" w:cs="Tahoma"/>
          <w:b/>
        </w:rPr>
        <w:t>27</w:t>
      </w:r>
      <w:r w:rsidR="008029FD" w:rsidRPr="007D1679">
        <w:rPr>
          <w:rFonts w:ascii="Tahoma" w:hAnsi="Tahoma" w:cs="Tahoma"/>
          <w:b/>
        </w:rPr>
        <w:t>.-</w:t>
      </w:r>
      <w:r w:rsidR="008029FD" w:rsidRPr="007D1679">
        <w:rPr>
          <w:rFonts w:ascii="Tahoma" w:hAnsi="Tahoma" w:cs="Tahoma"/>
        </w:rPr>
        <w:t xml:space="preserve"> La remuneración correspondiente al descanso en los días de fiesta de carácter civil o religioso, distintos del domingo </w:t>
      </w:r>
      <w:r w:rsidR="00A07FA5">
        <w:rPr>
          <w:rFonts w:ascii="Tahoma" w:hAnsi="Tahoma" w:cs="Tahoma"/>
        </w:rPr>
        <w:t xml:space="preserve">a que se refiere el artículo 24 del presente reglamento, </w:t>
      </w:r>
      <w:r w:rsidR="008029FD" w:rsidRPr="007D1679">
        <w:rPr>
          <w:rFonts w:ascii="Tahoma" w:hAnsi="Tahoma" w:cs="Tahoma"/>
        </w:rPr>
        <w:t xml:space="preserve">se liquidará como para </w:t>
      </w:r>
      <w:r w:rsidR="00E960C1" w:rsidRPr="007D1679">
        <w:rPr>
          <w:rFonts w:ascii="Tahoma" w:hAnsi="Tahoma" w:cs="Tahoma"/>
        </w:rPr>
        <w:t>el descanso dominical.</w:t>
      </w: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Pr>
          <w:rFonts w:ascii="Tahoma" w:hAnsi="Tahoma" w:cs="Tahoma"/>
          <w:b/>
        </w:rPr>
        <w:t>28</w:t>
      </w:r>
      <w:r w:rsidR="008029FD" w:rsidRPr="007D1679">
        <w:rPr>
          <w:rFonts w:ascii="Tahoma" w:hAnsi="Tahoma" w:cs="Tahoma"/>
          <w:b/>
        </w:rPr>
        <w:t>.-</w:t>
      </w:r>
      <w:r w:rsidR="008029FD" w:rsidRPr="007D1679">
        <w:rPr>
          <w:rFonts w:ascii="Tahoma" w:hAnsi="Tahoma" w:cs="Tahoma"/>
        </w:rPr>
        <w:t xml:space="preserve">  Para efectos de la remuneración del descanso dominical o festivo y cuando no se trate de salario fijo, como en los casos de remuneración por tarea, destajo o por unidad de obra, el salario computable para los efectos de la remuneración correspondiente, será el promedio de lo devengado por el </w:t>
      </w:r>
      <w:r w:rsidR="00145B90" w:rsidRPr="007D1679">
        <w:rPr>
          <w:rFonts w:ascii="Tahoma" w:hAnsi="Tahoma" w:cs="Tahoma"/>
        </w:rPr>
        <w:t>Empleado</w:t>
      </w:r>
      <w:r w:rsidR="008029FD" w:rsidRPr="007D1679">
        <w:rPr>
          <w:rFonts w:ascii="Tahoma" w:hAnsi="Tahoma" w:cs="Tahoma"/>
        </w:rPr>
        <w:t xml:space="preserve"> en la semana inmediatamente anterior, tomando en cuenta solamente los días trabajados, salvo lo que sobre salarios básicos fijos, para estos mismos efectos se establezca en pactos, convenciones colectivas o fallos arbitrales, según lo previsto por el artículo 141 del Código Sustantivo del Trabajo.</w:t>
      </w: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Pr>
          <w:rFonts w:ascii="Tahoma" w:hAnsi="Tahoma" w:cs="Tahoma"/>
          <w:b/>
        </w:rPr>
        <w:t>29</w:t>
      </w:r>
      <w:r w:rsidR="008029FD" w:rsidRPr="007D1679">
        <w:rPr>
          <w:rFonts w:ascii="Tahoma" w:hAnsi="Tahoma" w:cs="Tahoma"/>
          <w:b/>
        </w:rPr>
        <w:t>.-</w:t>
      </w:r>
      <w:r w:rsidR="008029FD" w:rsidRPr="007D1679">
        <w:rPr>
          <w:rFonts w:ascii="Tahoma" w:hAnsi="Tahoma" w:cs="Tahoma"/>
        </w:rPr>
        <w:t xml:space="preserve">  </w:t>
      </w:r>
      <w:r w:rsidR="00F3765B">
        <w:rPr>
          <w:rFonts w:ascii="Tahoma" w:hAnsi="Tahoma" w:cs="Tahoma"/>
        </w:rPr>
        <w:t>LOS EMPLEADOS</w:t>
      </w:r>
      <w:r w:rsidR="008029FD" w:rsidRPr="007D1679">
        <w:rPr>
          <w:rFonts w:ascii="Tahoma" w:hAnsi="Tahoma" w:cs="Tahoma"/>
        </w:rPr>
        <w:t xml:space="preserve"> que habitualmente tengan que trabajar el día domingo u otros días de descanso obligatorio, deben gozar necesariamente de descansos compensatorios remunerados</w:t>
      </w:r>
      <w:r w:rsidR="00A07FA5">
        <w:rPr>
          <w:rFonts w:ascii="Tahoma" w:hAnsi="Tahoma" w:cs="Tahoma"/>
        </w:rPr>
        <w:t xml:space="preserve"> dentro de otro día laborable de la semana siguiente</w:t>
      </w:r>
      <w:r w:rsidR="008029FD" w:rsidRPr="007D1679">
        <w:rPr>
          <w:rFonts w:ascii="Tahoma" w:hAnsi="Tahoma" w:cs="Tahoma"/>
        </w:rPr>
        <w:t>.</w:t>
      </w:r>
    </w:p>
    <w:p w:rsidR="008029FD" w:rsidRPr="007D1679" w:rsidRDefault="008029FD">
      <w:pPr>
        <w:jc w:val="both"/>
        <w:rPr>
          <w:rFonts w:ascii="Tahoma" w:hAnsi="Tahoma" w:cs="Tahoma"/>
        </w:rPr>
      </w:pPr>
    </w:p>
    <w:p w:rsidR="008029FD" w:rsidRPr="00A07FA5" w:rsidRDefault="008029FD">
      <w:pPr>
        <w:jc w:val="both"/>
        <w:rPr>
          <w:rFonts w:ascii="Tahoma" w:hAnsi="Tahoma" w:cs="Tahoma"/>
        </w:rPr>
      </w:pPr>
      <w:r w:rsidRPr="00A07FA5">
        <w:rPr>
          <w:rFonts w:ascii="Tahoma" w:hAnsi="Tahoma" w:cs="Tahoma"/>
          <w:b/>
        </w:rPr>
        <w:t>PARÁGRAFO.-</w:t>
      </w:r>
      <w:r w:rsidRPr="00A07FA5">
        <w:rPr>
          <w:rFonts w:ascii="Tahoma" w:hAnsi="Tahoma" w:cs="Tahoma"/>
        </w:rPr>
        <w:t xml:space="preserve"> Para efecto de las jornadas de </w:t>
      </w:r>
      <w:r w:rsidR="007124F5" w:rsidRPr="00A07FA5">
        <w:rPr>
          <w:rFonts w:ascii="Tahoma" w:hAnsi="Tahoma" w:cs="Tahoma"/>
        </w:rPr>
        <w:t>seis (</w:t>
      </w:r>
      <w:r w:rsidRPr="00754341">
        <w:rPr>
          <w:rFonts w:ascii="Tahoma" w:hAnsi="Tahoma" w:cs="Tahoma"/>
          <w:b/>
          <w:color w:val="548DD4"/>
          <w:lang w:val="es-ES"/>
        </w:rPr>
        <w:t>6</w:t>
      </w:r>
      <w:r w:rsidR="007124F5" w:rsidRPr="00A07FA5">
        <w:rPr>
          <w:rFonts w:ascii="Tahoma" w:hAnsi="Tahoma" w:cs="Tahoma"/>
        </w:rPr>
        <w:t xml:space="preserve">) </w:t>
      </w:r>
      <w:r w:rsidRPr="00A07FA5">
        <w:rPr>
          <w:rFonts w:ascii="Tahoma" w:hAnsi="Tahoma" w:cs="Tahoma"/>
        </w:rPr>
        <w:t xml:space="preserve">horas al día y </w:t>
      </w:r>
      <w:r w:rsidR="007124F5" w:rsidRPr="00A07FA5">
        <w:rPr>
          <w:rFonts w:ascii="Tahoma" w:hAnsi="Tahoma" w:cs="Tahoma"/>
        </w:rPr>
        <w:t>treinta y seis (</w:t>
      </w:r>
      <w:r w:rsidRPr="00754341">
        <w:rPr>
          <w:rFonts w:ascii="Tahoma" w:hAnsi="Tahoma" w:cs="Tahoma"/>
          <w:b/>
          <w:color w:val="548DD4"/>
          <w:lang w:val="es-ES"/>
        </w:rPr>
        <w:t>36</w:t>
      </w:r>
      <w:r w:rsidR="007124F5" w:rsidRPr="00A07FA5">
        <w:rPr>
          <w:rFonts w:ascii="Tahoma" w:hAnsi="Tahoma" w:cs="Tahoma"/>
        </w:rPr>
        <w:t xml:space="preserve">) </w:t>
      </w:r>
      <w:r w:rsidRPr="00A07FA5">
        <w:rPr>
          <w:rFonts w:ascii="Tahoma" w:hAnsi="Tahoma" w:cs="Tahoma"/>
        </w:rPr>
        <w:t xml:space="preserve">a la semana previstas en el literal c) del artículo </w:t>
      </w:r>
      <w:r w:rsidR="00A07FA5" w:rsidRPr="00A07FA5">
        <w:rPr>
          <w:rFonts w:ascii="Tahoma" w:hAnsi="Tahoma" w:cs="Tahoma"/>
        </w:rPr>
        <w:t xml:space="preserve">161 del </w:t>
      </w:r>
      <w:r w:rsidR="00FA1009">
        <w:rPr>
          <w:rFonts w:ascii="Tahoma" w:hAnsi="Tahoma" w:cs="Tahoma"/>
        </w:rPr>
        <w:t>CST</w:t>
      </w:r>
      <w:r w:rsidR="00A07FA5" w:rsidRPr="00A07FA5">
        <w:rPr>
          <w:rFonts w:ascii="Tahoma" w:hAnsi="Tahoma" w:cs="Tahoma"/>
        </w:rPr>
        <w:t xml:space="preserve">., </w:t>
      </w:r>
      <w:r w:rsidR="00F03C3B">
        <w:rPr>
          <w:rFonts w:ascii="Tahoma" w:hAnsi="Tahoma" w:cs="Tahoma"/>
        </w:rPr>
        <w:t xml:space="preserve"> Modificado </w:t>
      </w:r>
      <w:r w:rsidR="00A07FA5" w:rsidRPr="00A07FA5">
        <w:rPr>
          <w:rFonts w:ascii="Tahoma" w:hAnsi="Tahoma" w:cs="Tahoma"/>
        </w:rPr>
        <w:t xml:space="preserve">por el artículo 51 de </w:t>
      </w:r>
      <w:r w:rsidRPr="00A07FA5">
        <w:rPr>
          <w:rFonts w:ascii="Tahoma" w:hAnsi="Tahoma" w:cs="Tahoma"/>
        </w:rPr>
        <w:t xml:space="preserve">la Ley </w:t>
      </w:r>
      <w:r w:rsidR="00A07FA5" w:rsidRPr="00A07FA5">
        <w:rPr>
          <w:rFonts w:ascii="Tahoma" w:hAnsi="Tahoma" w:cs="Tahoma"/>
        </w:rPr>
        <w:t>789</w:t>
      </w:r>
      <w:r w:rsidRPr="00A07FA5">
        <w:rPr>
          <w:rFonts w:ascii="Tahoma" w:hAnsi="Tahoma" w:cs="Tahoma"/>
        </w:rPr>
        <w:t xml:space="preserve"> de </w:t>
      </w:r>
      <w:r w:rsidR="00A07FA5" w:rsidRPr="00A07FA5">
        <w:rPr>
          <w:rFonts w:ascii="Tahoma" w:hAnsi="Tahoma" w:cs="Tahoma"/>
        </w:rPr>
        <w:t>20</w:t>
      </w:r>
      <w:r w:rsidRPr="00A07FA5">
        <w:rPr>
          <w:rFonts w:ascii="Tahoma" w:hAnsi="Tahoma" w:cs="Tahoma"/>
        </w:rPr>
        <w:t>0</w:t>
      </w:r>
      <w:r w:rsidR="00A07FA5" w:rsidRPr="00A07FA5">
        <w:rPr>
          <w:rFonts w:ascii="Tahoma" w:hAnsi="Tahoma" w:cs="Tahoma"/>
        </w:rPr>
        <w:t>2</w:t>
      </w:r>
      <w:r w:rsidRPr="00A07FA5">
        <w:rPr>
          <w:rFonts w:ascii="Tahoma" w:hAnsi="Tahoma" w:cs="Tahoma"/>
        </w:rPr>
        <w:t xml:space="preserve">, el </w:t>
      </w:r>
      <w:r w:rsidR="00145B90" w:rsidRPr="00A07FA5">
        <w:rPr>
          <w:rFonts w:ascii="Tahoma" w:hAnsi="Tahoma" w:cs="Tahoma"/>
        </w:rPr>
        <w:t>Empleado</w:t>
      </w:r>
      <w:r w:rsidRPr="00A07FA5">
        <w:rPr>
          <w:rFonts w:ascii="Tahoma" w:hAnsi="Tahoma" w:cs="Tahoma"/>
        </w:rPr>
        <w:t xml:space="preserve"> tendrá derecho a un descanso compensatorio remunerado </w:t>
      </w:r>
      <w:r w:rsidR="007B47D1">
        <w:rPr>
          <w:rFonts w:ascii="Tahoma" w:hAnsi="Tahoma" w:cs="Tahoma"/>
        </w:rPr>
        <w:t xml:space="preserve">en otro día laborable de la semana siguiente </w:t>
      </w:r>
      <w:r w:rsidRPr="00A07FA5">
        <w:rPr>
          <w:rFonts w:ascii="Tahoma" w:hAnsi="Tahoma" w:cs="Tahoma"/>
        </w:rPr>
        <w:t>cuando labore en domingo.</w:t>
      </w:r>
    </w:p>
    <w:p w:rsidR="008029FD" w:rsidRPr="00A07FA5" w:rsidRDefault="008029FD">
      <w:pPr>
        <w:jc w:val="both"/>
        <w:rPr>
          <w:rFonts w:ascii="Tahoma" w:hAnsi="Tahoma" w:cs="Tahoma"/>
          <w:b/>
        </w:rPr>
      </w:pPr>
    </w:p>
    <w:p w:rsidR="008029FD" w:rsidRPr="00A07FA5" w:rsidRDefault="00A07FA5">
      <w:pPr>
        <w:jc w:val="both"/>
        <w:rPr>
          <w:rFonts w:ascii="Tahoma" w:hAnsi="Tahoma" w:cs="Tahoma"/>
        </w:rPr>
      </w:pPr>
      <w:r w:rsidRPr="00A07FA5">
        <w:rPr>
          <w:rFonts w:ascii="Tahoma" w:hAnsi="Tahoma" w:cs="Tahoma"/>
          <w:b/>
        </w:rPr>
        <w:t xml:space="preserve">ARTÍCULO </w:t>
      </w:r>
      <w:r w:rsidR="00E27F6B" w:rsidRPr="00A07FA5">
        <w:rPr>
          <w:rFonts w:ascii="Tahoma" w:hAnsi="Tahoma" w:cs="Tahoma"/>
          <w:b/>
        </w:rPr>
        <w:t>3</w:t>
      </w:r>
      <w:r w:rsidR="00E27F6B">
        <w:rPr>
          <w:rFonts w:ascii="Tahoma" w:hAnsi="Tahoma" w:cs="Tahoma"/>
          <w:b/>
        </w:rPr>
        <w:t>0</w:t>
      </w:r>
      <w:r w:rsidR="008029FD" w:rsidRPr="00A07FA5">
        <w:rPr>
          <w:rFonts w:ascii="Tahoma" w:hAnsi="Tahoma" w:cs="Tahoma"/>
          <w:b/>
        </w:rPr>
        <w:t>.-</w:t>
      </w:r>
      <w:r w:rsidR="008029FD" w:rsidRPr="00A07FA5">
        <w:rPr>
          <w:rFonts w:ascii="Tahoma" w:hAnsi="Tahoma" w:cs="Tahoma"/>
        </w:rPr>
        <w:t xml:space="preserve"> Cuando se trata de trabajos habituales o permanentes en día domingo, </w:t>
      </w:r>
      <w:r w:rsidR="00F3765B" w:rsidRPr="00A07FA5">
        <w:rPr>
          <w:rFonts w:ascii="Tahoma" w:hAnsi="Tahoma" w:cs="Tahoma"/>
        </w:rPr>
        <w:t>EL EMPLEADOR</w:t>
      </w:r>
      <w:r w:rsidR="008029FD" w:rsidRPr="00A07FA5">
        <w:rPr>
          <w:rFonts w:ascii="Tahoma" w:hAnsi="Tahoma" w:cs="Tahoma"/>
        </w:rPr>
        <w:t xml:space="preserve"> debe fijar en lugar público del establecimiento, con anticipación de doce</w:t>
      </w:r>
      <w:r w:rsidR="007124F5" w:rsidRPr="00A07FA5">
        <w:rPr>
          <w:rFonts w:ascii="Tahoma" w:hAnsi="Tahoma" w:cs="Tahoma"/>
        </w:rPr>
        <w:t xml:space="preserve"> (12)</w:t>
      </w:r>
      <w:r w:rsidR="008029FD" w:rsidRPr="00A07FA5">
        <w:rPr>
          <w:rFonts w:ascii="Tahoma" w:hAnsi="Tahoma" w:cs="Tahoma"/>
        </w:rPr>
        <w:t xml:space="preserve"> horas, por lo menos, la relación del personal de </w:t>
      </w:r>
      <w:r w:rsidR="00F3765B" w:rsidRPr="00A07FA5">
        <w:rPr>
          <w:rFonts w:ascii="Tahoma" w:hAnsi="Tahoma" w:cs="Tahoma"/>
        </w:rPr>
        <w:t>LOS EMPLEADOS</w:t>
      </w:r>
      <w:r w:rsidR="008029FD" w:rsidRPr="00A07FA5">
        <w:rPr>
          <w:rFonts w:ascii="Tahoma" w:hAnsi="Tahoma" w:cs="Tahoma"/>
        </w:rPr>
        <w:t xml:space="preserve"> que por razón del servicio no pueden </w:t>
      </w:r>
      <w:r w:rsidR="008029FD" w:rsidRPr="00A07FA5">
        <w:rPr>
          <w:rFonts w:ascii="Tahoma" w:hAnsi="Tahoma" w:cs="Tahoma"/>
        </w:rPr>
        <w:lastRenderedPageBreak/>
        <w:t xml:space="preserve">disponer del descanso dominical.  Al hacer esa relación, se indicarán los días </w:t>
      </w:r>
      <w:r w:rsidRPr="00A07FA5">
        <w:rPr>
          <w:rFonts w:ascii="Tahoma" w:hAnsi="Tahoma" w:cs="Tahoma"/>
        </w:rPr>
        <w:t>y</w:t>
      </w:r>
      <w:r w:rsidR="008029FD" w:rsidRPr="00A07FA5">
        <w:rPr>
          <w:rFonts w:ascii="Tahoma" w:hAnsi="Tahoma" w:cs="Tahoma"/>
        </w:rPr>
        <w:t xml:space="preserve"> las horas </w:t>
      </w:r>
      <w:r w:rsidRPr="00A07FA5">
        <w:rPr>
          <w:rFonts w:ascii="Tahoma" w:hAnsi="Tahoma" w:cs="Tahoma"/>
        </w:rPr>
        <w:t xml:space="preserve">en que tomaran el respectivo </w:t>
      </w:r>
      <w:r w:rsidR="008029FD" w:rsidRPr="00A07FA5">
        <w:rPr>
          <w:rFonts w:ascii="Tahoma" w:hAnsi="Tahoma" w:cs="Tahoma"/>
        </w:rPr>
        <w:t>descanso compensatorio.</w:t>
      </w:r>
    </w:p>
    <w:p w:rsidR="00FF02AD" w:rsidRDefault="00FF02AD">
      <w:pPr>
        <w:jc w:val="center"/>
        <w:rPr>
          <w:rFonts w:ascii="Tahoma" w:hAnsi="Tahoma" w:cs="Tahoma"/>
          <w:b/>
        </w:rPr>
      </w:pPr>
    </w:p>
    <w:p w:rsidR="00256800" w:rsidRPr="007D1679" w:rsidRDefault="00256800">
      <w:pPr>
        <w:jc w:val="center"/>
        <w:rPr>
          <w:rFonts w:ascii="Tahoma" w:hAnsi="Tahoma" w:cs="Tahoma"/>
          <w:b/>
        </w:rPr>
      </w:pPr>
    </w:p>
    <w:p w:rsidR="00FF02AD" w:rsidRPr="007D1679" w:rsidRDefault="00FF02AD">
      <w:pPr>
        <w:jc w:val="center"/>
        <w:rPr>
          <w:rFonts w:ascii="Tahoma" w:hAnsi="Tahoma" w:cs="Tahoma"/>
          <w:b/>
        </w:rPr>
      </w:pPr>
    </w:p>
    <w:p w:rsidR="008029FD" w:rsidRPr="007D1679" w:rsidRDefault="008029FD" w:rsidP="000A3550">
      <w:pPr>
        <w:jc w:val="center"/>
        <w:outlineLvl w:val="0"/>
        <w:rPr>
          <w:rFonts w:ascii="Tahoma" w:hAnsi="Tahoma" w:cs="Tahoma"/>
          <w:b/>
        </w:rPr>
      </w:pPr>
      <w:r w:rsidRPr="007D1679">
        <w:rPr>
          <w:rFonts w:ascii="Tahoma" w:hAnsi="Tahoma" w:cs="Tahoma"/>
          <w:b/>
        </w:rPr>
        <w:t>CAPITULO VII</w:t>
      </w:r>
    </w:p>
    <w:p w:rsidR="008029FD" w:rsidRPr="007D1679" w:rsidRDefault="008029FD" w:rsidP="000A3550">
      <w:pPr>
        <w:jc w:val="center"/>
        <w:outlineLvl w:val="0"/>
        <w:rPr>
          <w:rFonts w:ascii="Tahoma" w:hAnsi="Tahoma" w:cs="Tahoma"/>
          <w:b/>
        </w:rPr>
      </w:pPr>
      <w:r w:rsidRPr="007D1679">
        <w:rPr>
          <w:rFonts w:ascii="Tahoma" w:hAnsi="Tahoma" w:cs="Tahoma"/>
          <w:b/>
        </w:rPr>
        <w:t>DESCANSO CONVENCIONAL O ADICIONAL</w:t>
      </w:r>
    </w:p>
    <w:p w:rsidR="008029FD" w:rsidRPr="007D1679" w:rsidRDefault="008029FD">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sidRPr="007D1679">
        <w:rPr>
          <w:rFonts w:ascii="Tahoma" w:hAnsi="Tahoma" w:cs="Tahoma"/>
          <w:b/>
        </w:rPr>
        <w:t>3</w:t>
      </w:r>
      <w:r w:rsidR="00E27F6B">
        <w:rPr>
          <w:rFonts w:ascii="Tahoma" w:hAnsi="Tahoma" w:cs="Tahoma"/>
          <w:b/>
        </w:rPr>
        <w:t>1</w:t>
      </w:r>
      <w:r w:rsidR="008029FD" w:rsidRPr="007D1679">
        <w:rPr>
          <w:rFonts w:ascii="Tahoma" w:hAnsi="Tahoma" w:cs="Tahoma"/>
          <w:b/>
        </w:rPr>
        <w:t>.-</w:t>
      </w:r>
      <w:r w:rsidR="008029FD" w:rsidRPr="007D1679">
        <w:rPr>
          <w:rFonts w:ascii="Tahoma" w:hAnsi="Tahoma" w:cs="Tahoma"/>
        </w:rPr>
        <w:t xml:space="preserve"> Cuando por motivo de cualquier</w:t>
      </w:r>
      <w:r w:rsidR="00F03C3B">
        <w:rPr>
          <w:rFonts w:ascii="Tahoma" w:hAnsi="Tahoma" w:cs="Tahoma"/>
        </w:rPr>
        <w:t xml:space="preserve"> </w:t>
      </w:r>
      <w:r w:rsidR="00B62762">
        <w:rPr>
          <w:rFonts w:ascii="Tahoma" w:hAnsi="Tahoma" w:cs="Tahoma"/>
        </w:rPr>
        <w:t>día</w:t>
      </w:r>
      <w:r w:rsidR="00F03C3B">
        <w:rPr>
          <w:rFonts w:ascii="Tahoma" w:hAnsi="Tahoma" w:cs="Tahoma"/>
        </w:rPr>
        <w:t xml:space="preserve"> de</w:t>
      </w:r>
      <w:r w:rsidR="008029FD" w:rsidRPr="007D1679">
        <w:rPr>
          <w:rFonts w:ascii="Tahoma" w:hAnsi="Tahoma" w:cs="Tahoma"/>
        </w:rPr>
        <w:t xml:space="preserve"> fiesta no determinada en el artículo 2</w:t>
      </w:r>
      <w:r w:rsidR="00CB4C4B">
        <w:rPr>
          <w:rFonts w:ascii="Tahoma" w:hAnsi="Tahoma" w:cs="Tahoma"/>
        </w:rPr>
        <w:t>4 del presente R</w:t>
      </w:r>
      <w:r w:rsidR="008029FD" w:rsidRPr="007D1679">
        <w:rPr>
          <w:rFonts w:ascii="Tahoma" w:hAnsi="Tahoma" w:cs="Tahoma"/>
        </w:rPr>
        <w:t xml:space="preserve">eglamento, </w:t>
      </w:r>
      <w:r w:rsidR="00F3765B">
        <w:rPr>
          <w:rFonts w:ascii="Tahoma" w:hAnsi="Tahoma" w:cs="Tahoma"/>
        </w:rPr>
        <w:t>EL EMPLEADOR</w:t>
      </w:r>
      <w:r w:rsidR="008029FD" w:rsidRPr="007D1679">
        <w:rPr>
          <w:rFonts w:ascii="Tahoma" w:hAnsi="Tahoma" w:cs="Tahoma"/>
        </w:rPr>
        <w:t xml:space="preserve"> suspendiere el trabajo, </w:t>
      </w:r>
      <w:r w:rsidR="00CB4C4B">
        <w:rPr>
          <w:rFonts w:ascii="Tahoma" w:hAnsi="Tahoma" w:cs="Tahoma"/>
        </w:rPr>
        <w:t xml:space="preserve">en todo caso </w:t>
      </w:r>
      <w:r w:rsidR="008029FD" w:rsidRPr="007D1679">
        <w:rPr>
          <w:rFonts w:ascii="Tahoma" w:hAnsi="Tahoma" w:cs="Tahoma"/>
        </w:rPr>
        <w:t>está obligad</w:t>
      </w:r>
      <w:r w:rsidR="00CB4C4B">
        <w:rPr>
          <w:rFonts w:ascii="Tahoma" w:hAnsi="Tahoma" w:cs="Tahoma"/>
        </w:rPr>
        <w:t>o</w:t>
      </w:r>
      <w:r w:rsidR="008029FD" w:rsidRPr="007D1679">
        <w:rPr>
          <w:rFonts w:ascii="Tahoma" w:hAnsi="Tahoma" w:cs="Tahoma"/>
        </w:rPr>
        <w:t xml:space="preserve"> a pagar el salario de ese día, como si se hubiera realizado; pero no estará obligad</w:t>
      </w:r>
      <w:r w:rsidR="00CB4C4B">
        <w:rPr>
          <w:rFonts w:ascii="Tahoma" w:hAnsi="Tahoma" w:cs="Tahoma"/>
        </w:rPr>
        <w:t>o</w:t>
      </w:r>
      <w:r w:rsidR="008029FD" w:rsidRPr="007D1679">
        <w:rPr>
          <w:rFonts w:ascii="Tahoma" w:hAnsi="Tahoma" w:cs="Tahoma"/>
        </w:rPr>
        <w:t xml:space="preserve"> a pagarlo en días distintos hábiles, cuando hubiere mediado convenio expreso para la suspensión o compensación, o cuando esta suspensión o compensación estuviere prevista en el reglamento, pacto, convención colectiva o fallo arbitral. Este trabajo compensatorio se remunerará sin que se entienda como trabajo suplementario o de horas extras.</w:t>
      </w:r>
    </w:p>
    <w:p w:rsidR="008029FD" w:rsidRPr="007D1679" w:rsidRDefault="008029FD">
      <w:pPr>
        <w:jc w:val="both"/>
        <w:rPr>
          <w:rFonts w:ascii="Tahoma" w:hAnsi="Tahoma" w:cs="Tahoma"/>
        </w:rPr>
      </w:pPr>
    </w:p>
    <w:p w:rsidR="00FF02AD" w:rsidRDefault="00FF02AD">
      <w:pPr>
        <w:jc w:val="both"/>
        <w:rPr>
          <w:rFonts w:ascii="Tahoma" w:hAnsi="Tahoma" w:cs="Tahoma"/>
        </w:rPr>
      </w:pPr>
    </w:p>
    <w:p w:rsidR="00256800" w:rsidRPr="007D1679" w:rsidRDefault="00256800">
      <w:pPr>
        <w:jc w:val="both"/>
        <w:rPr>
          <w:rFonts w:ascii="Tahoma" w:hAnsi="Tahoma" w:cs="Tahoma"/>
        </w:rPr>
      </w:pPr>
    </w:p>
    <w:p w:rsidR="008029FD" w:rsidRPr="007D1679" w:rsidRDefault="008029FD" w:rsidP="000A3550">
      <w:pPr>
        <w:jc w:val="center"/>
        <w:outlineLvl w:val="0"/>
        <w:rPr>
          <w:rFonts w:ascii="Tahoma" w:hAnsi="Tahoma" w:cs="Tahoma"/>
          <w:b/>
        </w:rPr>
      </w:pPr>
      <w:r w:rsidRPr="007D1679">
        <w:rPr>
          <w:rFonts w:ascii="Tahoma" w:hAnsi="Tahoma" w:cs="Tahoma"/>
          <w:b/>
        </w:rPr>
        <w:t xml:space="preserve">CAPITULO </w:t>
      </w:r>
      <w:r w:rsidR="00E27F6B">
        <w:rPr>
          <w:rFonts w:ascii="Tahoma" w:hAnsi="Tahoma" w:cs="Tahoma"/>
          <w:b/>
        </w:rPr>
        <w:t>VIII</w:t>
      </w:r>
      <w:r w:rsidR="002C49B6">
        <w:rPr>
          <w:rFonts w:ascii="Tahoma" w:hAnsi="Tahoma" w:cs="Tahoma"/>
          <w:b/>
        </w:rPr>
        <w:t xml:space="preserve"> </w:t>
      </w:r>
    </w:p>
    <w:p w:rsidR="008029FD" w:rsidRPr="007D1679" w:rsidRDefault="008029FD" w:rsidP="000A3550">
      <w:pPr>
        <w:jc w:val="center"/>
        <w:outlineLvl w:val="0"/>
        <w:rPr>
          <w:rFonts w:ascii="Tahoma" w:hAnsi="Tahoma" w:cs="Tahoma"/>
        </w:rPr>
      </w:pPr>
      <w:r w:rsidRPr="007D1679">
        <w:rPr>
          <w:rFonts w:ascii="Tahoma" w:hAnsi="Tahoma" w:cs="Tahoma"/>
          <w:b/>
        </w:rPr>
        <w:t>VACACIONES REMUNERADAS</w:t>
      </w:r>
    </w:p>
    <w:p w:rsidR="008029FD" w:rsidRPr="007D1679" w:rsidRDefault="008029FD">
      <w:pPr>
        <w:jc w:val="both"/>
        <w:rPr>
          <w:rFonts w:ascii="Tahoma" w:hAnsi="Tahoma" w:cs="Tahoma"/>
        </w:rPr>
      </w:pPr>
    </w:p>
    <w:p w:rsidR="008029FD" w:rsidRPr="005B7678" w:rsidRDefault="005F1CE7">
      <w:pPr>
        <w:jc w:val="both"/>
        <w:rPr>
          <w:rFonts w:ascii="Tahoma" w:hAnsi="Tahoma" w:cs="Tahoma"/>
        </w:rPr>
      </w:pPr>
      <w:r w:rsidRPr="005B7678">
        <w:rPr>
          <w:rFonts w:ascii="Tahoma" w:hAnsi="Tahoma" w:cs="Tahoma"/>
          <w:b/>
        </w:rPr>
        <w:t>ARTÍCULO</w:t>
      </w:r>
      <w:r w:rsidR="008029FD" w:rsidRPr="005B7678">
        <w:rPr>
          <w:rFonts w:ascii="Tahoma" w:hAnsi="Tahoma" w:cs="Tahoma"/>
          <w:b/>
        </w:rPr>
        <w:t xml:space="preserve"> </w:t>
      </w:r>
      <w:r w:rsidR="00E27F6B" w:rsidRPr="005B7678">
        <w:rPr>
          <w:rFonts w:ascii="Tahoma" w:hAnsi="Tahoma" w:cs="Tahoma"/>
          <w:b/>
        </w:rPr>
        <w:t>3</w:t>
      </w:r>
      <w:r w:rsidR="00E27F6B">
        <w:rPr>
          <w:rFonts w:ascii="Tahoma" w:hAnsi="Tahoma" w:cs="Tahoma"/>
          <w:b/>
        </w:rPr>
        <w:t>2</w:t>
      </w:r>
      <w:r w:rsidR="008029FD" w:rsidRPr="005B7678">
        <w:rPr>
          <w:rFonts w:ascii="Tahoma" w:hAnsi="Tahoma" w:cs="Tahoma"/>
          <w:b/>
        </w:rPr>
        <w:t>.-</w:t>
      </w:r>
      <w:r w:rsidR="008029FD" w:rsidRPr="005B7678">
        <w:rPr>
          <w:rFonts w:ascii="Tahoma" w:hAnsi="Tahoma" w:cs="Tahoma"/>
        </w:rPr>
        <w:t xml:space="preserve"> </w:t>
      </w:r>
      <w:r w:rsidR="00F03C3B">
        <w:rPr>
          <w:rFonts w:ascii="Tahoma" w:hAnsi="Tahoma" w:cs="Tahoma"/>
        </w:rPr>
        <w:t xml:space="preserve">Todos </w:t>
      </w:r>
      <w:r w:rsidR="008029FD" w:rsidRPr="005B7678">
        <w:rPr>
          <w:rFonts w:ascii="Tahoma" w:hAnsi="Tahoma" w:cs="Tahoma"/>
        </w:rPr>
        <w:t xml:space="preserve"> </w:t>
      </w:r>
      <w:r w:rsidR="00F3765B" w:rsidRPr="005B7678">
        <w:rPr>
          <w:rFonts w:ascii="Tahoma" w:hAnsi="Tahoma" w:cs="Tahoma"/>
        </w:rPr>
        <w:t>LOS EMPLEADOS</w:t>
      </w:r>
      <w:r w:rsidR="008029FD" w:rsidRPr="005B7678">
        <w:rPr>
          <w:rFonts w:ascii="Tahoma" w:hAnsi="Tahoma" w:cs="Tahoma"/>
        </w:rPr>
        <w:t xml:space="preserve"> que hubieren prestado sus servicios durante un año, tienen derecho a </w:t>
      </w:r>
      <w:r w:rsidR="00004EC5" w:rsidRPr="005B7678">
        <w:rPr>
          <w:rFonts w:ascii="Tahoma" w:hAnsi="Tahoma" w:cs="Tahoma"/>
        </w:rPr>
        <w:t xml:space="preserve">que </w:t>
      </w:r>
      <w:r w:rsidR="00F3765B" w:rsidRPr="005B7678">
        <w:rPr>
          <w:rFonts w:ascii="Tahoma" w:hAnsi="Tahoma" w:cs="Tahoma"/>
        </w:rPr>
        <w:t>EL EMPLEADOR</w:t>
      </w:r>
      <w:r w:rsidR="00004EC5" w:rsidRPr="005B7678">
        <w:rPr>
          <w:rFonts w:ascii="Tahoma" w:hAnsi="Tahoma" w:cs="Tahoma"/>
        </w:rPr>
        <w:t xml:space="preserve"> le conceda </w:t>
      </w:r>
      <w:r w:rsidR="008029FD" w:rsidRPr="005B7678">
        <w:rPr>
          <w:rFonts w:ascii="Tahoma" w:hAnsi="Tahoma" w:cs="Tahoma"/>
        </w:rPr>
        <w:t>quince</w:t>
      </w:r>
      <w:r w:rsidR="00FA3C03" w:rsidRPr="005B7678">
        <w:rPr>
          <w:rFonts w:ascii="Tahoma" w:hAnsi="Tahoma" w:cs="Tahoma"/>
        </w:rPr>
        <w:t xml:space="preserve"> (</w:t>
      </w:r>
      <w:r w:rsidR="00FA3C03" w:rsidRPr="00754341">
        <w:rPr>
          <w:rFonts w:ascii="Tahoma" w:hAnsi="Tahoma" w:cs="Tahoma"/>
          <w:b/>
          <w:color w:val="548DD4"/>
          <w:lang w:val="es-ES"/>
        </w:rPr>
        <w:t>15</w:t>
      </w:r>
      <w:r w:rsidR="00FA3C03" w:rsidRPr="005B7678">
        <w:rPr>
          <w:rFonts w:ascii="Tahoma" w:hAnsi="Tahoma" w:cs="Tahoma"/>
        </w:rPr>
        <w:t>)</w:t>
      </w:r>
      <w:r w:rsidR="008029FD" w:rsidRPr="005B7678">
        <w:rPr>
          <w:rFonts w:ascii="Tahoma" w:hAnsi="Tahoma" w:cs="Tahoma"/>
        </w:rPr>
        <w:t xml:space="preserve"> días hábiles consecutivos de vacaciones remuneradas.</w:t>
      </w:r>
    </w:p>
    <w:p w:rsidR="008029FD" w:rsidRPr="005B7678" w:rsidRDefault="008029FD" w:rsidP="005B7678">
      <w:pPr>
        <w:jc w:val="both"/>
        <w:rPr>
          <w:rFonts w:ascii="Tahoma" w:hAnsi="Tahoma" w:cs="Tahoma"/>
        </w:rPr>
      </w:pPr>
    </w:p>
    <w:p w:rsidR="008029FD" w:rsidRPr="007D1679" w:rsidRDefault="005F1CE7" w:rsidP="005B7678">
      <w:pPr>
        <w:autoSpaceDE w:val="0"/>
        <w:autoSpaceDN w:val="0"/>
        <w:adjustRightInd w:val="0"/>
        <w:jc w:val="both"/>
        <w:rPr>
          <w:rFonts w:ascii="Tahoma" w:hAnsi="Tahoma" w:cs="Tahoma"/>
        </w:rPr>
      </w:pPr>
      <w:r w:rsidRPr="005B7678">
        <w:rPr>
          <w:rFonts w:ascii="Tahoma" w:hAnsi="Tahoma" w:cs="Tahoma"/>
          <w:b/>
        </w:rPr>
        <w:t>ARTÍCULO</w:t>
      </w:r>
      <w:r w:rsidR="008029FD" w:rsidRPr="005B7678">
        <w:rPr>
          <w:rFonts w:ascii="Tahoma" w:hAnsi="Tahoma" w:cs="Tahoma"/>
          <w:b/>
        </w:rPr>
        <w:t xml:space="preserve"> </w:t>
      </w:r>
      <w:r w:rsidR="00E27F6B" w:rsidRPr="005B7678">
        <w:rPr>
          <w:rFonts w:ascii="Tahoma" w:hAnsi="Tahoma" w:cs="Tahoma"/>
          <w:b/>
        </w:rPr>
        <w:t>3</w:t>
      </w:r>
      <w:r w:rsidR="00E27F6B">
        <w:rPr>
          <w:rFonts w:ascii="Tahoma" w:hAnsi="Tahoma" w:cs="Tahoma"/>
          <w:b/>
        </w:rPr>
        <w:t>3</w:t>
      </w:r>
      <w:r w:rsidR="008029FD" w:rsidRPr="005B7678">
        <w:rPr>
          <w:rFonts w:ascii="Tahoma" w:hAnsi="Tahoma" w:cs="Tahoma"/>
          <w:b/>
        </w:rPr>
        <w:t>.-</w:t>
      </w:r>
      <w:r w:rsidR="008029FD" w:rsidRPr="005B7678">
        <w:rPr>
          <w:rFonts w:ascii="Tahoma" w:hAnsi="Tahoma" w:cs="Tahoma"/>
        </w:rPr>
        <w:t xml:space="preserve"> La época de las vacaciones será señalada por </w:t>
      </w:r>
      <w:r w:rsidR="00F3765B" w:rsidRPr="005B7678">
        <w:rPr>
          <w:rFonts w:ascii="Tahoma" w:hAnsi="Tahoma" w:cs="Tahoma"/>
        </w:rPr>
        <w:t>EL EMPLEADOR</w:t>
      </w:r>
      <w:r w:rsidR="002F409D" w:rsidRPr="005B7678">
        <w:rPr>
          <w:rFonts w:ascii="Tahoma" w:hAnsi="Tahoma" w:cs="Tahoma"/>
        </w:rPr>
        <w:t xml:space="preserve"> a más tardar </w:t>
      </w:r>
      <w:r w:rsidR="008029FD" w:rsidRPr="005B7678">
        <w:rPr>
          <w:rFonts w:ascii="Tahoma" w:hAnsi="Tahoma" w:cs="Tahoma"/>
        </w:rPr>
        <w:t xml:space="preserve">dentro del año subsiguiente a aquel en que se hayan causado, y ellas deben ser concedidas oficiosamente o a petición del </w:t>
      </w:r>
      <w:r w:rsidR="00145B90" w:rsidRPr="005B7678">
        <w:rPr>
          <w:rFonts w:ascii="Tahoma" w:hAnsi="Tahoma" w:cs="Tahoma"/>
        </w:rPr>
        <w:t>Empleado</w:t>
      </w:r>
      <w:r w:rsidR="008029FD" w:rsidRPr="005B7678">
        <w:rPr>
          <w:rFonts w:ascii="Tahoma" w:hAnsi="Tahoma" w:cs="Tahoma"/>
        </w:rPr>
        <w:t>, sin perjudicar el servicio y la efectividad del descanso.</w:t>
      </w:r>
      <w:r w:rsidR="00004EC5" w:rsidRPr="005B7678">
        <w:rPr>
          <w:rFonts w:ascii="Tahoma" w:hAnsi="Tahoma" w:cs="Tahoma"/>
          <w:sz w:val="22"/>
          <w:szCs w:val="22"/>
          <w:lang w:val="es-CO" w:eastAsia="es-CO"/>
        </w:rPr>
        <w:t xml:space="preserve"> </w:t>
      </w:r>
      <w:r w:rsidR="005B7678">
        <w:rPr>
          <w:rFonts w:ascii="Tahoma" w:hAnsi="Tahoma" w:cs="Tahoma"/>
          <w:sz w:val="22"/>
          <w:szCs w:val="22"/>
          <w:lang w:val="es-CO" w:eastAsia="es-CO"/>
        </w:rPr>
        <w:t xml:space="preserve"> </w:t>
      </w:r>
      <w:r w:rsidR="00F3765B">
        <w:rPr>
          <w:rFonts w:ascii="Tahoma" w:hAnsi="Tahoma" w:cs="Tahoma"/>
        </w:rPr>
        <w:t>EL EMPLEADOR</w:t>
      </w:r>
      <w:r w:rsidR="008029FD" w:rsidRPr="007D1679">
        <w:rPr>
          <w:rFonts w:ascii="Tahoma" w:hAnsi="Tahoma" w:cs="Tahoma"/>
        </w:rPr>
        <w:t xml:space="preserve"> dará a conocer a</w:t>
      </w:r>
      <w:r w:rsidR="005B7678">
        <w:rPr>
          <w:rFonts w:ascii="Tahoma" w:hAnsi="Tahoma" w:cs="Tahoma"/>
        </w:rPr>
        <w:t>l Empleado</w:t>
      </w:r>
      <w:r w:rsidR="008029FD" w:rsidRPr="007D1679">
        <w:rPr>
          <w:rFonts w:ascii="Tahoma" w:hAnsi="Tahoma" w:cs="Tahoma"/>
        </w:rPr>
        <w:t xml:space="preserve"> con </w:t>
      </w:r>
      <w:r w:rsidR="005B7678">
        <w:rPr>
          <w:rFonts w:ascii="Tahoma" w:hAnsi="Tahoma" w:cs="Tahoma"/>
        </w:rPr>
        <w:t xml:space="preserve">por lo menos </w:t>
      </w:r>
      <w:r w:rsidR="004C2603" w:rsidRPr="005B7678">
        <w:rPr>
          <w:rFonts w:ascii="Tahoma" w:hAnsi="Tahoma" w:cs="Tahoma"/>
        </w:rPr>
        <w:t>quince</w:t>
      </w:r>
      <w:r w:rsidR="004C2603" w:rsidRPr="00754341">
        <w:rPr>
          <w:rFonts w:ascii="Tahoma" w:hAnsi="Tahoma" w:cs="Tahoma"/>
          <w:b/>
          <w:color w:val="548DD4"/>
          <w:lang w:val="es-ES"/>
        </w:rPr>
        <w:t xml:space="preserve"> </w:t>
      </w:r>
      <w:r w:rsidR="004C2603" w:rsidRPr="005B7678">
        <w:rPr>
          <w:rFonts w:ascii="Tahoma" w:hAnsi="Tahoma" w:cs="Tahoma"/>
        </w:rPr>
        <w:t>(</w:t>
      </w:r>
      <w:r w:rsidR="004C2603" w:rsidRPr="00754341">
        <w:rPr>
          <w:rFonts w:ascii="Tahoma" w:hAnsi="Tahoma" w:cs="Tahoma"/>
          <w:b/>
          <w:color w:val="548DD4"/>
          <w:lang w:val="es-ES"/>
        </w:rPr>
        <w:t>15</w:t>
      </w:r>
      <w:r w:rsidR="004C2603" w:rsidRPr="005B7678">
        <w:rPr>
          <w:rFonts w:ascii="Tahoma" w:hAnsi="Tahoma" w:cs="Tahoma"/>
        </w:rPr>
        <w:t xml:space="preserve">) </w:t>
      </w:r>
      <w:r w:rsidR="005B7678">
        <w:rPr>
          <w:rFonts w:ascii="Tahoma" w:hAnsi="Tahoma" w:cs="Tahoma"/>
        </w:rPr>
        <w:t>días hábiles</w:t>
      </w:r>
      <w:r w:rsidR="008029FD" w:rsidRPr="007D1679">
        <w:rPr>
          <w:rFonts w:ascii="Tahoma" w:hAnsi="Tahoma" w:cs="Tahoma"/>
        </w:rPr>
        <w:t xml:space="preserve"> de anticipación, la fecha en que concederá </w:t>
      </w:r>
      <w:r w:rsidR="005B7678">
        <w:rPr>
          <w:rFonts w:ascii="Tahoma" w:hAnsi="Tahoma" w:cs="Tahoma"/>
        </w:rPr>
        <w:t xml:space="preserve">el disfrute de </w:t>
      </w:r>
      <w:r w:rsidR="008029FD" w:rsidRPr="007D1679">
        <w:rPr>
          <w:rFonts w:ascii="Tahoma" w:hAnsi="Tahoma" w:cs="Tahoma"/>
        </w:rPr>
        <w:t>las vacaciones.</w:t>
      </w:r>
    </w:p>
    <w:p w:rsidR="008029FD" w:rsidRPr="007D1679" w:rsidRDefault="008029FD">
      <w:pPr>
        <w:jc w:val="both"/>
        <w:rPr>
          <w:rFonts w:ascii="Tahoma" w:hAnsi="Tahoma" w:cs="Tahoma"/>
        </w:rPr>
      </w:pPr>
    </w:p>
    <w:p w:rsidR="00292675" w:rsidRPr="005B7678" w:rsidRDefault="00292675" w:rsidP="00292675">
      <w:pPr>
        <w:jc w:val="both"/>
        <w:outlineLvl w:val="0"/>
        <w:rPr>
          <w:rFonts w:ascii="Tahoma" w:hAnsi="Tahoma" w:cs="Tahoma"/>
        </w:rPr>
      </w:pPr>
      <w:r w:rsidRPr="005B7678">
        <w:rPr>
          <w:rFonts w:ascii="Tahoma" w:hAnsi="Tahoma" w:cs="Tahoma"/>
          <w:b/>
        </w:rPr>
        <w:t xml:space="preserve">ARTÍCULO </w:t>
      </w:r>
      <w:r w:rsidR="00E27F6B" w:rsidRPr="005B7678">
        <w:rPr>
          <w:rFonts w:ascii="Tahoma" w:hAnsi="Tahoma" w:cs="Tahoma"/>
          <w:b/>
        </w:rPr>
        <w:t>3</w:t>
      </w:r>
      <w:r w:rsidR="00E27F6B">
        <w:rPr>
          <w:rFonts w:ascii="Tahoma" w:hAnsi="Tahoma" w:cs="Tahoma"/>
          <w:b/>
        </w:rPr>
        <w:t>4</w:t>
      </w:r>
      <w:r w:rsidRPr="005B7678">
        <w:rPr>
          <w:rFonts w:ascii="Tahoma" w:hAnsi="Tahoma" w:cs="Tahoma"/>
          <w:b/>
        </w:rPr>
        <w:t>.-</w:t>
      </w:r>
      <w:r w:rsidRPr="005B7678">
        <w:rPr>
          <w:rFonts w:ascii="Tahoma" w:hAnsi="Tahoma" w:cs="Tahoma"/>
        </w:rPr>
        <w:t xml:space="preserve">  Reglas sobre las vacaciones.</w:t>
      </w:r>
    </w:p>
    <w:p w:rsidR="00292675" w:rsidRPr="005B7678" w:rsidRDefault="00292675" w:rsidP="00292675">
      <w:pPr>
        <w:jc w:val="both"/>
        <w:rPr>
          <w:rFonts w:ascii="Tahoma" w:hAnsi="Tahoma" w:cs="Tahoma"/>
        </w:rPr>
      </w:pPr>
    </w:p>
    <w:p w:rsidR="00292675" w:rsidRPr="005B7678" w:rsidRDefault="00292675" w:rsidP="00E046BD">
      <w:pPr>
        <w:numPr>
          <w:ilvl w:val="0"/>
          <w:numId w:val="15"/>
        </w:numPr>
        <w:jc w:val="both"/>
        <w:rPr>
          <w:rFonts w:ascii="Tahoma" w:hAnsi="Tahoma" w:cs="Tahoma"/>
        </w:rPr>
      </w:pPr>
      <w:r w:rsidRPr="005B7678">
        <w:rPr>
          <w:rFonts w:ascii="Tahoma" w:hAnsi="Tahoma" w:cs="Tahoma"/>
        </w:rPr>
        <w:t xml:space="preserve">Es prohibido compensar en dinero el total de las vacaciones.  Sin embargo, si </w:t>
      </w:r>
      <w:r w:rsidR="005B7678" w:rsidRPr="005B7678">
        <w:rPr>
          <w:rFonts w:ascii="Tahoma" w:hAnsi="Tahoma" w:cs="Tahoma"/>
        </w:rPr>
        <w:t xml:space="preserve">EL EMPLEADO </w:t>
      </w:r>
      <w:r w:rsidRPr="005B7678">
        <w:rPr>
          <w:rFonts w:ascii="Tahoma" w:hAnsi="Tahoma" w:cs="Tahoma"/>
        </w:rPr>
        <w:t xml:space="preserve">lo solicita y </w:t>
      </w:r>
      <w:r w:rsidR="005B7678" w:rsidRPr="005B7678">
        <w:rPr>
          <w:rFonts w:ascii="Tahoma" w:hAnsi="Tahoma" w:cs="Tahoma"/>
        </w:rPr>
        <w:t xml:space="preserve">EL EMPLEADOR </w:t>
      </w:r>
      <w:r w:rsidRPr="005B7678">
        <w:rPr>
          <w:rFonts w:ascii="Tahoma" w:hAnsi="Tahoma" w:cs="Tahoma"/>
        </w:rPr>
        <w:t>lo aprueba, se podrá autorizar que se pague en dinero hasta la mitad de las vacaciones</w:t>
      </w:r>
      <w:r w:rsidR="00747A9D">
        <w:rPr>
          <w:rFonts w:ascii="Tahoma" w:hAnsi="Tahoma" w:cs="Tahoma"/>
        </w:rPr>
        <w:t xml:space="preserve"> causadas</w:t>
      </w:r>
      <w:r w:rsidR="005B7678" w:rsidRPr="005B7678">
        <w:rPr>
          <w:rFonts w:ascii="Tahoma" w:hAnsi="Tahoma" w:cs="Tahoma"/>
        </w:rPr>
        <w:t>, según lo dispuesto por el artículo</w:t>
      </w:r>
      <w:r w:rsidR="002B5E34">
        <w:rPr>
          <w:rFonts w:ascii="Tahoma" w:hAnsi="Tahoma" w:cs="Tahoma"/>
        </w:rPr>
        <w:t xml:space="preserve"> 189 N</w:t>
      </w:r>
      <w:r w:rsidR="000975A2">
        <w:rPr>
          <w:rFonts w:ascii="Tahoma" w:hAnsi="Tahoma" w:cs="Tahoma"/>
        </w:rPr>
        <w:t>umeral</w:t>
      </w:r>
      <w:r w:rsidR="002B5E34">
        <w:rPr>
          <w:rFonts w:ascii="Tahoma" w:hAnsi="Tahoma" w:cs="Tahoma"/>
        </w:rPr>
        <w:t>. 1,</w:t>
      </w:r>
      <w:r w:rsidR="00B62762">
        <w:rPr>
          <w:rFonts w:ascii="Tahoma" w:hAnsi="Tahoma" w:cs="Tahoma"/>
        </w:rPr>
        <w:t xml:space="preserve"> </w:t>
      </w:r>
      <w:r w:rsidR="00754341">
        <w:rPr>
          <w:rFonts w:ascii="Tahoma" w:hAnsi="Tahoma" w:cs="Tahoma"/>
        </w:rPr>
        <w:t xml:space="preserve">del CST, </w:t>
      </w:r>
      <w:r w:rsidR="002B5E34">
        <w:rPr>
          <w:rFonts w:ascii="Tahoma" w:hAnsi="Tahoma" w:cs="Tahoma"/>
        </w:rPr>
        <w:t xml:space="preserve">el cual fue </w:t>
      </w:r>
      <w:r w:rsidR="00754341">
        <w:rPr>
          <w:rFonts w:ascii="Tahoma" w:hAnsi="Tahoma" w:cs="Tahoma"/>
        </w:rPr>
        <w:t>m</w:t>
      </w:r>
      <w:r w:rsidR="002B5E34">
        <w:rPr>
          <w:rFonts w:ascii="Tahoma" w:hAnsi="Tahoma" w:cs="Tahoma"/>
        </w:rPr>
        <w:t xml:space="preserve">odificado por </w:t>
      </w:r>
      <w:r w:rsidR="000975A2">
        <w:rPr>
          <w:rFonts w:ascii="Tahoma" w:hAnsi="Tahoma" w:cs="Tahoma"/>
        </w:rPr>
        <w:t xml:space="preserve">el </w:t>
      </w:r>
      <w:r w:rsidR="00B62762">
        <w:rPr>
          <w:rFonts w:ascii="Tahoma" w:hAnsi="Tahoma" w:cs="Tahoma"/>
        </w:rPr>
        <w:t>artículo</w:t>
      </w:r>
      <w:r w:rsidR="000975A2">
        <w:rPr>
          <w:rFonts w:ascii="Tahoma" w:hAnsi="Tahoma" w:cs="Tahoma"/>
        </w:rPr>
        <w:t xml:space="preserve"> 20 de </w:t>
      </w:r>
      <w:r w:rsidR="002B5E34">
        <w:rPr>
          <w:rFonts w:ascii="Tahoma" w:hAnsi="Tahoma" w:cs="Tahoma"/>
        </w:rPr>
        <w:t xml:space="preserve">la </w:t>
      </w:r>
      <w:r w:rsidR="00B62762">
        <w:rPr>
          <w:rFonts w:ascii="Tahoma" w:hAnsi="Tahoma" w:cs="Tahoma"/>
        </w:rPr>
        <w:t>L</w:t>
      </w:r>
      <w:r w:rsidR="002B5E34">
        <w:rPr>
          <w:rFonts w:ascii="Tahoma" w:hAnsi="Tahoma" w:cs="Tahoma"/>
        </w:rPr>
        <w:t xml:space="preserve">ey 1429 </w:t>
      </w:r>
      <w:r w:rsidR="00B62762">
        <w:rPr>
          <w:rFonts w:ascii="Tahoma" w:hAnsi="Tahoma" w:cs="Tahoma"/>
        </w:rPr>
        <w:t xml:space="preserve"> de </w:t>
      </w:r>
      <w:r w:rsidR="002B5E34">
        <w:rPr>
          <w:rFonts w:ascii="Tahoma" w:hAnsi="Tahoma" w:cs="Tahoma"/>
        </w:rPr>
        <w:t xml:space="preserve">2010. </w:t>
      </w:r>
      <w:r w:rsidRPr="005B7678">
        <w:rPr>
          <w:rFonts w:ascii="Tahoma" w:hAnsi="Tahoma" w:cs="Tahoma"/>
        </w:rPr>
        <w:t xml:space="preserve"> Esta es una concesión</w:t>
      </w:r>
      <w:r w:rsidR="005B7678">
        <w:rPr>
          <w:rFonts w:ascii="Tahoma" w:hAnsi="Tahoma" w:cs="Tahoma"/>
        </w:rPr>
        <w:t xml:space="preserve"> facultativa </w:t>
      </w:r>
      <w:r w:rsidRPr="005B7678">
        <w:rPr>
          <w:rFonts w:ascii="Tahoma" w:hAnsi="Tahoma" w:cs="Tahoma"/>
        </w:rPr>
        <w:t xml:space="preserve">de </w:t>
      </w:r>
      <w:r w:rsidR="00F3765B" w:rsidRPr="005B7678">
        <w:rPr>
          <w:rFonts w:ascii="Tahoma" w:hAnsi="Tahoma" w:cs="Tahoma"/>
        </w:rPr>
        <w:t>EL EMPLEADOR</w:t>
      </w:r>
      <w:r w:rsidR="005B7678">
        <w:rPr>
          <w:rFonts w:ascii="Tahoma" w:hAnsi="Tahoma" w:cs="Tahoma"/>
        </w:rPr>
        <w:t xml:space="preserve">, de manera que la solicitud </w:t>
      </w:r>
      <w:r w:rsidR="00747A9D">
        <w:rPr>
          <w:rFonts w:ascii="Tahoma" w:hAnsi="Tahoma" w:cs="Tahoma"/>
        </w:rPr>
        <w:t>del</w:t>
      </w:r>
      <w:r w:rsidR="005B7678">
        <w:rPr>
          <w:rFonts w:ascii="Tahoma" w:hAnsi="Tahoma" w:cs="Tahoma"/>
        </w:rPr>
        <w:t xml:space="preserve"> Empleado en este sentido no compromete a EL EMPLEADOR, quien analizará la procedencia de la misma según cada caso.</w:t>
      </w:r>
    </w:p>
    <w:p w:rsidR="00292675" w:rsidRPr="007D1679" w:rsidRDefault="00292675" w:rsidP="00292675">
      <w:pPr>
        <w:ind w:left="1440"/>
        <w:jc w:val="both"/>
        <w:rPr>
          <w:rFonts w:ascii="Tahoma" w:hAnsi="Tahoma" w:cs="Tahoma"/>
          <w:sz w:val="18"/>
        </w:rPr>
      </w:pPr>
    </w:p>
    <w:p w:rsidR="00292675" w:rsidRPr="007D1679" w:rsidRDefault="00292675" w:rsidP="00E046BD">
      <w:pPr>
        <w:numPr>
          <w:ilvl w:val="0"/>
          <w:numId w:val="15"/>
        </w:numPr>
        <w:jc w:val="both"/>
        <w:rPr>
          <w:rFonts w:ascii="Tahoma" w:hAnsi="Tahoma" w:cs="Tahoma"/>
        </w:rPr>
      </w:pPr>
      <w:r w:rsidRPr="007D1679">
        <w:rPr>
          <w:rFonts w:ascii="Tahoma" w:hAnsi="Tahoma" w:cs="Tahoma"/>
        </w:rPr>
        <w:t>Cuando el contrato de trabajo termine sin que el Empleado hubiere disfrutado de vacaciones, la compensación de éstas en dinero procederá por año cumplido de servicio y proporcionalmente por fracción</w:t>
      </w:r>
      <w:r w:rsidR="004C2603">
        <w:rPr>
          <w:rFonts w:ascii="Tahoma" w:hAnsi="Tahoma" w:cs="Tahoma"/>
        </w:rPr>
        <w:t>,</w:t>
      </w:r>
      <w:r w:rsidR="00157401">
        <w:rPr>
          <w:rFonts w:ascii="Tahoma" w:hAnsi="Tahoma" w:cs="Tahoma"/>
        </w:rPr>
        <w:t xml:space="preserve"> sin importar el tiempo de servicio</w:t>
      </w:r>
      <w:r w:rsidRPr="007D1679">
        <w:rPr>
          <w:rFonts w:ascii="Tahoma" w:hAnsi="Tahoma" w:cs="Tahoma"/>
        </w:rPr>
        <w:t>.</w:t>
      </w:r>
    </w:p>
    <w:p w:rsidR="00292675" w:rsidRPr="007D1679" w:rsidRDefault="00292675" w:rsidP="00292675">
      <w:pPr>
        <w:jc w:val="both"/>
        <w:rPr>
          <w:rFonts w:ascii="Tahoma" w:hAnsi="Tahoma" w:cs="Tahoma"/>
        </w:rPr>
      </w:pPr>
    </w:p>
    <w:p w:rsidR="00292675" w:rsidRPr="007D1679" w:rsidRDefault="00292675" w:rsidP="00E046BD">
      <w:pPr>
        <w:numPr>
          <w:ilvl w:val="0"/>
          <w:numId w:val="15"/>
        </w:numPr>
        <w:jc w:val="both"/>
        <w:rPr>
          <w:rFonts w:ascii="Tahoma" w:hAnsi="Tahoma" w:cs="Tahoma"/>
        </w:rPr>
      </w:pPr>
      <w:r w:rsidRPr="007D1679">
        <w:rPr>
          <w:rFonts w:ascii="Tahoma" w:hAnsi="Tahoma" w:cs="Tahoma"/>
        </w:rPr>
        <w:t>Para la compensación de las vacaciones en dinero, de conformidad con lo previsto en los numerales anteriores, se tomará como base el último salario devengado por el Empleado.</w:t>
      </w:r>
    </w:p>
    <w:p w:rsidR="00292675" w:rsidRPr="007D1679" w:rsidRDefault="00292675" w:rsidP="00292675">
      <w:pPr>
        <w:jc w:val="both"/>
        <w:rPr>
          <w:rFonts w:ascii="Tahoma" w:hAnsi="Tahoma" w:cs="Tahoma"/>
        </w:rPr>
      </w:pPr>
    </w:p>
    <w:p w:rsidR="00292675" w:rsidRPr="007D1679" w:rsidRDefault="00292675" w:rsidP="00292675">
      <w:pPr>
        <w:jc w:val="both"/>
        <w:rPr>
          <w:rFonts w:ascii="Tahoma" w:hAnsi="Tahoma" w:cs="Tahoma"/>
        </w:rPr>
      </w:pPr>
      <w:r w:rsidRPr="007D1679">
        <w:rPr>
          <w:rFonts w:ascii="Tahoma" w:hAnsi="Tahoma" w:cs="Tahoma"/>
          <w:b/>
        </w:rPr>
        <w:t>PARÁGRAFO.-</w:t>
      </w:r>
      <w:r w:rsidRPr="007D1679">
        <w:rPr>
          <w:rFonts w:ascii="Tahoma" w:hAnsi="Tahoma" w:cs="Tahoma"/>
        </w:rPr>
        <w:t xml:space="preserve"> En el caso del Empleado menor de dieciocho (18) años de edad no habrá compensación en dinero de las vacaciones. Estas deberán concederse siempre en descanso efectivo.</w:t>
      </w:r>
    </w:p>
    <w:p w:rsidR="008029FD" w:rsidRPr="00157401" w:rsidRDefault="005F1CE7">
      <w:pPr>
        <w:jc w:val="both"/>
        <w:rPr>
          <w:rFonts w:ascii="Tahoma" w:hAnsi="Tahoma" w:cs="Tahoma"/>
        </w:rPr>
      </w:pPr>
      <w:r w:rsidRPr="00157401">
        <w:rPr>
          <w:rFonts w:ascii="Tahoma" w:hAnsi="Tahoma" w:cs="Tahoma"/>
          <w:b/>
        </w:rPr>
        <w:lastRenderedPageBreak/>
        <w:t>ARTÍCULO</w:t>
      </w:r>
      <w:r w:rsidR="008029FD" w:rsidRPr="00157401">
        <w:rPr>
          <w:rFonts w:ascii="Tahoma" w:hAnsi="Tahoma" w:cs="Tahoma"/>
          <w:b/>
        </w:rPr>
        <w:t xml:space="preserve"> </w:t>
      </w:r>
      <w:r w:rsidR="00E27F6B" w:rsidRPr="00157401">
        <w:rPr>
          <w:rFonts w:ascii="Tahoma" w:hAnsi="Tahoma" w:cs="Tahoma"/>
          <w:b/>
        </w:rPr>
        <w:t>3</w:t>
      </w:r>
      <w:r w:rsidR="00E27F6B">
        <w:rPr>
          <w:rFonts w:ascii="Tahoma" w:hAnsi="Tahoma" w:cs="Tahoma"/>
          <w:b/>
        </w:rPr>
        <w:t>5</w:t>
      </w:r>
      <w:r w:rsidR="008029FD" w:rsidRPr="00157401">
        <w:rPr>
          <w:rFonts w:ascii="Tahoma" w:hAnsi="Tahoma" w:cs="Tahoma"/>
          <w:b/>
        </w:rPr>
        <w:t>.-</w:t>
      </w:r>
      <w:r w:rsidR="008029FD" w:rsidRPr="00157401">
        <w:rPr>
          <w:rFonts w:ascii="Tahoma" w:hAnsi="Tahoma" w:cs="Tahoma"/>
        </w:rPr>
        <w:t xml:space="preserve"> Las partes pueden convenir en acumular vacaciones por </w:t>
      </w:r>
      <w:r w:rsidR="007124F5" w:rsidRPr="00157401">
        <w:rPr>
          <w:rFonts w:ascii="Tahoma" w:hAnsi="Tahoma" w:cs="Tahoma"/>
        </w:rPr>
        <w:t>dos (</w:t>
      </w:r>
      <w:r w:rsidR="008029FD" w:rsidRPr="00157401">
        <w:rPr>
          <w:rFonts w:ascii="Tahoma" w:hAnsi="Tahoma" w:cs="Tahoma"/>
        </w:rPr>
        <w:t>2</w:t>
      </w:r>
      <w:r w:rsidR="007124F5" w:rsidRPr="00157401">
        <w:rPr>
          <w:rFonts w:ascii="Tahoma" w:hAnsi="Tahoma" w:cs="Tahoma"/>
        </w:rPr>
        <w:t>)</w:t>
      </w:r>
      <w:r w:rsidR="008029FD" w:rsidRPr="00157401">
        <w:rPr>
          <w:rFonts w:ascii="Tahoma" w:hAnsi="Tahoma" w:cs="Tahoma"/>
        </w:rPr>
        <w:t xml:space="preserve"> años, pero en todo caso el </w:t>
      </w:r>
      <w:r w:rsidR="00145B90" w:rsidRPr="00157401">
        <w:rPr>
          <w:rFonts w:ascii="Tahoma" w:hAnsi="Tahoma" w:cs="Tahoma"/>
        </w:rPr>
        <w:t>Empleado</w:t>
      </w:r>
      <w:r w:rsidR="008029FD" w:rsidRPr="00157401">
        <w:rPr>
          <w:rFonts w:ascii="Tahoma" w:hAnsi="Tahoma" w:cs="Tahoma"/>
        </w:rPr>
        <w:t xml:space="preserve"> gozará anualmente de por lo menos </w:t>
      </w:r>
      <w:r w:rsidR="007124F5" w:rsidRPr="00157401">
        <w:rPr>
          <w:rFonts w:ascii="Tahoma" w:hAnsi="Tahoma" w:cs="Tahoma"/>
        </w:rPr>
        <w:t>seis (</w:t>
      </w:r>
      <w:r w:rsidR="008029FD" w:rsidRPr="004C2603">
        <w:rPr>
          <w:rFonts w:ascii="Tahoma" w:hAnsi="Tahoma" w:cs="Tahoma"/>
          <w:b/>
          <w:color w:val="548DD4"/>
        </w:rPr>
        <w:t>6</w:t>
      </w:r>
      <w:r w:rsidR="007124F5" w:rsidRPr="00157401">
        <w:rPr>
          <w:rFonts w:ascii="Tahoma" w:hAnsi="Tahoma" w:cs="Tahoma"/>
        </w:rPr>
        <w:t xml:space="preserve">) </w:t>
      </w:r>
      <w:r w:rsidR="008029FD" w:rsidRPr="00157401">
        <w:rPr>
          <w:rFonts w:ascii="Tahoma" w:hAnsi="Tahoma" w:cs="Tahoma"/>
        </w:rPr>
        <w:t xml:space="preserve">días hábiles continuos de vacaciones, </w:t>
      </w:r>
      <w:r w:rsidR="00157401">
        <w:rPr>
          <w:rFonts w:ascii="Tahoma" w:hAnsi="Tahoma" w:cs="Tahoma"/>
        </w:rPr>
        <w:t xml:space="preserve">los cuales no son acumulables. </w:t>
      </w:r>
      <w:r w:rsidR="008029FD" w:rsidRPr="00157401">
        <w:rPr>
          <w:rFonts w:ascii="Tahoma" w:hAnsi="Tahoma" w:cs="Tahoma"/>
        </w:rPr>
        <w:t xml:space="preserve">La acumulación puede ser hasta por </w:t>
      </w:r>
      <w:r w:rsidR="00157401" w:rsidRPr="00157401">
        <w:rPr>
          <w:rFonts w:ascii="Tahoma" w:hAnsi="Tahoma" w:cs="Tahoma"/>
        </w:rPr>
        <w:t>cuatro (</w:t>
      </w:r>
      <w:r w:rsidR="00157401" w:rsidRPr="004C2603">
        <w:rPr>
          <w:rFonts w:ascii="Tahoma" w:hAnsi="Tahoma" w:cs="Tahoma"/>
          <w:b/>
          <w:color w:val="548DD4"/>
        </w:rPr>
        <w:t>4</w:t>
      </w:r>
      <w:r w:rsidR="007124F5" w:rsidRPr="00157401">
        <w:rPr>
          <w:rFonts w:ascii="Tahoma" w:hAnsi="Tahoma" w:cs="Tahoma"/>
        </w:rPr>
        <w:t xml:space="preserve">) </w:t>
      </w:r>
      <w:r w:rsidR="008029FD" w:rsidRPr="00157401">
        <w:rPr>
          <w:rFonts w:ascii="Tahoma" w:hAnsi="Tahoma" w:cs="Tahoma"/>
        </w:rPr>
        <w:t xml:space="preserve">años cuando se trate de </w:t>
      </w:r>
      <w:r w:rsidR="00F3765B" w:rsidRPr="00157401">
        <w:rPr>
          <w:rFonts w:ascii="Tahoma" w:hAnsi="Tahoma" w:cs="Tahoma"/>
        </w:rPr>
        <w:t>LOS EMPLEADOS</w:t>
      </w:r>
      <w:r w:rsidR="008029FD" w:rsidRPr="00157401">
        <w:rPr>
          <w:rFonts w:ascii="Tahoma" w:hAnsi="Tahoma" w:cs="Tahoma"/>
        </w:rPr>
        <w:t xml:space="preserve"> técnicos, especializados, de </w:t>
      </w:r>
      <w:r w:rsidR="0034296D">
        <w:rPr>
          <w:rFonts w:ascii="Tahoma" w:hAnsi="Tahoma" w:cs="Tahoma"/>
        </w:rPr>
        <w:t xml:space="preserve">dirección, </w:t>
      </w:r>
      <w:r w:rsidR="008029FD" w:rsidRPr="00157401">
        <w:rPr>
          <w:rFonts w:ascii="Tahoma" w:hAnsi="Tahoma" w:cs="Tahoma"/>
        </w:rPr>
        <w:t>confianza, manejo o de extranjeros que presten sus servicios en lugares distintos a los de la residencia de sus familiares.</w:t>
      </w:r>
    </w:p>
    <w:p w:rsidR="008029FD" w:rsidRPr="00157401" w:rsidRDefault="008029FD">
      <w:pPr>
        <w:jc w:val="both"/>
        <w:rPr>
          <w:rFonts w:ascii="Tahoma" w:hAnsi="Tahoma" w:cs="Tahoma"/>
        </w:rPr>
      </w:pPr>
    </w:p>
    <w:p w:rsidR="008029FD" w:rsidRPr="00157401" w:rsidRDefault="005F1CE7">
      <w:pPr>
        <w:jc w:val="both"/>
        <w:rPr>
          <w:rFonts w:ascii="Tahoma" w:hAnsi="Tahoma" w:cs="Tahoma"/>
        </w:rPr>
      </w:pPr>
      <w:r w:rsidRPr="00157401">
        <w:rPr>
          <w:rFonts w:ascii="Tahoma" w:hAnsi="Tahoma" w:cs="Tahoma"/>
          <w:b/>
        </w:rPr>
        <w:t>ARTÍCULO</w:t>
      </w:r>
      <w:r w:rsidR="008029FD" w:rsidRPr="00157401">
        <w:rPr>
          <w:rFonts w:ascii="Tahoma" w:hAnsi="Tahoma" w:cs="Tahoma"/>
          <w:b/>
        </w:rPr>
        <w:t xml:space="preserve"> </w:t>
      </w:r>
      <w:r w:rsidR="00E27F6B" w:rsidRPr="00157401">
        <w:rPr>
          <w:rFonts w:ascii="Tahoma" w:hAnsi="Tahoma" w:cs="Tahoma"/>
          <w:b/>
        </w:rPr>
        <w:t>3</w:t>
      </w:r>
      <w:r w:rsidR="00E27F6B">
        <w:rPr>
          <w:rFonts w:ascii="Tahoma" w:hAnsi="Tahoma" w:cs="Tahoma"/>
          <w:b/>
        </w:rPr>
        <w:t>6</w:t>
      </w:r>
      <w:r w:rsidR="008029FD" w:rsidRPr="00157401">
        <w:rPr>
          <w:rFonts w:ascii="Tahoma" w:hAnsi="Tahoma" w:cs="Tahoma"/>
          <w:b/>
        </w:rPr>
        <w:t>.-</w:t>
      </w:r>
      <w:r w:rsidR="008029FD" w:rsidRPr="00157401">
        <w:rPr>
          <w:rFonts w:ascii="Tahoma" w:hAnsi="Tahoma" w:cs="Tahoma"/>
        </w:rPr>
        <w:t xml:space="preserve"> El </w:t>
      </w:r>
      <w:r w:rsidR="00145B90" w:rsidRPr="00157401">
        <w:rPr>
          <w:rFonts w:ascii="Tahoma" w:hAnsi="Tahoma" w:cs="Tahoma"/>
        </w:rPr>
        <w:t>Empleado</w:t>
      </w:r>
      <w:r w:rsidR="008029FD" w:rsidRPr="00157401">
        <w:rPr>
          <w:rFonts w:ascii="Tahoma" w:hAnsi="Tahoma" w:cs="Tahoma"/>
        </w:rPr>
        <w:t xml:space="preserve"> </w:t>
      </w:r>
      <w:r w:rsidR="00157401" w:rsidRPr="00157401">
        <w:rPr>
          <w:rFonts w:ascii="Tahoma" w:hAnsi="Tahoma" w:cs="Tahoma"/>
        </w:rPr>
        <w:t>de manejo que hiciere uso de vacaciones puede dejar un reemplazo, bajo su responsabilidad solidaria y previa aquiescencia del empleador. Si este último no aceptare el candidato indicado por el trabajador y llamare a otra persona a remplazarlo, cesa por ese hecho la responsabilidad del trabajador que se ausente en vacaciones</w:t>
      </w:r>
      <w:r w:rsidR="008029FD" w:rsidRPr="00157401">
        <w:rPr>
          <w:rFonts w:ascii="Tahoma" w:hAnsi="Tahoma" w:cs="Tahoma"/>
        </w:rPr>
        <w:t>.</w:t>
      </w:r>
    </w:p>
    <w:p w:rsidR="00B66535" w:rsidRPr="00157401" w:rsidRDefault="00B66535">
      <w:pPr>
        <w:jc w:val="both"/>
        <w:rPr>
          <w:rFonts w:ascii="Tahoma" w:hAnsi="Tahoma" w:cs="Tahoma"/>
          <w:b/>
        </w:rPr>
      </w:pPr>
    </w:p>
    <w:p w:rsidR="008029FD" w:rsidRPr="007D1679" w:rsidRDefault="005F1CE7">
      <w:pPr>
        <w:jc w:val="both"/>
        <w:rPr>
          <w:rFonts w:ascii="Tahoma" w:hAnsi="Tahoma" w:cs="Tahoma"/>
        </w:rPr>
      </w:pPr>
      <w:r w:rsidRPr="00157401">
        <w:rPr>
          <w:rFonts w:ascii="Tahoma" w:hAnsi="Tahoma" w:cs="Tahoma"/>
          <w:b/>
        </w:rPr>
        <w:t>ARTÍCULO</w:t>
      </w:r>
      <w:r w:rsidR="008029FD" w:rsidRPr="00157401">
        <w:rPr>
          <w:rFonts w:ascii="Tahoma" w:hAnsi="Tahoma" w:cs="Tahoma"/>
          <w:b/>
        </w:rPr>
        <w:t xml:space="preserve"> </w:t>
      </w:r>
      <w:r w:rsidR="00E27F6B">
        <w:rPr>
          <w:rFonts w:ascii="Tahoma" w:hAnsi="Tahoma" w:cs="Tahoma"/>
          <w:b/>
        </w:rPr>
        <w:t>37</w:t>
      </w:r>
      <w:r w:rsidR="008029FD" w:rsidRPr="00157401">
        <w:rPr>
          <w:rFonts w:ascii="Tahoma" w:hAnsi="Tahoma" w:cs="Tahoma"/>
          <w:b/>
        </w:rPr>
        <w:t>.-</w:t>
      </w:r>
      <w:r w:rsidR="008029FD" w:rsidRPr="00157401">
        <w:rPr>
          <w:rFonts w:ascii="Tahoma" w:hAnsi="Tahoma" w:cs="Tahoma"/>
        </w:rPr>
        <w:t xml:space="preserve"> </w:t>
      </w:r>
      <w:r w:rsidR="00F3765B" w:rsidRPr="00157401">
        <w:rPr>
          <w:rFonts w:ascii="Tahoma" w:hAnsi="Tahoma" w:cs="Tahoma"/>
        </w:rPr>
        <w:t>EL EMPLEADOR</w:t>
      </w:r>
      <w:r w:rsidR="008029FD" w:rsidRPr="00157401">
        <w:rPr>
          <w:rFonts w:ascii="Tahoma" w:hAnsi="Tahoma" w:cs="Tahoma"/>
        </w:rPr>
        <w:t xml:space="preserve"> puede determinar</w:t>
      </w:r>
      <w:r w:rsidR="008029FD" w:rsidRPr="007D1679">
        <w:rPr>
          <w:rFonts w:ascii="Tahoma" w:hAnsi="Tahoma" w:cs="Tahoma"/>
        </w:rPr>
        <w:t xml:space="preserve">, para todos o parte de sus </w:t>
      </w:r>
      <w:r w:rsidR="00F3765B">
        <w:rPr>
          <w:rFonts w:ascii="Tahoma" w:hAnsi="Tahoma" w:cs="Tahoma"/>
        </w:rPr>
        <w:t>EMPLEADOS</w:t>
      </w:r>
      <w:r w:rsidR="008029FD" w:rsidRPr="007D1679">
        <w:rPr>
          <w:rFonts w:ascii="Tahoma" w:hAnsi="Tahoma" w:cs="Tahoma"/>
        </w:rPr>
        <w:t xml:space="preserve">, una época fija para las vacaciones simultáneas, si así lo hiciere, para los que en tal época no llevaren un </w:t>
      </w:r>
      <w:r w:rsidR="0008073D" w:rsidRPr="00DF5AA4">
        <w:rPr>
          <w:rFonts w:ascii="Tahoma" w:hAnsi="Tahoma" w:cs="Tahoma"/>
        </w:rPr>
        <w:t xml:space="preserve">(1) </w:t>
      </w:r>
      <w:r w:rsidR="008029FD" w:rsidRPr="00DF5AA4">
        <w:rPr>
          <w:rFonts w:ascii="Tahoma" w:hAnsi="Tahoma" w:cs="Tahoma"/>
        </w:rPr>
        <w:t>año cumplido de servicios</w:t>
      </w:r>
      <w:r w:rsidR="008029FD" w:rsidRPr="007D1679">
        <w:rPr>
          <w:rFonts w:ascii="Tahoma" w:hAnsi="Tahoma" w:cs="Tahoma"/>
        </w:rPr>
        <w:t xml:space="preserve">, se entenderá que las vacaciones de que gocen son anticipadas y se abonarán a las que se causen al cumplir cada uno el </w:t>
      </w:r>
      <w:r w:rsidR="00DF5AA4">
        <w:rPr>
          <w:rFonts w:ascii="Tahoma" w:hAnsi="Tahoma" w:cs="Tahoma"/>
        </w:rPr>
        <w:t xml:space="preserve">respectivo </w:t>
      </w:r>
      <w:r w:rsidR="008029FD" w:rsidRPr="007D1679">
        <w:rPr>
          <w:rFonts w:ascii="Tahoma" w:hAnsi="Tahoma" w:cs="Tahoma"/>
        </w:rPr>
        <w:t xml:space="preserve">año de servicio.   </w:t>
      </w:r>
    </w:p>
    <w:p w:rsidR="00B66535" w:rsidRPr="007D1679" w:rsidRDefault="008029FD">
      <w:pPr>
        <w:jc w:val="both"/>
        <w:rPr>
          <w:rFonts w:ascii="Tahoma" w:hAnsi="Tahoma" w:cs="Tahoma"/>
          <w:b/>
        </w:rPr>
      </w:pPr>
      <w:r w:rsidRPr="007D1679">
        <w:rPr>
          <w:rFonts w:ascii="Tahoma" w:hAnsi="Tahoma" w:cs="Tahoma"/>
        </w:rPr>
        <w:t xml:space="preserve"> </w:t>
      </w: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Pr>
          <w:rFonts w:ascii="Tahoma" w:hAnsi="Tahoma" w:cs="Tahoma"/>
          <w:b/>
        </w:rPr>
        <w:t>38</w:t>
      </w:r>
      <w:r w:rsidR="008029FD" w:rsidRPr="007D1679">
        <w:rPr>
          <w:rFonts w:ascii="Tahoma" w:hAnsi="Tahoma" w:cs="Tahoma"/>
          <w:b/>
        </w:rPr>
        <w:t>.-</w:t>
      </w:r>
      <w:r w:rsidR="008029FD" w:rsidRPr="007D1679">
        <w:rPr>
          <w:rFonts w:ascii="Tahoma" w:hAnsi="Tahoma" w:cs="Tahoma"/>
        </w:rPr>
        <w:t xml:space="preserve">  Durante el período de vacaciones el </w:t>
      </w:r>
      <w:r w:rsidR="00145B90" w:rsidRPr="007D1679">
        <w:rPr>
          <w:rFonts w:ascii="Tahoma" w:hAnsi="Tahoma" w:cs="Tahoma"/>
        </w:rPr>
        <w:t>Empleado</w:t>
      </w:r>
      <w:r w:rsidR="008029FD" w:rsidRPr="007D1679">
        <w:rPr>
          <w:rFonts w:ascii="Tahoma" w:hAnsi="Tahoma" w:cs="Tahoma"/>
        </w:rPr>
        <w:t xml:space="preserve"> recibirá el salario básico ordinario que esté devengando el día en que comience a disfrutar de ellas.  En consecuencia, sólo se excluirán para la liquidación de vacaciones el valor del trabajo en días de descanso obligatorio y el valor del trabajo suplementario o de horas extras. Cuando el salario sea variable, las vacaciones se liquidarán con el promedio de lo devengado por el </w:t>
      </w:r>
      <w:r w:rsidR="00145B90" w:rsidRPr="007D1679">
        <w:rPr>
          <w:rFonts w:ascii="Tahoma" w:hAnsi="Tahoma" w:cs="Tahoma"/>
        </w:rPr>
        <w:t>Empleado</w:t>
      </w:r>
      <w:r w:rsidR="008029FD" w:rsidRPr="007D1679">
        <w:rPr>
          <w:rFonts w:ascii="Tahoma" w:hAnsi="Tahoma" w:cs="Tahoma"/>
        </w:rPr>
        <w:t xml:space="preserve"> en el año inmediatamente anterior a la fecha en que se concedan.</w:t>
      </w:r>
    </w:p>
    <w:p w:rsidR="00FF02AD" w:rsidRDefault="00FF02AD">
      <w:pPr>
        <w:jc w:val="both"/>
        <w:rPr>
          <w:rFonts w:ascii="Tahoma" w:hAnsi="Tahoma" w:cs="Tahoma"/>
        </w:rPr>
      </w:pPr>
    </w:p>
    <w:p w:rsidR="008A0642" w:rsidRDefault="008A0642">
      <w:pPr>
        <w:jc w:val="both"/>
        <w:rPr>
          <w:rFonts w:ascii="Tahoma" w:hAnsi="Tahoma" w:cs="Tahoma"/>
        </w:rPr>
      </w:pPr>
    </w:p>
    <w:p w:rsidR="008A0642" w:rsidRDefault="008A0642">
      <w:pPr>
        <w:jc w:val="both"/>
        <w:rPr>
          <w:rFonts w:ascii="Tahoma" w:hAnsi="Tahoma" w:cs="Tahoma"/>
        </w:rPr>
      </w:pPr>
    </w:p>
    <w:p w:rsidR="008A0642" w:rsidRDefault="008A0642">
      <w:pPr>
        <w:jc w:val="both"/>
        <w:rPr>
          <w:rFonts w:ascii="Tahoma" w:hAnsi="Tahoma" w:cs="Tahoma"/>
        </w:rPr>
      </w:pPr>
    </w:p>
    <w:p w:rsidR="008A0642" w:rsidRPr="007D1679" w:rsidRDefault="008A0642">
      <w:pPr>
        <w:jc w:val="both"/>
        <w:rPr>
          <w:rFonts w:ascii="Tahoma" w:hAnsi="Tahoma" w:cs="Tahoma"/>
        </w:rPr>
      </w:pPr>
    </w:p>
    <w:p w:rsidR="008029FD" w:rsidRPr="007D1679" w:rsidRDefault="008029FD" w:rsidP="000A3550">
      <w:pPr>
        <w:jc w:val="center"/>
        <w:outlineLvl w:val="0"/>
        <w:rPr>
          <w:rFonts w:ascii="Tahoma" w:hAnsi="Tahoma" w:cs="Tahoma"/>
          <w:b/>
        </w:rPr>
      </w:pPr>
      <w:r w:rsidRPr="007D1679">
        <w:rPr>
          <w:rFonts w:ascii="Tahoma" w:hAnsi="Tahoma" w:cs="Tahoma"/>
          <w:b/>
        </w:rPr>
        <w:t xml:space="preserve">CAPITULO </w:t>
      </w:r>
      <w:r w:rsidR="00E27F6B">
        <w:rPr>
          <w:rFonts w:ascii="Tahoma" w:hAnsi="Tahoma" w:cs="Tahoma"/>
          <w:b/>
        </w:rPr>
        <w:t>I</w:t>
      </w:r>
      <w:r w:rsidRPr="007D1679">
        <w:rPr>
          <w:rFonts w:ascii="Tahoma" w:hAnsi="Tahoma" w:cs="Tahoma"/>
          <w:b/>
        </w:rPr>
        <w:t>X</w:t>
      </w:r>
    </w:p>
    <w:p w:rsidR="008029FD" w:rsidRPr="007D1679" w:rsidRDefault="008029FD" w:rsidP="000A3550">
      <w:pPr>
        <w:jc w:val="center"/>
        <w:outlineLvl w:val="0"/>
        <w:rPr>
          <w:rFonts w:ascii="Tahoma" w:hAnsi="Tahoma" w:cs="Tahoma"/>
        </w:rPr>
      </w:pPr>
      <w:r w:rsidRPr="007D1679">
        <w:rPr>
          <w:rFonts w:ascii="Tahoma" w:hAnsi="Tahoma" w:cs="Tahoma"/>
          <w:b/>
        </w:rPr>
        <w:t>PERMISOS Y LICENCIAS</w:t>
      </w:r>
    </w:p>
    <w:p w:rsidR="008029FD" w:rsidRPr="007D1679" w:rsidRDefault="008029FD">
      <w:pPr>
        <w:jc w:val="both"/>
        <w:rPr>
          <w:rFonts w:ascii="Tahoma" w:hAnsi="Tahoma" w:cs="Tahoma"/>
        </w:rPr>
      </w:pPr>
    </w:p>
    <w:p w:rsidR="00DF5AA4" w:rsidRPr="00DF5AA4" w:rsidRDefault="00292675" w:rsidP="00DF5AA4">
      <w:pPr>
        <w:jc w:val="both"/>
        <w:outlineLvl w:val="0"/>
        <w:rPr>
          <w:rFonts w:ascii="Tahoma" w:hAnsi="Tahoma" w:cs="Tahoma"/>
          <w:b/>
        </w:rPr>
      </w:pPr>
      <w:r w:rsidRPr="00DF5AA4">
        <w:rPr>
          <w:rFonts w:ascii="Tahoma" w:hAnsi="Tahoma" w:cs="Tahoma"/>
          <w:b/>
        </w:rPr>
        <w:t xml:space="preserve">ARTICULO </w:t>
      </w:r>
      <w:r w:rsidR="00E27F6B">
        <w:rPr>
          <w:rFonts w:ascii="Tahoma" w:hAnsi="Tahoma" w:cs="Tahoma"/>
          <w:b/>
        </w:rPr>
        <w:t>39</w:t>
      </w:r>
      <w:r w:rsidRPr="00DF5AA4">
        <w:rPr>
          <w:rFonts w:ascii="Tahoma" w:hAnsi="Tahoma" w:cs="Tahoma"/>
          <w:b/>
        </w:rPr>
        <w:t xml:space="preserve">.- </w:t>
      </w:r>
      <w:r w:rsidR="00DF5AA4" w:rsidRPr="00DF5AA4">
        <w:rPr>
          <w:rFonts w:ascii="Tahoma" w:hAnsi="Tahoma" w:cs="Tahoma"/>
          <w:b/>
        </w:rPr>
        <w:t>EL EMPLEADOR CONCEDERÁ LOS SIGUIENTES PERMISOS Y LICENCIAS.-</w:t>
      </w:r>
    </w:p>
    <w:p w:rsidR="00292675" w:rsidRPr="007D1679" w:rsidRDefault="00292675" w:rsidP="00292675">
      <w:pPr>
        <w:jc w:val="both"/>
        <w:rPr>
          <w:rFonts w:ascii="Tahoma" w:hAnsi="Tahoma" w:cs="Tahoma"/>
        </w:rPr>
      </w:pPr>
    </w:p>
    <w:p w:rsidR="00292675" w:rsidRDefault="00292675" w:rsidP="00E046BD">
      <w:pPr>
        <w:numPr>
          <w:ilvl w:val="0"/>
          <w:numId w:val="16"/>
        </w:numPr>
        <w:jc w:val="both"/>
        <w:rPr>
          <w:rFonts w:ascii="Tahoma" w:hAnsi="Tahoma" w:cs="Tahoma"/>
          <w:b/>
        </w:rPr>
      </w:pPr>
      <w:r w:rsidRPr="007D1679">
        <w:rPr>
          <w:rFonts w:ascii="Tahoma" w:hAnsi="Tahoma" w:cs="Tahoma"/>
          <w:b/>
        </w:rPr>
        <w:t>Permisos remunerados y no compensados:</w:t>
      </w:r>
    </w:p>
    <w:p w:rsidR="00DF5AA4" w:rsidRPr="007D1679" w:rsidRDefault="00DF5AA4" w:rsidP="00DF5AA4">
      <w:pPr>
        <w:ind w:left="720"/>
        <w:jc w:val="both"/>
        <w:rPr>
          <w:rFonts w:ascii="Tahoma" w:hAnsi="Tahoma" w:cs="Tahoma"/>
          <w:b/>
        </w:rPr>
      </w:pPr>
    </w:p>
    <w:p w:rsidR="00292675" w:rsidRPr="00DF5AA4" w:rsidRDefault="00292675" w:rsidP="00DF5AA4">
      <w:pPr>
        <w:ind w:left="709"/>
        <w:jc w:val="both"/>
        <w:rPr>
          <w:rFonts w:ascii="Tahoma" w:hAnsi="Tahoma" w:cs="Tahoma"/>
        </w:rPr>
      </w:pPr>
      <w:r w:rsidRPr="00DF5AA4">
        <w:rPr>
          <w:rFonts w:ascii="Tahoma" w:hAnsi="Tahoma" w:cs="Tahoma"/>
        </w:rPr>
        <w:t xml:space="preserve">Se concederán a </w:t>
      </w:r>
      <w:r w:rsidR="00F3765B" w:rsidRPr="00DF5AA4">
        <w:rPr>
          <w:rFonts w:ascii="Tahoma" w:hAnsi="Tahoma" w:cs="Tahoma"/>
        </w:rPr>
        <w:t>LOS EMPLEADOS</w:t>
      </w:r>
      <w:r w:rsidRPr="00DF5AA4">
        <w:rPr>
          <w:rFonts w:ascii="Tahoma" w:hAnsi="Tahoma" w:cs="Tahoma"/>
        </w:rPr>
        <w:t xml:space="preserve"> permisos remunerados para faltar al trabajo</w:t>
      </w:r>
      <w:r w:rsidR="00DF5AA4" w:rsidRPr="00DF5AA4">
        <w:rPr>
          <w:rFonts w:ascii="Tahoma" w:hAnsi="Tahoma" w:cs="Tahoma"/>
        </w:rPr>
        <w:t xml:space="preserve">, sin </w:t>
      </w:r>
      <w:r w:rsidR="00DF5AA4" w:rsidRPr="00DF5AA4">
        <w:rPr>
          <w:rFonts w:ascii="Tahoma" w:hAnsi="Tahoma" w:cs="Tahoma"/>
          <w:iCs/>
        </w:rPr>
        <w:t>descontarse al trabajador</w:t>
      </w:r>
      <w:r w:rsidR="00D455BF">
        <w:rPr>
          <w:rFonts w:ascii="Tahoma" w:hAnsi="Tahoma" w:cs="Tahoma"/>
          <w:iCs/>
        </w:rPr>
        <w:t xml:space="preserve"> el tiempo usado, ni obligarlo a </w:t>
      </w:r>
      <w:r w:rsidR="00DF5AA4" w:rsidRPr="00DF5AA4">
        <w:rPr>
          <w:rFonts w:ascii="Tahoma" w:hAnsi="Tahoma" w:cs="Tahoma"/>
          <w:iCs/>
        </w:rPr>
        <w:t>o compensarse con tiempo igual de trabajo efectivo en horas distintas de su jornada ordinari</w:t>
      </w:r>
      <w:r w:rsidR="00D455BF">
        <w:rPr>
          <w:rFonts w:ascii="Tahoma" w:hAnsi="Tahoma" w:cs="Tahoma"/>
          <w:iCs/>
        </w:rPr>
        <w:t>o, cuando tengan</w:t>
      </w:r>
      <w:r w:rsidRPr="00DF5AA4">
        <w:rPr>
          <w:rFonts w:ascii="Tahoma" w:hAnsi="Tahoma" w:cs="Tahoma"/>
        </w:rPr>
        <w:t xml:space="preserve"> que desempeñar cargos oficiales de forzosa aceptación, ejercer el derecho al sufragio, una grave calamidad doméstica debidamente comprobada, licencias por luto, citas médicas del trabajador, compromisos sindicales inherentes a la organización o asistir al entierro de sus compañeros.</w:t>
      </w:r>
    </w:p>
    <w:p w:rsidR="00DF5AA4" w:rsidRPr="007D1679" w:rsidRDefault="00DF5AA4" w:rsidP="00DF5AA4">
      <w:pPr>
        <w:ind w:left="709"/>
        <w:jc w:val="both"/>
        <w:rPr>
          <w:rFonts w:ascii="Tahoma" w:hAnsi="Tahoma" w:cs="Tahoma"/>
        </w:rPr>
      </w:pPr>
    </w:p>
    <w:p w:rsidR="00292675" w:rsidRDefault="00292675" w:rsidP="00E046BD">
      <w:pPr>
        <w:numPr>
          <w:ilvl w:val="0"/>
          <w:numId w:val="16"/>
        </w:numPr>
        <w:jc w:val="both"/>
        <w:rPr>
          <w:rFonts w:ascii="Tahoma" w:hAnsi="Tahoma" w:cs="Tahoma"/>
          <w:b/>
        </w:rPr>
      </w:pPr>
      <w:r w:rsidRPr="007D1679">
        <w:rPr>
          <w:rFonts w:ascii="Tahoma" w:hAnsi="Tahoma" w:cs="Tahoma"/>
          <w:b/>
        </w:rPr>
        <w:t>Permisos remunerados y compensados:</w:t>
      </w:r>
    </w:p>
    <w:p w:rsidR="00C846B5" w:rsidRPr="007D1679" w:rsidRDefault="00C846B5" w:rsidP="00C846B5">
      <w:pPr>
        <w:ind w:left="720"/>
        <w:jc w:val="both"/>
        <w:rPr>
          <w:rFonts w:ascii="Tahoma" w:hAnsi="Tahoma" w:cs="Tahoma"/>
          <w:b/>
        </w:rPr>
      </w:pPr>
    </w:p>
    <w:p w:rsidR="00292675" w:rsidRPr="007D1679" w:rsidRDefault="00292675" w:rsidP="00D97B2E">
      <w:pPr>
        <w:ind w:left="709" w:hanging="1"/>
        <w:jc w:val="both"/>
        <w:rPr>
          <w:rFonts w:ascii="Tahoma" w:hAnsi="Tahoma" w:cs="Tahoma"/>
        </w:rPr>
      </w:pPr>
      <w:r w:rsidRPr="007D1679">
        <w:rPr>
          <w:rFonts w:ascii="Tahoma" w:hAnsi="Tahoma" w:cs="Tahoma"/>
        </w:rPr>
        <w:t xml:space="preserve">En éste caso el trabajador debe compensar el tiempo. En esta categoría se incluyen permisos para diligencias personales. </w:t>
      </w:r>
    </w:p>
    <w:p w:rsidR="008A0642" w:rsidRDefault="008A0642" w:rsidP="00292675">
      <w:pPr>
        <w:jc w:val="both"/>
        <w:rPr>
          <w:rFonts w:ascii="Tahoma" w:hAnsi="Tahoma" w:cs="Tahoma"/>
        </w:rPr>
      </w:pPr>
    </w:p>
    <w:p w:rsidR="008A0642" w:rsidRPr="007D1679" w:rsidRDefault="008A0642" w:rsidP="00292675">
      <w:pPr>
        <w:jc w:val="both"/>
        <w:rPr>
          <w:rFonts w:ascii="Tahoma" w:hAnsi="Tahoma" w:cs="Tahoma"/>
        </w:rPr>
      </w:pPr>
    </w:p>
    <w:p w:rsidR="00292675" w:rsidRPr="007D1679" w:rsidRDefault="00D97B2E" w:rsidP="00292675">
      <w:pPr>
        <w:jc w:val="both"/>
        <w:rPr>
          <w:rFonts w:ascii="Tahoma" w:hAnsi="Tahoma" w:cs="Tahoma"/>
        </w:rPr>
      </w:pPr>
      <w:r w:rsidRPr="00D97B2E">
        <w:rPr>
          <w:rFonts w:ascii="Tahoma" w:hAnsi="Tahoma" w:cs="Tahoma"/>
          <w:b/>
        </w:rPr>
        <w:t>PARÁGRAFO.-</w:t>
      </w:r>
      <w:r>
        <w:rPr>
          <w:rFonts w:ascii="Tahoma" w:hAnsi="Tahoma" w:cs="Tahoma"/>
        </w:rPr>
        <w:t xml:space="preserve"> </w:t>
      </w:r>
      <w:r w:rsidR="00292675" w:rsidRPr="007D1679">
        <w:rPr>
          <w:rFonts w:ascii="Tahoma" w:hAnsi="Tahoma" w:cs="Tahoma"/>
        </w:rPr>
        <w:t xml:space="preserve">Para </w:t>
      </w:r>
      <w:r>
        <w:rPr>
          <w:rFonts w:ascii="Tahoma" w:hAnsi="Tahoma" w:cs="Tahoma"/>
        </w:rPr>
        <w:t xml:space="preserve">la concesión de </w:t>
      </w:r>
      <w:r w:rsidR="00292675" w:rsidRPr="007D1679">
        <w:rPr>
          <w:rFonts w:ascii="Tahoma" w:hAnsi="Tahoma" w:cs="Tahoma"/>
        </w:rPr>
        <w:t>los permisos se deben cumplir las siguientes condiciones:</w:t>
      </w:r>
    </w:p>
    <w:p w:rsidR="00292675" w:rsidRPr="007D1679" w:rsidRDefault="00292675" w:rsidP="00292675">
      <w:pPr>
        <w:ind w:left="426" w:hanging="426"/>
        <w:jc w:val="both"/>
        <w:rPr>
          <w:rFonts w:ascii="Tahoma" w:hAnsi="Tahoma" w:cs="Tahoma"/>
        </w:rPr>
      </w:pPr>
    </w:p>
    <w:p w:rsidR="00292675" w:rsidRPr="00D97B2E" w:rsidRDefault="00292675" w:rsidP="00E046BD">
      <w:pPr>
        <w:numPr>
          <w:ilvl w:val="0"/>
          <w:numId w:val="17"/>
        </w:numPr>
        <w:jc w:val="both"/>
        <w:rPr>
          <w:rFonts w:ascii="Tahoma" w:hAnsi="Tahoma" w:cs="Tahoma"/>
        </w:rPr>
      </w:pPr>
      <w:r w:rsidRPr="00D97B2E">
        <w:rPr>
          <w:rFonts w:ascii="Tahoma" w:hAnsi="Tahoma" w:cs="Tahoma"/>
        </w:rPr>
        <w:lastRenderedPageBreak/>
        <w:t>S</w:t>
      </w:r>
      <w:r w:rsidR="00D97B2E" w:rsidRPr="00D97B2E">
        <w:rPr>
          <w:rFonts w:ascii="Tahoma" w:hAnsi="Tahoma" w:cs="Tahoma"/>
        </w:rPr>
        <w:t xml:space="preserve">alvo los casos de grave calamidad doméstica en que el aviso debe darse dentro de las veinticuatro (24) horas siguientes a aquel en que haya ocurrido, </w:t>
      </w:r>
      <w:r w:rsidR="00D97B2E">
        <w:rPr>
          <w:rFonts w:ascii="Tahoma" w:hAnsi="Tahoma" w:cs="Tahoma"/>
        </w:rPr>
        <w:t>el Empleado</w:t>
      </w:r>
      <w:r w:rsidRPr="00D97B2E">
        <w:rPr>
          <w:rFonts w:ascii="Tahoma" w:hAnsi="Tahoma" w:cs="Tahoma"/>
        </w:rPr>
        <w:t xml:space="preserve"> debe dar aviso con la debida anticipación al jefe respectivo, exponiendo el motivo del permiso.</w:t>
      </w:r>
    </w:p>
    <w:p w:rsidR="00292675" w:rsidRPr="007D1679" w:rsidRDefault="00292675" w:rsidP="00E046BD">
      <w:pPr>
        <w:numPr>
          <w:ilvl w:val="0"/>
          <w:numId w:val="17"/>
        </w:numPr>
        <w:jc w:val="both"/>
        <w:rPr>
          <w:rFonts w:ascii="Tahoma" w:hAnsi="Tahoma" w:cs="Tahoma"/>
        </w:rPr>
      </w:pPr>
      <w:r w:rsidRPr="007D1679">
        <w:rPr>
          <w:rFonts w:ascii="Tahoma" w:hAnsi="Tahoma" w:cs="Tahoma"/>
        </w:rPr>
        <w:t xml:space="preserve">El número de los que se ausenten en el caso de permisos sindicales y entierro de compañeros, no puede ser tal que perjudique la operatividad de </w:t>
      </w:r>
      <w:r w:rsidR="00F3765B">
        <w:rPr>
          <w:rFonts w:ascii="Tahoma" w:hAnsi="Tahoma" w:cs="Tahoma"/>
        </w:rPr>
        <w:t>EL EMPLEADOR</w:t>
      </w:r>
      <w:r w:rsidRPr="007D1679">
        <w:rPr>
          <w:rFonts w:ascii="Tahoma" w:hAnsi="Tahoma" w:cs="Tahoma"/>
        </w:rPr>
        <w:t xml:space="preserve"> a juicio del administrador o representante respectivo de </w:t>
      </w:r>
      <w:r w:rsidR="00F3765B">
        <w:rPr>
          <w:rFonts w:ascii="Tahoma" w:hAnsi="Tahoma" w:cs="Tahoma"/>
        </w:rPr>
        <w:t>EL EMPLEADOR</w:t>
      </w:r>
      <w:r w:rsidRPr="007D1679">
        <w:rPr>
          <w:rFonts w:ascii="Tahoma" w:hAnsi="Tahoma" w:cs="Tahoma"/>
        </w:rPr>
        <w:t>.</w:t>
      </w:r>
    </w:p>
    <w:p w:rsidR="00292675" w:rsidRPr="007D1679" w:rsidRDefault="00292675" w:rsidP="00E046BD">
      <w:pPr>
        <w:numPr>
          <w:ilvl w:val="0"/>
          <w:numId w:val="17"/>
        </w:numPr>
        <w:jc w:val="both"/>
        <w:rPr>
          <w:rFonts w:ascii="Tahoma" w:hAnsi="Tahoma" w:cs="Tahoma"/>
        </w:rPr>
      </w:pPr>
      <w:r w:rsidRPr="007D1679">
        <w:rPr>
          <w:rFonts w:ascii="Tahoma" w:hAnsi="Tahoma" w:cs="Tahoma"/>
        </w:rPr>
        <w:t xml:space="preserve">En el caso de comisión sindical, </w:t>
      </w:r>
      <w:r w:rsidR="0034296D">
        <w:rPr>
          <w:rFonts w:ascii="Tahoma" w:hAnsi="Tahoma" w:cs="Tahoma"/>
        </w:rPr>
        <w:t xml:space="preserve">que </w:t>
      </w:r>
      <w:r w:rsidRPr="007D1679">
        <w:rPr>
          <w:rFonts w:ascii="Tahoma" w:hAnsi="Tahoma" w:cs="Tahoma"/>
        </w:rPr>
        <w:t xml:space="preserve">el aviso se </w:t>
      </w:r>
      <w:r w:rsidR="007C7E40">
        <w:rPr>
          <w:rFonts w:ascii="Tahoma" w:hAnsi="Tahoma" w:cs="Tahoma"/>
        </w:rPr>
        <w:t>efectúe</w:t>
      </w:r>
      <w:r w:rsidR="0034296D">
        <w:rPr>
          <w:rFonts w:ascii="Tahoma" w:hAnsi="Tahoma" w:cs="Tahoma"/>
        </w:rPr>
        <w:t>,</w:t>
      </w:r>
      <w:r w:rsidRPr="007D1679">
        <w:rPr>
          <w:rFonts w:ascii="Tahoma" w:hAnsi="Tahoma" w:cs="Tahoma"/>
        </w:rPr>
        <w:t xml:space="preserve"> de acuerdo con los términos pactados en la Convención Colectiva, mediante presentación del certificado de la directiva del Sindicato sobre la comisión que se confiere y la justificación del permiso.</w:t>
      </w:r>
    </w:p>
    <w:p w:rsidR="00292675" w:rsidRPr="007D1679" w:rsidRDefault="00292675" w:rsidP="00E046BD">
      <w:pPr>
        <w:numPr>
          <w:ilvl w:val="0"/>
          <w:numId w:val="17"/>
        </w:numPr>
        <w:jc w:val="both"/>
        <w:rPr>
          <w:rFonts w:ascii="Tahoma" w:hAnsi="Tahoma" w:cs="Tahoma"/>
        </w:rPr>
      </w:pPr>
      <w:r w:rsidRPr="007D1679">
        <w:rPr>
          <w:rFonts w:ascii="Tahoma" w:hAnsi="Tahoma" w:cs="Tahoma"/>
        </w:rPr>
        <w:t xml:space="preserve">El trabajador debe presentar los soportes respectivos que justifiquen el permiso, </w:t>
      </w:r>
      <w:r w:rsidR="00D97B2E">
        <w:rPr>
          <w:rFonts w:ascii="Tahoma" w:hAnsi="Tahoma" w:cs="Tahoma"/>
        </w:rPr>
        <w:t xml:space="preserve">tales como </w:t>
      </w:r>
      <w:r w:rsidRPr="007D1679">
        <w:rPr>
          <w:rFonts w:ascii="Tahoma" w:hAnsi="Tahoma" w:cs="Tahoma"/>
        </w:rPr>
        <w:t>facturas, recibos de atención, constancias, citaciones, etc.</w:t>
      </w:r>
    </w:p>
    <w:p w:rsidR="00292675" w:rsidRPr="007D1679" w:rsidRDefault="00292675" w:rsidP="00292675">
      <w:pPr>
        <w:jc w:val="both"/>
        <w:rPr>
          <w:rFonts w:ascii="Tahoma" w:hAnsi="Tahoma" w:cs="Tahoma"/>
        </w:rPr>
      </w:pPr>
    </w:p>
    <w:p w:rsidR="00292675" w:rsidRPr="007D1679" w:rsidRDefault="006F5EEA" w:rsidP="00292675">
      <w:pPr>
        <w:jc w:val="both"/>
        <w:rPr>
          <w:rFonts w:ascii="Tahoma" w:hAnsi="Tahoma" w:cs="Tahoma"/>
        </w:rPr>
      </w:pPr>
      <w:r>
        <w:rPr>
          <w:rFonts w:ascii="Tahoma" w:hAnsi="Tahoma" w:cs="Tahoma"/>
          <w:b/>
        </w:rPr>
        <w:t xml:space="preserve">ARTICULO </w:t>
      </w:r>
      <w:r w:rsidR="00E27F6B">
        <w:rPr>
          <w:rFonts w:ascii="Tahoma" w:hAnsi="Tahoma" w:cs="Tahoma"/>
          <w:b/>
        </w:rPr>
        <w:t>40</w:t>
      </w:r>
      <w:r w:rsidR="00292675" w:rsidRPr="007D1679">
        <w:rPr>
          <w:rFonts w:ascii="Tahoma" w:hAnsi="Tahoma" w:cs="Tahoma"/>
          <w:b/>
        </w:rPr>
        <w:t xml:space="preserve">.- </w:t>
      </w:r>
      <w:r>
        <w:rPr>
          <w:rFonts w:ascii="Tahoma" w:hAnsi="Tahoma" w:cs="Tahoma"/>
          <w:b/>
        </w:rPr>
        <w:t xml:space="preserve">DE LAS </w:t>
      </w:r>
      <w:r w:rsidRPr="007D1679">
        <w:rPr>
          <w:rFonts w:ascii="Tahoma" w:hAnsi="Tahoma" w:cs="Tahoma"/>
          <w:b/>
        </w:rPr>
        <w:t>LICENCIAS POR LUTO</w:t>
      </w:r>
      <w:r>
        <w:rPr>
          <w:rFonts w:ascii="Tahoma" w:hAnsi="Tahoma" w:cs="Tahoma"/>
          <w:b/>
        </w:rPr>
        <w:t xml:space="preserve">.- </w:t>
      </w:r>
      <w:r w:rsidR="00292675" w:rsidRPr="007D1679">
        <w:rPr>
          <w:rFonts w:ascii="Tahoma" w:hAnsi="Tahoma" w:cs="Tahoma"/>
        </w:rPr>
        <w:t xml:space="preserve">De conformidad con lo establecido por la Ley 1280 de 2009, </w:t>
      </w:r>
      <w:r w:rsidR="00F3765B">
        <w:rPr>
          <w:rFonts w:ascii="Tahoma" w:hAnsi="Tahoma" w:cs="Tahoma"/>
        </w:rPr>
        <w:t>EL EMPLEADOR</w:t>
      </w:r>
      <w:r w:rsidR="00292675" w:rsidRPr="007D1679">
        <w:rPr>
          <w:rFonts w:ascii="Tahoma" w:hAnsi="Tahoma" w:cs="Tahoma"/>
        </w:rPr>
        <w:t xml:space="preserve"> conceder</w:t>
      </w:r>
      <w:r>
        <w:rPr>
          <w:rFonts w:ascii="Tahoma" w:hAnsi="Tahoma" w:cs="Tahoma"/>
        </w:rPr>
        <w:t>á</w:t>
      </w:r>
      <w:r w:rsidR="00292675" w:rsidRPr="007D1679">
        <w:rPr>
          <w:rFonts w:ascii="Tahoma" w:hAnsi="Tahoma" w:cs="Tahoma"/>
        </w:rPr>
        <w:t xml:space="preserve"> a</w:t>
      </w:r>
      <w:r>
        <w:rPr>
          <w:rFonts w:ascii="Tahoma" w:hAnsi="Tahoma" w:cs="Tahoma"/>
        </w:rPr>
        <w:t xml:space="preserve"> e</w:t>
      </w:r>
      <w:r w:rsidR="00292675" w:rsidRPr="007D1679">
        <w:rPr>
          <w:rFonts w:ascii="Tahoma" w:hAnsi="Tahoma" w:cs="Tahoma"/>
        </w:rPr>
        <w:t xml:space="preserve">l </w:t>
      </w:r>
      <w:r>
        <w:rPr>
          <w:rFonts w:ascii="Tahoma" w:hAnsi="Tahoma" w:cs="Tahoma"/>
        </w:rPr>
        <w:t xml:space="preserve">Empleado </w:t>
      </w:r>
      <w:r w:rsidR="00292675" w:rsidRPr="007D1679">
        <w:rPr>
          <w:rFonts w:ascii="Tahoma" w:hAnsi="Tahoma" w:cs="Tahoma"/>
        </w:rPr>
        <w:t>en caso de fallecimiento de su cónyuge, compañero o compañera permanente o de un familiar hasta el grado segundo de consanguinidad, primero de afinidad y primero civil</w:t>
      </w:r>
      <w:r w:rsidR="00B90A99">
        <w:rPr>
          <w:rFonts w:ascii="Tahoma" w:hAnsi="Tahoma" w:cs="Tahoma"/>
        </w:rPr>
        <w:t xml:space="preserve"> (</w:t>
      </w:r>
      <w:r w:rsidR="00FD0ADA">
        <w:rPr>
          <w:rFonts w:ascii="Tahoma" w:hAnsi="Tahoma" w:cs="Tahoma"/>
        </w:rPr>
        <w:t xml:space="preserve">esto es: </w:t>
      </w:r>
      <w:r w:rsidR="00B90A99" w:rsidRPr="00B90A99">
        <w:rPr>
          <w:rFonts w:ascii="Tahoma" w:hAnsi="Tahoma" w:cs="Tahoma"/>
          <w:bCs/>
        </w:rPr>
        <w:t>hijo</w:t>
      </w:r>
      <w:r w:rsidR="00B90A99" w:rsidRPr="00B90A99">
        <w:rPr>
          <w:rFonts w:ascii="Tahoma" w:hAnsi="Tahoma" w:cs="Tahoma"/>
        </w:rPr>
        <w:t xml:space="preserve">, </w:t>
      </w:r>
      <w:r w:rsidR="00B90A99" w:rsidRPr="00B90A99">
        <w:rPr>
          <w:rFonts w:ascii="Tahoma" w:hAnsi="Tahoma" w:cs="Tahoma"/>
          <w:bCs/>
        </w:rPr>
        <w:t>hermano</w:t>
      </w:r>
      <w:r w:rsidR="00B90A99" w:rsidRPr="00B90A99">
        <w:rPr>
          <w:rFonts w:ascii="Tahoma" w:hAnsi="Tahoma" w:cs="Tahoma"/>
        </w:rPr>
        <w:t xml:space="preserve">, </w:t>
      </w:r>
      <w:r w:rsidR="00B90A99" w:rsidRPr="00B90A99">
        <w:rPr>
          <w:rFonts w:ascii="Tahoma" w:hAnsi="Tahoma" w:cs="Tahoma"/>
          <w:bCs/>
        </w:rPr>
        <w:t>abuelo</w:t>
      </w:r>
      <w:r w:rsidR="00B90A99" w:rsidRPr="00B90A99">
        <w:rPr>
          <w:rFonts w:ascii="Tahoma" w:hAnsi="Tahoma" w:cs="Tahoma"/>
        </w:rPr>
        <w:t xml:space="preserve">, </w:t>
      </w:r>
      <w:r w:rsidR="00B90A99" w:rsidRPr="00B90A99">
        <w:rPr>
          <w:rFonts w:ascii="Tahoma" w:hAnsi="Tahoma" w:cs="Tahoma"/>
          <w:bCs/>
        </w:rPr>
        <w:t>nieto</w:t>
      </w:r>
      <w:r w:rsidR="00B90A99" w:rsidRPr="00B90A99">
        <w:rPr>
          <w:rFonts w:ascii="Tahoma" w:hAnsi="Tahoma" w:cs="Tahoma"/>
        </w:rPr>
        <w:t xml:space="preserve">, </w:t>
      </w:r>
      <w:r w:rsidR="00B90A99" w:rsidRPr="00B90A99">
        <w:rPr>
          <w:rFonts w:ascii="Tahoma" w:hAnsi="Tahoma" w:cs="Tahoma"/>
          <w:bCs/>
        </w:rPr>
        <w:t>suegros</w:t>
      </w:r>
      <w:r w:rsidR="00B90A99" w:rsidRPr="00B90A99">
        <w:rPr>
          <w:rFonts w:ascii="Tahoma" w:hAnsi="Tahoma" w:cs="Tahoma"/>
        </w:rPr>
        <w:t xml:space="preserve">, </w:t>
      </w:r>
      <w:r w:rsidR="00B90A99" w:rsidRPr="00B90A99">
        <w:rPr>
          <w:rFonts w:ascii="Tahoma" w:hAnsi="Tahoma" w:cs="Tahoma"/>
          <w:bCs/>
        </w:rPr>
        <w:t>padres adoptantes</w:t>
      </w:r>
      <w:r w:rsidR="00B90A99" w:rsidRPr="00B90A99">
        <w:rPr>
          <w:rFonts w:ascii="Tahoma" w:hAnsi="Tahoma" w:cs="Tahoma"/>
        </w:rPr>
        <w:t xml:space="preserve"> e </w:t>
      </w:r>
      <w:r w:rsidR="00B90A99" w:rsidRPr="00B90A99">
        <w:rPr>
          <w:rFonts w:ascii="Tahoma" w:hAnsi="Tahoma" w:cs="Tahoma"/>
          <w:bCs/>
        </w:rPr>
        <w:t>hijos adoptivos</w:t>
      </w:r>
      <w:r w:rsidR="00B90A99" w:rsidRPr="00B90A99">
        <w:rPr>
          <w:rFonts w:ascii="Tahoma" w:hAnsi="Tahoma" w:cs="Tahoma"/>
        </w:rPr>
        <w:t xml:space="preserve"> del trabajador</w:t>
      </w:r>
      <w:r w:rsidR="00B90A99">
        <w:rPr>
          <w:rFonts w:ascii="Tahoma" w:hAnsi="Tahoma" w:cs="Tahoma"/>
        </w:rPr>
        <w:t>)</w:t>
      </w:r>
      <w:r w:rsidR="00292675" w:rsidRPr="007D1679">
        <w:rPr>
          <w:rFonts w:ascii="Tahoma" w:hAnsi="Tahoma" w:cs="Tahoma"/>
        </w:rPr>
        <w:t xml:space="preserve">, una </w:t>
      </w:r>
      <w:r w:rsidR="00292675" w:rsidRPr="00FD0ADA">
        <w:rPr>
          <w:rFonts w:ascii="Tahoma" w:hAnsi="Tahoma" w:cs="Tahoma"/>
          <w:b/>
        </w:rPr>
        <w:t>licencia remunerada por luto</w:t>
      </w:r>
      <w:r w:rsidR="00292675" w:rsidRPr="007D1679">
        <w:rPr>
          <w:rFonts w:ascii="Tahoma" w:hAnsi="Tahoma" w:cs="Tahoma"/>
        </w:rPr>
        <w:t xml:space="preserve"> de cinco (</w:t>
      </w:r>
      <w:r w:rsidR="00292675" w:rsidRPr="0034296D">
        <w:rPr>
          <w:rFonts w:ascii="Tahoma" w:hAnsi="Tahoma" w:cs="Tahoma"/>
          <w:b/>
          <w:color w:val="548DD4"/>
        </w:rPr>
        <w:t>5</w:t>
      </w:r>
      <w:r w:rsidR="00292675" w:rsidRPr="007D1679">
        <w:rPr>
          <w:rFonts w:ascii="Tahoma" w:hAnsi="Tahoma" w:cs="Tahoma"/>
        </w:rPr>
        <w:t>) días hábiles, cualquiera sea su modalidad de contratación o de vinculación laboral. La grave calamidad doméstica no incluye la Licencia por Luto que trata este numeral.</w:t>
      </w:r>
      <w:r>
        <w:rPr>
          <w:rFonts w:ascii="Tahoma" w:hAnsi="Tahoma" w:cs="Tahoma"/>
        </w:rPr>
        <w:t xml:space="preserve">  </w:t>
      </w:r>
      <w:r w:rsidR="00292675" w:rsidRPr="007D1679">
        <w:rPr>
          <w:rFonts w:ascii="Tahoma" w:hAnsi="Tahoma" w:cs="Tahoma"/>
        </w:rPr>
        <w:t xml:space="preserve">El Empleado deberá demostrar </w:t>
      </w:r>
      <w:r>
        <w:rPr>
          <w:rFonts w:ascii="Tahoma" w:hAnsi="Tahoma" w:cs="Tahoma"/>
        </w:rPr>
        <w:t xml:space="preserve">la ocurrencia del hecho </w:t>
      </w:r>
      <w:r w:rsidR="00292675" w:rsidRPr="007D1679">
        <w:rPr>
          <w:rFonts w:ascii="Tahoma" w:hAnsi="Tahoma" w:cs="Tahoma"/>
        </w:rPr>
        <w:t>mediante documento expedi</w:t>
      </w:r>
      <w:r>
        <w:rPr>
          <w:rFonts w:ascii="Tahoma" w:hAnsi="Tahoma" w:cs="Tahoma"/>
        </w:rPr>
        <w:t xml:space="preserve">do por la autoridad competente, </w:t>
      </w:r>
      <w:r w:rsidR="00292675" w:rsidRPr="007D1679">
        <w:rPr>
          <w:rFonts w:ascii="Tahoma" w:hAnsi="Tahoma" w:cs="Tahoma"/>
        </w:rPr>
        <w:t>dentro de los treinta (</w:t>
      </w:r>
      <w:r w:rsidR="00292675" w:rsidRPr="0034296D">
        <w:rPr>
          <w:rFonts w:ascii="Tahoma" w:hAnsi="Tahoma" w:cs="Tahoma"/>
          <w:b/>
          <w:color w:val="548DD4"/>
        </w:rPr>
        <w:t>30</w:t>
      </w:r>
      <w:r w:rsidR="00292675" w:rsidRPr="007D1679">
        <w:rPr>
          <w:rFonts w:ascii="Tahoma" w:hAnsi="Tahoma" w:cs="Tahoma"/>
        </w:rPr>
        <w:t>) días siguientes</w:t>
      </w:r>
      <w:r w:rsidR="00B90A99">
        <w:rPr>
          <w:rFonts w:ascii="Tahoma" w:hAnsi="Tahoma" w:cs="Tahoma"/>
        </w:rPr>
        <w:t xml:space="preserve"> al suceso</w:t>
      </w:r>
      <w:r w:rsidR="00292675" w:rsidRPr="007D1679">
        <w:rPr>
          <w:rFonts w:ascii="Tahoma" w:hAnsi="Tahoma" w:cs="Tahoma"/>
        </w:rPr>
        <w:t>.</w:t>
      </w:r>
    </w:p>
    <w:p w:rsidR="00292675" w:rsidRPr="007D1679" w:rsidRDefault="00292675" w:rsidP="00292675">
      <w:pPr>
        <w:jc w:val="both"/>
        <w:rPr>
          <w:rFonts w:ascii="Tahoma" w:hAnsi="Tahoma" w:cs="Tahoma"/>
        </w:rPr>
      </w:pPr>
    </w:p>
    <w:p w:rsidR="008029FD" w:rsidRPr="00B90A99" w:rsidRDefault="00B90A99">
      <w:pPr>
        <w:jc w:val="both"/>
        <w:rPr>
          <w:rFonts w:ascii="Tahoma" w:hAnsi="Tahoma" w:cs="Tahoma"/>
        </w:rPr>
      </w:pPr>
      <w:r w:rsidRPr="00B90A99">
        <w:rPr>
          <w:rFonts w:ascii="Tahoma" w:hAnsi="Tahoma" w:cs="Tahoma"/>
          <w:b/>
        </w:rPr>
        <w:t>PARAGRAFO.-</w:t>
      </w:r>
      <w:r>
        <w:rPr>
          <w:rFonts w:ascii="Tahoma" w:hAnsi="Tahoma" w:cs="Tahoma"/>
        </w:rPr>
        <w:t xml:space="preserve"> Esta licencia </w:t>
      </w:r>
      <w:r w:rsidRPr="00B90A99">
        <w:rPr>
          <w:rFonts w:ascii="Tahoma" w:hAnsi="Tahoma" w:cs="Tahoma"/>
          <w:bCs/>
        </w:rPr>
        <w:t xml:space="preserve">no se aplica respecto de los </w:t>
      </w:r>
      <w:r>
        <w:rPr>
          <w:rFonts w:ascii="Tahoma" w:hAnsi="Tahoma" w:cs="Tahoma"/>
          <w:bCs/>
        </w:rPr>
        <w:t>T</w:t>
      </w:r>
      <w:r w:rsidRPr="00B90A99">
        <w:rPr>
          <w:rFonts w:ascii="Tahoma" w:hAnsi="Tahoma" w:cs="Tahoma"/>
          <w:bCs/>
        </w:rPr>
        <w:t>íos</w:t>
      </w:r>
      <w:r w:rsidRPr="00B90A99">
        <w:rPr>
          <w:rFonts w:ascii="Tahoma" w:hAnsi="Tahoma" w:cs="Tahoma"/>
        </w:rPr>
        <w:t xml:space="preserve">, quienes están en el </w:t>
      </w:r>
      <w:r w:rsidRPr="00B90A99">
        <w:rPr>
          <w:rFonts w:ascii="Tahoma" w:hAnsi="Tahoma" w:cs="Tahoma"/>
          <w:bCs/>
        </w:rPr>
        <w:t>tercer grado</w:t>
      </w:r>
      <w:r w:rsidRPr="00B90A99">
        <w:rPr>
          <w:rFonts w:ascii="Tahoma" w:hAnsi="Tahoma" w:cs="Tahoma"/>
        </w:rPr>
        <w:t xml:space="preserve"> de consanguinidad.</w:t>
      </w:r>
    </w:p>
    <w:p w:rsidR="008029FD" w:rsidRDefault="008029FD">
      <w:pPr>
        <w:jc w:val="both"/>
        <w:rPr>
          <w:rFonts w:ascii="Tahoma" w:hAnsi="Tahoma" w:cs="Tahoma"/>
        </w:rPr>
      </w:pPr>
    </w:p>
    <w:p w:rsidR="00AE32B1" w:rsidRPr="007D1679" w:rsidRDefault="00AE32B1">
      <w:pPr>
        <w:jc w:val="both"/>
        <w:rPr>
          <w:rFonts w:ascii="Tahoma" w:hAnsi="Tahoma" w:cs="Tahoma"/>
        </w:rPr>
      </w:pPr>
    </w:p>
    <w:p w:rsidR="008029FD" w:rsidRPr="007D1679" w:rsidRDefault="008029FD" w:rsidP="000A3550">
      <w:pPr>
        <w:jc w:val="center"/>
        <w:outlineLvl w:val="0"/>
        <w:rPr>
          <w:rFonts w:ascii="Tahoma" w:hAnsi="Tahoma" w:cs="Tahoma"/>
          <w:b/>
        </w:rPr>
      </w:pPr>
      <w:r w:rsidRPr="007D1679">
        <w:rPr>
          <w:rFonts w:ascii="Tahoma" w:hAnsi="Tahoma" w:cs="Tahoma"/>
          <w:b/>
        </w:rPr>
        <w:t>CAPITULO X</w:t>
      </w:r>
    </w:p>
    <w:p w:rsidR="008029FD" w:rsidRPr="007D1679" w:rsidRDefault="008029FD" w:rsidP="000A3550">
      <w:pPr>
        <w:jc w:val="center"/>
        <w:outlineLvl w:val="0"/>
        <w:rPr>
          <w:rFonts w:ascii="Tahoma" w:hAnsi="Tahoma" w:cs="Tahoma"/>
          <w:b/>
        </w:rPr>
      </w:pPr>
      <w:r w:rsidRPr="007D1679">
        <w:rPr>
          <w:rFonts w:ascii="Tahoma" w:hAnsi="Tahoma" w:cs="Tahoma"/>
          <w:b/>
        </w:rPr>
        <w:t>SALARIO, MODALIDADES Y PERIODO DE PAGO</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p>
    <w:p w:rsidR="00B90A9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sidRPr="007D1679">
        <w:rPr>
          <w:rFonts w:ascii="Tahoma" w:hAnsi="Tahoma" w:cs="Tahoma"/>
          <w:b/>
        </w:rPr>
        <w:t>4</w:t>
      </w:r>
      <w:r w:rsidR="00E27F6B">
        <w:rPr>
          <w:rFonts w:ascii="Tahoma" w:hAnsi="Tahoma" w:cs="Tahoma"/>
          <w:b/>
        </w:rPr>
        <w:t>1</w:t>
      </w:r>
      <w:r w:rsidR="008029FD" w:rsidRPr="007D1679">
        <w:rPr>
          <w:rFonts w:ascii="Tahoma" w:hAnsi="Tahoma" w:cs="Tahoma"/>
          <w:b/>
        </w:rPr>
        <w:t>.-</w:t>
      </w:r>
      <w:r w:rsidR="008029FD" w:rsidRPr="007D1679">
        <w:rPr>
          <w:rFonts w:ascii="Tahoma" w:hAnsi="Tahoma" w:cs="Tahoma"/>
        </w:rPr>
        <w:t xml:space="preserve">  Salvo los casos en que se convengan pagos parciales en especie, el salario se cubrirá en dinero al </w:t>
      </w:r>
      <w:r w:rsidR="00145B90" w:rsidRPr="007D1679">
        <w:rPr>
          <w:rFonts w:ascii="Tahoma" w:hAnsi="Tahoma" w:cs="Tahoma"/>
        </w:rPr>
        <w:t>Empleado</w:t>
      </w:r>
      <w:r w:rsidR="008029FD" w:rsidRPr="007D1679">
        <w:rPr>
          <w:rFonts w:ascii="Tahoma" w:hAnsi="Tahoma" w:cs="Tahoma"/>
        </w:rPr>
        <w:t xml:space="preserve"> directamente, o a la persona que él autorice por escrito.  Los pagos se efectuarán por quincenas vencidas para los sueldos, los días </w:t>
      </w:r>
      <w:r w:rsidR="0034296D" w:rsidRPr="00FD0ADA">
        <w:rPr>
          <w:rFonts w:ascii="Tahoma" w:hAnsi="Tahoma" w:cs="Tahoma"/>
          <w:b/>
        </w:rPr>
        <w:t>10</w:t>
      </w:r>
      <w:r w:rsidR="0034296D" w:rsidRPr="007D1679">
        <w:rPr>
          <w:rFonts w:ascii="Tahoma" w:hAnsi="Tahoma" w:cs="Tahoma"/>
        </w:rPr>
        <w:t xml:space="preserve"> </w:t>
      </w:r>
      <w:r w:rsidR="008029FD" w:rsidRPr="007D1679">
        <w:rPr>
          <w:rFonts w:ascii="Tahoma" w:hAnsi="Tahoma" w:cs="Tahoma"/>
        </w:rPr>
        <w:t xml:space="preserve">y </w:t>
      </w:r>
      <w:r w:rsidR="0034296D" w:rsidRPr="00FD0ADA">
        <w:rPr>
          <w:rFonts w:ascii="Tahoma" w:hAnsi="Tahoma" w:cs="Tahoma"/>
          <w:b/>
        </w:rPr>
        <w:t>25</w:t>
      </w:r>
      <w:r w:rsidR="0034296D" w:rsidRPr="007D1679">
        <w:rPr>
          <w:rFonts w:ascii="Tahoma" w:hAnsi="Tahoma" w:cs="Tahoma"/>
        </w:rPr>
        <w:t xml:space="preserve"> </w:t>
      </w:r>
      <w:r w:rsidR="008029FD" w:rsidRPr="007D1679">
        <w:rPr>
          <w:rFonts w:ascii="Tahoma" w:hAnsi="Tahoma" w:cs="Tahoma"/>
        </w:rPr>
        <w:t>de cada mes</w:t>
      </w:r>
      <w:r w:rsidR="00FC415E" w:rsidRPr="007D1679">
        <w:rPr>
          <w:rFonts w:ascii="Tahoma" w:hAnsi="Tahoma" w:cs="Tahoma"/>
        </w:rPr>
        <w:t xml:space="preserve">. </w:t>
      </w:r>
      <w:r w:rsidR="008029FD" w:rsidRPr="007D1679">
        <w:rPr>
          <w:rFonts w:ascii="Tahoma" w:hAnsi="Tahoma" w:cs="Tahoma"/>
        </w:rPr>
        <w:t xml:space="preserve">El pago se hará en las oficinas de </w:t>
      </w:r>
      <w:r w:rsidR="00F3765B">
        <w:rPr>
          <w:rFonts w:ascii="Tahoma" w:hAnsi="Tahoma" w:cs="Tahoma"/>
        </w:rPr>
        <w:t>EL EMPLEADOR</w:t>
      </w:r>
      <w:r w:rsidR="008029FD" w:rsidRPr="007D1679">
        <w:rPr>
          <w:rFonts w:ascii="Tahoma" w:hAnsi="Tahoma" w:cs="Tahoma"/>
        </w:rPr>
        <w:t xml:space="preserve"> o mediante consignación</w:t>
      </w:r>
      <w:r w:rsidR="00140E19" w:rsidRPr="007D1679">
        <w:rPr>
          <w:rFonts w:ascii="Tahoma" w:hAnsi="Tahoma" w:cs="Tahoma"/>
        </w:rPr>
        <w:t xml:space="preserve"> o transferencia </w:t>
      </w:r>
      <w:r w:rsidR="008029FD" w:rsidRPr="007D1679">
        <w:rPr>
          <w:rFonts w:ascii="Tahoma" w:hAnsi="Tahoma" w:cs="Tahoma"/>
        </w:rPr>
        <w:t xml:space="preserve"> en la cuenta que </w:t>
      </w:r>
      <w:r w:rsidR="0034296D">
        <w:rPr>
          <w:rFonts w:ascii="Tahoma" w:hAnsi="Tahoma" w:cs="Tahoma"/>
        </w:rPr>
        <w:t xml:space="preserve">se </w:t>
      </w:r>
      <w:r w:rsidR="00B90A99">
        <w:rPr>
          <w:rFonts w:ascii="Tahoma" w:hAnsi="Tahoma" w:cs="Tahoma"/>
        </w:rPr>
        <w:t>determine para este efecto</w:t>
      </w:r>
      <w:r w:rsidR="00140E19" w:rsidRPr="007D1679">
        <w:rPr>
          <w:rFonts w:ascii="Tahoma" w:hAnsi="Tahoma" w:cs="Tahoma"/>
        </w:rPr>
        <w:t xml:space="preserve">. </w:t>
      </w:r>
    </w:p>
    <w:p w:rsidR="00B90A99" w:rsidRPr="007D1679" w:rsidRDefault="00B90A99">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rPr>
        <w:t xml:space="preserve">De </w:t>
      </w:r>
      <w:r w:rsidR="00B90A99">
        <w:rPr>
          <w:rFonts w:ascii="Tahoma" w:hAnsi="Tahoma" w:cs="Tahoma"/>
        </w:rPr>
        <w:t>los</w:t>
      </w:r>
      <w:r w:rsidRPr="007D1679">
        <w:rPr>
          <w:rFonts w:ascii="Tahoma" w:hAnsi="Tahoma" w:cs="Tahoma"/>
        </w:rPr>
        <w:t xml:space="preserve"> pago</w:t>
      </w:r>
      <w:r w:rsidR="00B90A99">
        <w:rPr>
          <w:rFonts w:ascii="Tahoma" w:hAnsi="Tahoma" w:cs="Tahoma"/>
        </w:rPr>
        <w:t>s efectuados a</w:t>
      </w:r>
      <w:r w:rsidRPr="007D1679">
        <w:rPr>
          <w:rFonts w:ascii="Tahoma" w:hAnsi="Tahoma" w:cs="Tahoma"/>
        </w:rPr>
        <w:t xml:space="preserve">l </w:t>
      </w:r>
      <w:r w:rsidR="00145B90" w:rsidRPr="007D1679">
        <w:rPr>
          <w:rFonts w:ascii="Tahoma" w:hAnsi="Tahoma" w:cs="Tahoma"/>
        </w:rPr>
        <w:t>Empleado</w:t>
      </w:r>
      <w:r w:rsidRPr="007D1679">
        <w:rPr>
          <w:rFonts w:ascii="Tahoma" w:hAnsi="Tahoma" w:cs="Tahoma"/>
        </w:rPr>
        <w:t xml:space="preserve"> </w:t>
      </w:r>
      <w:r w:rsidR="00B90A99">
        <w:rPr>
          <w:rFonts w:ascii="Tahoma" w:hAnsi="Tahoma" w:cs="Tahoma"/>
        </w:rPr>
        <w:t xml:space="preserve">directamente </w:t>
      </w:r>
      <w:r w:rsidRPr="007D1679">
        <w:rPr>
          <w:rFonts w:ascii="Tahoma" w:hAnsi="Tahoma" w:cs="Tahoma"/>
        </w:rPr>
        <w:t xml:space="preserve">o </w:t>
      </w:r>
      <w:r w:rsidR="00B90A99">
        <w:rPr>
          <w:rFonts w:ascii="Tahoma" w:hAnsi="Tahoma" w:cs="Tahoma"/>
        </w:rPr>
        <w:t xml:space="preserve">a través de </w:t>
      </w:r>
      <w:r w:rsidRPr="007D1679">
        <w:rPr>
          <w:rFonts w:ascii="Tahoma" w:hAnsi="Tahoma" w:cs="Tahoma"/>
        </w:rPr>
        <w:t>qu</w:t>
      </w:r>
      <w:r w:rsidR="00B90A99">
        <w:rPr>
          <w:rFonts w:ascii="Tahoma" w:hAnsi="Tahoma" w:cs="Tahoma"/>
        </w:rPr>
        <w:t>ien</w:t>
      </w:r>
      <w:r w:rsidRPr="007D1679">
        <w:rPr>
          <w:rFonts w:ascii="Tahoma" w:hAnsi="Tahoma" w:cs="Tahoma"/>
        </w:rPr>
        <w:t xml:space="preserve"> lo</w:t>
      </w:r>
      <w:r w:rsidR="00B90A99">
        <w:rPr>
          <w:rFonts w:ascii="Tahoma" w:hAnsi="Tahoma" w:cs="Tahoma"/>
        </w:rPr>
        <w:t>s</w:t>
      </w:r>
      <w:r w:rsidRPr="007D1679">
        <w:rPr>
          <w:rFonts w:ascii="Tahoma" w:hAnsi="Tahoma" w:cs="Tahoma"/>
        </w:rPr>
        <w:t xml:space="preserve"> recibe en virtud de su autorización escrita, </w:t>
      </w:r>
      <w:r w:rsidR="00B90A99">
        <w:rPr>
          <w:rFonts w:ascii="Tahoma" w:hAnsi="Tahoma" w:cs="Tahoma"/>
        </w:rPr>
        <w:t xml:space="preserve">se </w:t>
      </w:r>
      <w:r w:rsidRPr="007D1679">
        <w:rPr>
          <w:rFonts w:ascii="Tahoma" w:hAnsi="Tahoma" w:cs="Tahoma"/>
        </w:rPr>
        <w:t>firmará</w:t>
      </w:r>
      <w:r w:rsidR="00B90A99">
        <w:rPr>
          <w:rFonts w:ascii="Tahoma" w:hAnsi="Tahoma" w:cs="Tahoma"/>
        </w:rPr>
        <w:t>n</w:t>
      </w:r>
      <w:r w:rsidRPr="007D1679">
        <w:rPr>
          <w:rFonts w:ascii="Tahoma" w:hAnsi="Tahoma" w:cs="Tahoma"/>
        </w:rPr>
        <w:t xml:space="preserve"> recibos en cuadros o comprobantes individuales o colectivos, según lo disponga </w:t>
      </w:r>
      <w:r w:rsidR="00F3765B">
        <w:rPr>
          <w:rFonts w:ascii="Tahoma" w:hAnsi="Tahoma" w:cs="Tahoma"/>
        </w:rPr>
        <w:t>EL EMPLEADOR</w:t>
      </w:r>
      <w:r w:rsidRPr="007D1679">
        <w:rPr>
          <w:rFonts w:ascii="Tahoma" w:hAnsi="Tahoma" w:cs="Tahoma"/>
        </w:rPr>
        <w:t>, y cuando no sepa firmar, lo hará</w:t>
      </w:r>
      <w:r w:rsidR="00462CFA" w:rsidRPr="007D1679">
        <w:rPr>
          <w:rFonts w:ascii="Tahoma" w:hAnsi="Tahoma" w:cs="Tahoma"/>
        </w:rPr>
        <w:t xml:space="preserve"> a</w:t>
      </w:r>
      <w:r w:rsidRPr="007D1679">
        <w:rPr>
          <w:rFonts w:ascii="Tahoma" w:hAnsi="Tahoma" w:cs="Tahoma"/>
        </w:rPr>
        <w:t xml:space="preserve"> ruego </w:t>
      </w:r>
      <w:r w:rsidR="00FC415E" w:rsidRPr="007D1679">
        <w:rPr>
          <w:rFonts w:ascii="Tahoma" w:hAnsi="Tahoma" w:cs="Tahoma"/>
        </w:rPr>
        <w:t xml:space="preserve">a </w:t>
      </w:r>
      <w:r w:rsidRPr="007D1679">
        <w:rPr>
          <w:rFonts w:ascii="Tahoma" w:hAnsi="Tahoma" w:cs="Tahoma"/>
        </w:rPr>
        <w:t xml:space="preserve">cualquiera de los compañeros del </w:t>
      </w:r>
      <w:r w:rsidR="00145B90" w:rsidRPr="007D1679">
        <w:rPr>
          <w:rFonts w:ascii="Tahoma" w:hAnsi="Tahoma" w:cs="Tahoma"/>
        </w:rPr>
        <w:t>Empleado</w:t>
      </w:r>
      <w:r w:rsidR="00FC415E" w:rsidRPr="007D1679">
        <w:rPr>
          <w:rFonts w:ascii="Tahoma" w:hAnsi="Tahoma" w:cs="Tahoma"/>
        </w:rPr>
        <w:t>,</w:t>
      </w:r>
      <w:r w:rsidRPr="007D1679">
        <w:rPr>
          <w:rFonts w:ascii="Tahoma" w:hAnsi="Tahoma" w:cs="Tahoma"/>
        </w:rPr>
        <w:t xml:space="preserve"> o en su defecto estampará su huella digital.</w:t>
      </w:r>
    </w:p>
    <w:p w:rsidR="008029FD" w:rsidRPr="007D1679" w:rsidRDefault="008029FD">
      <w:pPr>
        <w:jc w:val="both"/>
        <w:rPr>
          <w:rFonts w:ascii="Tahoma" w:hAnsi="Tahoma" w:cs="Tahoma"/>
        </w:rPr>
      </w:pPr>
    </w:p>
    <w:p w:rsidR="00E27839" w:rsidRDefault="00B43982">
      <w:pPr>
        <w:jc w:val="both"/>
        <w:rPr>
          <w:rFonts w:ascii="Tahoma" w:hAnsi="Tahoma" w:cs="Tahoma"/>
        </w:rPr>
      </w:pPr>
      <w:r>
        <w:rPr>
          <w:rFonts w:ascii="Tahoma" w:hAnsi="Tahoma" w:cs="Tahoma"/>
          <w:b/>
        </w:rPr>
        <w:t xml:space="preserve">PARAGRAFO.- </w:t>
      </w:r>
      <w:r w:rsidRPr="00B43982">
        <w:rPr>
          <w:rFonts w:ascii="Tahoma" w:hAnsi="Tahoma" w:cs="Tahoma"/>
        </w:rPr>
        <w:t xml:space="preserve">En todo caso, si EL EMPLEADOR así lo desea, podrá acreditar la recepción del pago con el reporte de la transferencia </w:t>
      </w:r>
      <w:r>
        <w:rPr>
          <w:rFonts w:ascii="Tahoma" w:hAnsi="Tahoma" w:cs="Tahoma"/>
        </w:rPr>
        <w:t xml:space="preserve">bancaria </w:t>
      </w:r>
      <w:r w:rsidRPr="00B43982">
        <w:rPr>
          <w:rFonts w:ascii="Tahoma" w:hAnsi="Tahoma" w:cs="Tahoma"/>
        </w:rPr>
        <w:t>que expida el Banco.</w:t>
      </w:r>
    </w:p>
    <w:p w:rsidR="00256800" w:rsidRPr="00B43982" w:rsidRDefault="00256800">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sidRPr="007D1679">
        <w:rPr>
          <w:rFonts w:ascii="Tahoma" w:hAnsi="Tahoma" w:cs="Tahoma"/>
          <w:b/>
        </w:rPr>
        <w:t>4</w:t>
      </w:r>
      <w:r w:rsidR="00E27F6B">
        <w:rPr>
          <w:rFonts w:ascii="Tahoma" w:hAnsi="Tahoma" w:cs="Tahoma"/>
          <w:b/>
        </w:rPr>
        <w:t>2</w:t>
      </w:r>
      <w:r w:rsidR="008029FD" w:rsidRPr="007D1679">
        <w:rPr>
          <w:rFonts w:ascii="Tahoma" w:hAnsi="Tahoma" w:cs="Tahoma"/>
          <w:b/>
        </w:rPr>
        <w:t>.-</w:t>
      </w:r>
      <w:r w:rsidR="008029FD" w:rsidRPr="007D1679">
        <w:rPr>
          <w:rFonts w:ascii="Tahoma" w:hAnsi="Tahoma" w:cs="Tahoma"/>
        </w:rPr>
        <w:t xml:space="preserve">  El pago del sueldo</w:t>
      </w:r>
      <w:r w:rsidR="00462CFA" w:rsidRPr="007D1679">
        <w:rPr>
          <w:rFonts w:ascii="Tahoma" w:hAnsi="Tahoma" w:cs="Tahoma"/>
        </w:rPr>
        <w:t xml:space="preserve"> cu</w:t>
      </w:r>
      <w:r w:rsidR="008029FD" w:rsidRPr="007D1679">
        <w:rPr>
          <w:rFonts w:ascii="Tahoma" w:hAnsi="Tahoma" w:cs="Tahoma"/>
        </w:rPr>
        <w:t xml:space="preserve">bre el de los días de descanso obligatorio remunerado que se interpongan en el </w:t>
      </w:r>
      <w:r w:rsidR="00E27839">
        <w:rPr>
          <w:rFonts w:ascii="Tahoma" w:hAnsi="Tahoma" w:cs="Tahoma"/>
        </w:rPr>
        <w:t xml:space="preserve">respectivo </w:t>
      </w:r>
      <w:r w:rsidR="008029FD" w:rsidRPr="007D1679">
        <w:rPr>
          <w:rFonts w:ascii="Tahoma" w:hAnsi="Tahoma" w:cs="Tahoma"/>
        </w:rPr>
        <w:t>mes.</w:t>
      </w:r>
    </w:p>
    <w:p w:rsidR="008029FD" w:rsidRPr="007D1679" w:rsidRDefault="008029FD">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sidRPr="007D1679">
        <w:rPr>
          <w:rFonts w:ascii="Tahoma" w:hAnsi="Tahoma" w:cs="Tahoma"/>
          <w:b/>
        </w:rPr>
        <w:t>4</w:t>
      </w:r>
      <w:r w:rsidR="00E27F6B">
        <w:rPr>
          <w:rFonts w:ascii="Tahoma" w:hAnsi="Tahoma" w:cs="Tahoma"/>
          <w:b/>
        </w:rPr>
        <w:t>3</w:t>
      </w:r>
      <w:r w:rsidR="008029FD" w:rsidRPr="007D1679">
        <w:rPr>
          <w:rFonts w:ascii="Tahoma" w:hAnsi="Tahoma" w:cs="Tahoma"/>
          <w:b/>
        </w:rPr>
        <w:t>.-</w:t>
      </w:r>
      <w:r w:rsidR="008029FD" w:rsidRPr="007D1679">
        <w:rPr>
          <w:rFonts w:ascii="Tahoma" w:hAnsi="Tahoma" w:cs="Tahoma"/>
        </w:rPr>
        <w:t xml:space="preserve">  </w:t>
      </w:r>
      <w:r w:rsidR="00F3765B">
        <w:rPr>
          <w:rFonts w:ascii="Tahoma" w:hAnsi="Tahoma" w:cs="Tahoma"/>
        </w:rPr>
        <w:t>EL EMPLEADOR</w:t>
      </w:r>
      <w:r w:rsidR="008029FD" w:rsidRPr="007D1679">
        <w:rPr>
          <w:rFonts w:ascii="Tahoma" w:hAnsi="Tahoma" w:cs="Tahoma"/>
        </w:rPr>
        <w:t xml:space="preserve"> pagará el salario mínimo de conformidad con lo previsto por la </w:t>
      </w:r>
      <w:r w:rsidR="00E27839">
        <w:rPr>
          <w:rFonts w:ascii="Tahoma" w:hAnsi="Tahoma" w:cs="Tahoma"/>
        </w:rPr>
        <w:t>L</w:t>
      </w:r>
      <w:r w:rsidR="008029FD" w:rsidRPr="007D1679">
        <w:rPr>
          <w:rFonts w:ascii="Tahoma" w:hAnsi="Tahoma" w:cs="Tahoma"/>
        </w:rPr>
        <w:t>ey</w:t>
      </w:r>
      <w:r w:rsidR="00E27839">
        <w:rPr>
          <w:rFonts w:ascii="Tahoma" w:hAnsi="Tahoma" w:cs="Tahoma"/>
        </w:rPr>
        <w:t xml:space="preserve"> </w:t>
      </w:r>
      <w:r w:rsidR="008029FD" w:rsidRPr="007D1679">
        <w:rPr>
          <w:rFonts w:ascii="Tahoma" w:hAnsi="Tahoma" w:cs="Tahoma"/>
        </w:rPr>
        <w:t>o lo pactado en la Convención Colectiva</w:t>
      </w:r>
      <w:r w:rsidR="00462CFA" w:rsidRPr="007D1679">
        <w:rPr>
          <w:rFonts w:ascii="Tahoma" w:hAnsi="Tahoma" w:cs="Tahoma"/>
        </w:rPr>
        <w:t xml:space="preserve"> o </w:t>
      </w:r>
      <w:r w:rsidR="00E27839">
        <w:rPr>
          <w:rFonts w:ascii="Tahoma" w:hAnsi="Tahoma" w:cs="Tahoma"/>
        </w:rPr>
        <w:t>P</w:t>
      </w:r>
      <w:r w:rsidR="00462CFA" w:rsidRPr="007D1679">
        <w:rPr>
          <w:rFonts w:ascii="Tahoma" w:hAnsi="Tahoma" w:cs="Tahoma"/>
        </w:rPr>
        <w:t xml:space="preserve">acto de </w:t>
      </w:r>
      <w:r w:rsidR="008029FD" w:rsidRPr="007D1679">
        <w:rPr>
          <w:rFonts w:ascii="Tahoma" w:hAnsi="Tahoma" w:cs="Tahoma"/>
        </w:rPr>
        <w:t xml:space="preserve">Trabajo </w:t>
      </w:r>
      <w:r w:rsidR="00E27839">
        <w:rPr>
          <w:rFonts w:ascii="Tahoma" w:hAnsi="Tahoma" w:cs="Tahoma"/>
        </w:rPr>
        <w:t>v</w:t>
      </w:r>
      <w:r w:rsidR="008029FD" w:rsidRPr="007D1679">
        <w:rPr>
          <w:rFonts w:ascii="Tahoma" w:hAnsi="Tahoma" w:cs="Tahoma"/>
        </w:rPr>
        <w:t>igente</w:t>
      </w:r>
      <w:r w:rsidR="00E27839">
        <w:rPr>
          <w:rFonts w:ascii="Tahoma" w:hAnsi="Tahoma" w:cs="Tahoma"/>
        </w:rPr>
        <w:t>s.</w:t>
      </w:r>
      <w:r w:rsidR="008029FD" w:rsidRPr="007D1679">
        <w:rPr>
          <w:rFonts w:ascii="Tahoma" w:hAnsi="Tahoma" w:cs="Tahoma"/>
        </w:rPr>
        <w:t xml:space="preserve"> </w:t>
      </w:r>
      <w:r w:rsidR="00F3765B">
        <w:rPr>
          <w:rFonts w:ascii="Tahoma" w:hAnsi="Tahoma" w:cs="Tahoma"/>
        </w:rPr>
        <w:t>LOS EMPLEADOS</w:t>
      </w:r>
      <w:r w:rsidR="008029FD" w:rsidRPr="007D1679">
        <w:rPr>
          <w:rFonts w:ascii="Tahoma" w:hAnsi="Tahoma" w:cs="Tahoma"/>
        </w:rPr>
        <w:t xml:space="preserve"> que devenguen el salario mínimo, pero que por razón del servicio contratado o por disposiciones legales sólo estén obligados a trabajar un número de horas inferior a las de la jornada legal, se les </w:t>
      </w:r>
      <w:r w:rsidR="008029FD" w:rsidRPr="007D1679">
        <w:rPr>
          <w:rFonts w:ascii="Tahoma" w:hAnsi="Tahoma" w:cs="Tahoma"/>
        </w:rPr>
        <w:lastRenderedPageBreak/>
        <w:t xml:space="preserve">computará tal salario mínimo con referencia a las horas que trabajen.  El salario mínimo legal por la jornada máxima legal ordinaria fijada para los menores de </w:t>
      </w:r>
      <w:r w:rsidR="00351E1B" w:rsidRPr="007D1679">
        <w:rPr>
          <w:rFonts w:ascii="Tahoma" w:hAnsi="Tahoma" w:cs="Tahoma"/>
        </w:rPr>
        <w:t>dieciocho (</w:t>
      </w:r>
      <w:r w:rsidR="008029FD" w:rsidRPr="007D1679">
        <w:rPr>
          <w:rFonts w:ascii="Tahoma" w:hAnsi="Tahoma" w:cs="Tahoma"/>
        </w:rPr>
        <w:t>18</w:t>
      </w:r>
      <w:r w:rsidR="00351E1B" w:rsidRPr="007D1679">
        <w:rPr>
          <w:rFonts w:ascii="Tahoma" w:hAnsi="Tahoma" w:cs="Tahoma"/>
        </w:rPr>
        <w:t xml:space="preserve">) </w:t>
      </w:r>
      <w:r w:rsidR="008029FD" w:rsidRPr="007D1679">
        <w:rPr>
          <w:rFonts w:ascii="Tahoma" w:hAnsi="Tahoma" w:cs="Tahoma"/>
        </w:rPr>
        <w:t xml:space="preserve">años de edad, será igual al determinado por el Gobierno Nacional, para </w:t>
      </w:r>
      <w:r w:rsidR="00F3765B">
        <w:rPr>
          <w:rFonts w:ascii="Tahoma" w:hAnsi="Tahoma" w:cs="Tahoma"/>
        </w:rPr>
        <w:t>LOS EMPLEADOS</w:t>
      </w:r>
      <w:r w:rsidR="008029FD" w:rsidRPr="007D1679">
        <w:rPr>
          <w:rFonts w:ascii="Tahoma" w:hAnsi="Tahoma" w:cs="Tahoma"/>
        </w:rPr>
        <w:t xml:space="preserve"> mayores de </w:t>
      </w:r>
      <w:r w:rsidR="00351E1B" w:rsidRPr="007D1679">
        <w:rPr>
          <w:rFonts w:ascii="Tahoma" w:hAnsi="Tahoma" w:cs="Tahoma"/>
        </w:rPr>
        <w:t>dieciocho (18) años</w:t>
      </w:r>
      <w:r w:rsidR="008029FD" w:rsidRPr="007D1679">
        <w:rPr>
          <w:rFonts w:ascii="Tahoma" w:hAnsi="Tahoma" w:cs="Tahoma"/>
        </w:rPr>
        <w:t>.</w:t>
      </w:r>
    </w:p>
    <w:p w:rsidR="00E27839" w:rsidRDefault="00E27839" w:rsidP="000A3550">
      <w:pPr>
        <w:jc w:val="center"/>
        <w:outlineLvl w:val="0"/>
        <w:rPr>
          <w:rFonts w:ascii="Tahoma" w:hAnsi="Tahoma" w:cs="Tahoma"/>
          <w:b/>
        </w:rPr>
      </w:pPr>
    </w:p>
    <w:p w:rsidR="00EC5C08" w:rsidRDefault="00EC5C08" w:rsidP="000A3550">
      <w:pPr>
        <w:jc w:val="center"/>
        <w:outlineLvl w:val="0"/>
        <w:rPr>
          <w:rFonts w:ascii="Tahoma" w:hAnsi="Tahoma" w:cs="Tahoma"/>
          <w:b/>
        </w:rPr>
      </w:pPr>
    </w:p>
    <w:p w:rsidR="008A0642" w:rsidRDefault="008A0642" w:rsidP="000A3550">
      <w:pPr>
        <w:jc w:val="center"/>
        <w:outlineLvl w:val="0"/>
        <w:rPr>
          <w:rFonts w:ascii="Tahoma" w:hAnsi="Tahoma" w:cs="Tahoma"/>
          <w:b/>
        </w:rPr>
      </w:pPr>
    </w:p>
    <w:p w:rsidR="008A0642" w:rsidRDefault="008A0642" w:rsidP="000A3550">
      <w:pPr>
        <w:jc w:val="center"/>
        <w:outlineLvl w:val="0"/>
        <w:rPr>
          <w:rFonts w:ascii="Tahoma" w:hAnsi="Tahoma" w:cs="Tahoma"/>
          <w:b/>
        </w:rPr>
      </w:pPr>
    </w:p>
    <w:p w:rsidR="008029FD" w:rsidRDefault="008029FD" w:rsidP="000A3550">
      <w:pPr>
        <w:jc w:val="center"/>
        <w:outlineLvl w:val="0"/>
        <w:rPr>
          <w:rFonts w:ascii="Tahoma" w:hAnsi="Tahoma" w:cs="Tahoma"/>
          <w:b/>
        </w:rPr>
      </w:pPr>
      <w:r w:rsidRPr="007D1679">
        <w:rPr>
          <w:rFonts w:ascii="Tahoma" w:hAnsi="Tahoma" w:cs="Tahoma"/>
          <w:b/>
        </w:rPr>
        <w:t>CAPITULO XI</w:t>
      </w:r>
    </w:p>
    <w:p w:rsidR="00641F56" w:rsidRPr="00641F56" w:rsidRDefault="00641F56" w:rsidP="00641F56">
      <w:pPr>
        <w:jc w:val="center"/>
        <w:rPr>
          <w:rFonts w:ascii="Tahoma" w:hAnsi="Tahoma" w:cs="Tahoma"/>
          <w:b/>
        </w:rPr>
      </w:pPr>
      <w:r w:rsidRPr="00641F56">
        <w:rPr>
          <w:rFonts w:ascii="Tahoma" w:hAnsi="Tahoma" w:cs="Tahoma"/>
          <w:b/>
        </w:rPr>
        <w:t>SERVICIOS MEDICOS, MEDIDAS DE SEGURIDAD, RIESGOS, PRIMEROS</w:t>
      </w:r>
    </w:p>
    <w:p w:rsidR="00641F56" w:rsidRPr="00641F56" w:rsidRDefault="00641F56" w:rsidP="00641F56">
      <w:pPr>
        <w:jc w:val="center"/>
        <w:rPr>
          <w:rFonts w:ascii="Tahoma" w:hAnsi="Tahoma" w:cs="Tahoma"/>
          <w:b/>
        </w:rPr>
      </w:pPr>
      <w:r w:rsidRPr="00641F56">
        <w:rPr>
          <w:rFonts w:ascii="Tahoma" w:hAnsi="Tahoma" w:cs="Tahoma"/>
          <w:b/>
        </w:rPr>
        <w:t>AUXILIOS EN CASO DE ACCIDENTES DE TRABAJO, NORMAS SOBRE</w:t>
      </w:r>
    </w:p>
    <w:p w:rsidR="00641F56" w:rsidRPr="00641F56" w:rsidRDefault="00641F56" w:rsidP="00641F56">
      <w:pPr>
        <w:jc w:val="center"/>
        <w:rPr>
          <w:rFonts w:ascii="Tahoma" w:hAnsi="Tahoma" w:cs="Tahoma"/>
          <w:b/>
        </w:rPr>
      </w:pPr>
      <w:r w:rsidRPr="00641F56">
        <w:rPr>
          <w:rFonts w:ascii="Tahoma" w:hAnsi="Tahoma" w:cs="Tahoma"/>
          <w:b/>
        </w:rPr>
        <w:t>LABORES EN ORDEN</w:t>
      </w:r>
      <w:r w:rsidR="00E27F6B">
        <w:rPr>
          <w:rFonts w:ascii="Tahoma" w:hAnsi="Tahoma" w:cs="Tahoma"/>
          <w:b/>
        </w:rPr>
        <w:t>,</w:t>
      </w:r>
      <w:r w:rsidRPr="00641F56">
        <w:rPr>
          <w:rFonts w:ascii="Tahoma" w:hAnsi="Tahoma" w:cs="Tahoma"/>
          <w:b/>
        </w:rPr>
        <w:t xml:space="preserve"> HIGIENE, REGULARIDAD Y SEGURIDAD</w:t>
      </w:r>
    </w:p>
    <w:p w:rsidR="008029FD" w:rsidRPr="007D1679" w:rsidRDefault="00641F56" w:rsidP="00641F56">
      <w:pPr>
        <w:jc w:val="center"/>
        <w:rPr>
          <w:rFonts w:ascii="Tahoma" w:hAnsi="Tahoma" w:cs="Tahoma"/>
          <w:b/>
        </w:rPr>
      </w:pPr>
      <w:r w:rsidRPr="00641F56">
        <w:rPr>
          <w:rFonts w:ascii="Tahoma" w:hAnsi="Tahoma" w:cs="Tahoma"/>
          <w:b/>
        </w:rPr>
        <w:t>EN EL TRABAJO</w:t>
      </w:r>
    </w:p>
    <w:p w:rsidR="00641F56" w:rsidRDefault="00641F56" w:rsidP="00641F56">
      <w:pPr>
        <w:jc w:val="both"/>
        <w:rPr>
          <w:rFonts w:ascii="Tahoma" w:hAnsi="Tahoma" w:cs="Tahoma"/>
        </w:rPr>
      </w:pPr>
    </w:p>
    <w:p w:rsidR="00641F56" w:rsidRDefault="00641F56" w:rsidP="009125C0">
      <w:pPr>
        <w:jc w:val="both"/>
        <w:rPr>
          <w:rFonts w:ascii="Tahoma" w:hAnsi="Tahoma" w:cs="Tahoma"/>
        </w:rPr>
      </w:pPr>
    </w:p>
    <w:p w:rsidR="008029FD" w:rsidRDefault="00641F56" w:rsidP="00AE32B1">
      <w:pPr>
        <w:jc w:val="both"/>
        <w:rPr>
          <w:rFonts w:ascii="Tahoma" w:hAnsi="Tahoma" w:cs="Tahoma"/>
        </w:rPr>
      </w:pPr>
      <w:r w:rsidRPr="00641F56">
        <w:rPr>
          <w:rFonts w:ascii="Tahoma" w:hAnsi="Tahoma" w:cs="Tahoma"/>
        </w:rPr>
        <w:t>Es obligación del empleador velar por la Salud, Seguridad e</w:t>
      </w:r>
      <w:r w:rsidR="00AE32B1">
        <w:rPr>
          <w:rFonts w:ascii="Tahoma" w:hAnsi="Tahoma" w:cs="Tahoma"/>
        </w:rPr>
        <w:t xml:space="preserve"> </w:t>
      </w:r>
      <w:r w:rsidRPr="00641F56">
        <w:rPr>
          <w:rFonts w:ascii="Tahoma" w:hAnsi="Tahoma" w:cs="Tahoma"/>
        </w:rPr>
        <w:t>Higiene de los trabajadores a su cargo, igualmente, es su obligación garantizar los</w:t>
      </w:r>
      <w:r w:rsidR="00AE32B1">
        <w:rPr>
          <w:rFonts w:ascii="Tahoma" w:hAnsi="Tahoma" w:cs="Tahoma"/>
        </w:rPr>
        <w:t xml:space="preserve"> </w:t>
      </w:r>
      <w:r w:rsidRPr="00641F56">
        <w:rPr>
          <w:rFonts w:ascii="Tahoma" w:hAnsi="Tahoma" w:cs="Tahoma"/>
        </w:rPr>
        <w:t>recursos necesarios para implementar y ejecutar actividades permanentes en</w:t>
      </w:r>
      <w:r w:rsidR="00AE32B1">
        <w:rPr>
          <w:rFonts w:ascii="Tahoma" w:hAnsi="Tahoma" w:cs="Tahoma"/>
        </w:rPr>
        <w:t xml:space="preserve"> </w:t>
      </w:r>
      <w:r w:rsidRPr="00641F56">
        <w:rPr>
          <w:rFonts w:ascii="Tahoma" w:hAnsi="Tahoma" w:cs="Tahoma"/>
        </w:rPr>
        <w:t>riesgo</w:t>
      </w:r>
      <w:r w:rsidR="006F74AC">
        <w:rPr>
          <w:rFonts w:ascii="Tahoma" w:hAnsi="Tahoma" w:cs="Tahoma"/>
        </w:rPr>
        <w:t>s</w:t>
      </w:r>
      <w:r w:rsidRPr="00641F56">
        <w:rPr>
          <w:rFonts w:ascii="Tahoma" w:hAnsi="Tahoma" w:cs="Tahoma"/>
        </w:rPr>
        <w:t xml:space="preserve"> profesionales y ejecución del </w:t>
      </w:r>
      <w:r w:rsidR="007C7E40">
        <w:rPr>
          <w:rFonts w:ascii="Tahoma" w:hAnsi="Tahoma" w:cs="Tahoma"/>
          <w:b/>
        </w:rPr>
        <w:t>Sistema de Gestión de la Seguridad y Salud en el trabajo SG-SST,</w:t>
      </w:r>
      <w:r w:rsidRPr="00641F56">
        <w:rPr>
          <w:rFonts w:ascii="Tahoma" w:hAnsi="Tahoma" w:cs="Tahoma"/>
        </w:rPr>
        <w:t xml:space="preserve"> con el objeto</w:t>
      </w:r>
      <w:r w:rsidR="00AE32B1">
        <w:rPr>
          <w:rFonts w:ascii="Tahoma" w:hAnsi="Tahoma" w:cs="Tahoma"/>
        </w:rPr>
        <w:t xml:space="preserve"> </w:t>
      </w:r>
      <w:r w:rsidRPr="00641F56">
        <w:rPr>
          <w:rFonts w:ascii="Tahoma" w:hAnsi="Tahoma" w:cs="Tahoma"/>
        </w:rPr>
        <w:t>de velar por la protección integral del trabajador</w:t>
      </w:r>
      <w:r w:rsidR="006F74AC">
        <w:rPr>
          <w:rFonts w:ascii="Tahoma" w:hAnsi="Tahoma" w:cs="Tahoma"/>
        </w:rPr>
        <w:t>, es por es</w:t>
      </w:r>
      <w:r w:rsidR="00AE32B1">
        <w:rPr>
          <w:rFonts w:ascii="Tahoma" w:hAnsi="Tahoma" w:cs="Tahoma"/>
        </w:rPr>
        <w:t>t</w:t>
      </w:r>
      <w:r w:rsidR="006F74AC">
        <w:rPr>
          <w:rFonts w:ascii="Tahoma" w:hAnsi="Tahoma" w:cs="Tahoma"/>
        </w:rPr>
        <w:t>o que:</w:t>
      </w:r>
    </w:p>
    <w:p w:rsidR="00641F56" w:rsidRPr="007D1679" w:rsidRDefault="00641F56" w:rsidP="00641F56">
      <w:pPr>
        <w:jc w:val="both"/>
        <w:rPr>
          <w:rFonts w:ascii="Tahoma" w:hAnsi="Tahoma" w:cs="Tahoma"/>
        </w:rPr>
      </w:pPr>
    </w:p>
    <w:p w:rsidR="00292675" w:rsidRPr="00E27839" w:rsidRDefault="00292675" w:rsidP="00292675">
      <w:pPr>
        <w:jc w:val="both"/>
        <w:rPr>
          <w:rFonts w:ascii="Tahoma" w:hAnsi="Tahoma" w:cs="Tahoma"/>
        </w:rPr>
      </w:pPr>
      <w:r w:rsidRPr="00E27839">
        <w:rPr>
          <w:rFonts w:ascii="Tahoma" w:hAnsi="Tahoma" w:cs="Tahoma"/>
          <w:b/>
        </w:rPr>
        <w:t xml:space="preserve">ARTICULO </w:t>
      </w:r>
      <w:r w:rsidR="00E27F6B">
        <w:rPr>
          <w:rFonts w:ascii="Tahoma" w:hAnsi="Tahoma" w:cs="Tahoma"/>
          <w:b/>
        </w:rPr>
        <w:t>44</w:t>
      </w:r>
      <w:r w:rsidRPr="00E27839">
        <w:rPr>
          <w:rFonts w:ascii="Tahoma" w:hAnsi="Tahoma" w:cs="Tahoma"/>
          <w:b/>
        </w:rPr>
        <w:t>.-</w:t>
      </w:r>
      <w:r w:rsidRPr="00E27839">
        <w:rPr>
          <w:rFonts w:ascii="Tahoma" w:hAnsi="Tahoma" w:cs="Tahoma"/>
        </w:rPr>
        <w:t xml:space="preserve">  </w:t>
      </w:r>
      <w:r w:rsidR="00F3765B" w:rsidRPr="00E27839">
        <w:rPr>
          <w:rFonts w:ascii="Tahoma" w:hAnsi="Tahoma" w:cs="Tahoma"/>
        </w:rPr>
        <w:t>LOS EMPLEADOS</w:t>
      </w:r>
      <w:r w:rsidRPr="00E27839">
        <w:rPr>
          <w:rFonts w:ascii="Tahoma" w:hAnsi="Tahoma" w:cs="Tahoma"/>
        </w:rPr>
        <w:t xml:space="preserve"> deberán someterse a todas las medidas de higiene y seguridad industrial que prescriban las </w:t>
      </w:r>
      <w:r w:rsidR="00E27839" w:rsidRPr="00E27839">
        <w:rPr>
          <w:rFonts w:ascii="Tahoma" w:hAnsi="Tahoma" w:cs="Tahoma"/>
        </w:rPr>
        <w:t xml:space="preserve">autoridades </w:t>
      </w:r>
      <w:r w:rsidRPr="00E27839">
        <w:rPr>
          <w:rFonts w:ascii="Tahoma" w:hAnsi="Tahoma" w:cs="Tahoma"/>
        </w:rPr>
        <w:t>y particular</w:t>
      </w:r>
      <w:r w:rsidR="00E27839" w:rsidRPr="00E27839">
        <w:rPr>
          <w:rFonts w:ascii="Tahoma" w:hAnsi="Tahoma" w:cs="Tahoma"/>
        </w:rPr>
        <w:t>mente</w:t>
      </w:r>
      <w:r w:rsidRPr="00E27839">
        <w:rPr>
          <w:rFonts w:ascii="Tahoma" w:hAnsi="Tahoma" w:cs="Tahoma"/>
        </w:rPr>
        <w:t xml:space="preserve"> a lo estipulado </w:t>
      </w:r>
      <w:r w:rsidR="00E27839" w:rsidRPr="00E27839">
        <w:rPr>
          <w:rFonts w:ascii="Tahoma" w:hAnsi="Tahoma" w:cs="Tahoma"/>
        </w:rPr>
        <w:t xml:space="preserve">por </w:t>
      </w:r>
      <w:r w:rsidRPr="00E27839">
        <w:rPr>
          <w:rFonts w:ascii="Tahoma" w:hAnsi="Tahoma" w:cs="Tahoma"/>
        </w:rPr>
        <w:t>el Reglamento de Higiene y Seguridad Industrial,</w:t>
      </w:r>
      <w:r w:rsidR="00E27839" w:rsidRPr="00E27839">
        <w:rPr>
          <w:rFonts w:ascii="Tahoma" w:hAnsi="Tahoma" w:cs="Tahoma"/>
        </w:rPr>
        <w:t xml:space="preserve"> el</w:t>
      </w:r>
      <w:r w:rsidRPr="00E27839">
        <w:rPr>
          <w:rFonts w:ascii="Tahoma" w:hAnsi="Tahoma" w:cs="Tahoma"/>
        </w:rPr>
        <w:t xml:space="preserve"> </w:t>
      </w:r>
      <w:r w:rsidR="007C7E40">
        <w:rPr>
          <w:rFonts w:ascii="Tahoma" w:hAnsi="Tahoma" w:cs="Tahoma"/>
        </w:rPr>
        <w:t>Sistema de Gestión de la Seguridad y Salud en el trabajo SG-SST</w:t>
      </w:r>
      <w:r w:rsidRPr="00E27839">
        <w:rPr>
          <w:rFonts w:ascii="Tahoma" w:hAnsi="Tahoma" w:cs="Tahoma"/>
        </w:rPr>
        <w:t xml:space="preserve">, </w:t>
      </w:r>
      <w:r w:rsidR="00E27839" w:rsidRPr="00E27839">
        <w:rPr>
          <w:rFonts w:ascii="Tahoma" w:hAnsi="Tahoma" w:cs="Tahoma"/>
        </w:rPr>
        <w:t xml:space="preserve">el </w:t>
      </w:r>
      <w:r w:rsidRPr="00E27839">
        <w:rPr>
          <w:rFonts w:ascii="Tahoma" w:hAnsi="Tahoma" w:cs="Tahoma"/>
        </w:rPr>
        <w:t xml:space="preserve">Panorama de Factores de Riesgo de </w:t>
      </w:r>
      <w:r w:rsidR="00F3765B" w:rsidRPr="00E27839">
        <w:rPr>
          <w:rFonts w:ascii="Tahoma" w:hAnsi="Tahoma" w:cs="Tahoma"/>
        </w:rPr>
        <w:t>EL EMPLEADOR</w:t>
      </w:r>
      <w:r w:rsidRPr="00E27839">
        <w:rPr>
          <w:rFonts w:ascii="Tahoma" w:hAnsi="Tahoma" w:cs="Tahoma"/>
        </w:rPr>
        <w:t xml:space="preserve"> y a los sistemas de vigilancia epidemiológica implementados </w:t>
      </w:r>
      <w:r w:rsidR="00E27839" w:rsidRPr="00E27839">
        <w:rPr>
          <w:rFonts w:ascii="Tahoma" w:hAnsi="Tahoma" w:cs="Tahoma"/>
        </w:rPr>
        <w:t xml:space="preserve">por </w:t>
      </w:r>
      <w:r w:rsidR="00F3765B" w:rsidRPr="00E27839">
        <w:rPr>
          <w:rFonts w:ascii="Tahoma" w:hAnsi="Tahoma" w:cs="Tahoma"/>
        </w:rPr>
        <w:t>EL EMPLEADOR</w:t>
      </w:r>
      <w:r w:rsidR="00E27839" w:rsidRPr="00E27839">
        <w:rPr>
          <w:rFonts w:ascii="Tahoma" w:hAnsi="Tahoma" w:cs="Tahoma"/>
        </w:rPr>
        <w:t xml:space="preserve"> de acuerdo con</w:t>
      </w:r>
      <w:r w:rsidRPr="00E27839">
        <w:rPr>
          <w:rFonts w:ascii="Tahoma" w:hAnsi="Tahoma" w:cs="Tahoma"/>
        </w:rPr>
        <w:t xml:space="preserve"> </w:t>
      </w:r>
      <w:r w:rsidR="00E27839" w:rsidRPr="00E27839">
        <w:rPr>
          <w:rFonts w:ascii="Tahoma" w:hAnsi="Tahoma" w:cs="Tahoma"/>
        </w:rPr>
        <w:t>lo</w:t>
      </w:r>
      <w:r w:rsidRPr="00E27839">
        <w:rPr>
          <w:rFonts w:ascii="Tahoma" w:hAnsi="Tahoma" w:cs="Tahoma"/>
        </w:rPr>
        <w:t>s riesgos</w:t>
      </w:r>
      <w:r w:rsidR="00E27839" w:rsidRPr="00E27839">
        <w:rPr>
          <w:rFonts w:ascii="Tahoma" w:hAnsi="Tahoma" w:cs="Tahoma"/>
        </w:rPr>
        <w:t xml:space="preserve"> ocupacionales.</w:t>
      </w:r>
    </w:p>
    <w:p w:rsidR="00462CFA" w:rsidRPr="00E27839" w:rsidRDefault="00462CFA">
      <w:pPr>
        <w:jc w:val="both"/>
        <w:rPr>
          <w:rFonts w:ascii="Tahoma" w:hAnsi="Tahoma" w:cs="Tahoma"/>
        </w:rPr>
      </w:pPr>
    </w:p>
    <w:p w:rsidR="00E27839" w:rsidRPr="00E27839" w:rsidRDefault="00E27839">
      <w:pPr>
        <w:jc w:val="both"/>
        <w:rPr>
          <w:rFonts w:ascii="Tahoma" w:hAnsi="Tahoma" w:cs="Tahoma"/>
        </w:rPr>
      </w:pPr>
      <w:r w:rsidRPr="00E27839">
        <w:rPr>
          <w:rFonts w:ascii="Tahoma" w:hAnsi="Tahoma" w:cs="Tahoma"/>
          <w:b/>
        </w:rPr>
        <w:t>PARAGRAFO.-</w:t>
      </w:r>
      <w:r w:rsidRPr="00E27839">
        <w:rPr>
          <w:rFonts w:ascii="Tahoma" w:hAnsi="Tahoma" w:cs="Tahoma"/>
        </w:rPr>
        <w:t xml:space="preserve"> En los términos del literal </w:t>
      </w:r>
      <w:r w:rsidR="00AE32B1">
        <w:rPr>
          <w:rFonts w:ascii="Tahoma" w:hAnsi="Tahoma" w:cs="Tahoma"/>
        </w:rPr>
        <w:t>B</w:t>
      </w:r>
      <w:r w:rsidRPr="00E27839">
        <w:rPr>
          <w:rFonts w:ascii="Tahoma" w:hAnsi="Tahoma" w:cs="Tahoma"/>
        </w:rPr>
        <w:t xml:space="preserve"> del artículo 91 del Decreto Ley 1295 de 1994, el grave incumplimiento por parte del </w:t>
      </w:r>
      <w:r>
        <w:rPr>
          <w:rFonts w:ascii="Tahoma" w:hAnsi="Tahoma" w:cs="Tahoma"/>
        </w:rPr>
        <w:t>Emplea</w:t>
      </w:r>
      <w:r w:rsidRPr="00E27839">
        <w:rPr>
          <w:rFonts w:ascii="Tahoma" w:hAnsi="Tahoma" w:cs="Tahoma"/>
        </w:rPr>
        <w:t xml:space="preserve">do de las instrucciones, reglamentos y determinaciones de prevención de riesgos, adoptados en forma general o específica, y que se encuentren dentro de los programas de </w:t>
      </w:r>
      <w:r w:rsidR="007C7E40">
        <w:rPr>
          <w:rFonts w:ascii="Tahoma" w:hAnsi="Tahoma" w:cs="Tahoma"/>
        </w:rPr>
        <w:t>Seguridad y Salud en el Trabajo</w:t>
      </w:r>
      <w:r w:rsidRPr="00E27839">
        <w:rPr>
          <w:rFonts w:ascii="Tahoma" w:hAnsi="Tahoma" w:cs="Tahoma"/>
        </w:rPr>
        <w:t xml:space="preserve"> de la respectiva empresa, que le hayan comunicado por escrito, facultan al empleador para la terminación del vínculo o relación laboral por justa causa</w:t>
      </w:r>
      <w:r w:rsidR="00B43982">
        <w:rPr>
          <w:rFonts w:ascii="Tahoma" w:hAnsi="Tahoma" w:cs="Tahoma"/>
        </w:rPr>
        <w:t xml:space="preserve">, </w:t>
      </w:r>
      <w:r w:rsidRPr="00E27839">
        <w:rPr>
          <w:rFonts w:ascii="Tahoma" w:hAnsi="Tahoma" w:cs="Tahoma"/>
        </w:rPr>
        <w:t>previa autorización del Ministerio de Trabajo</w:t>
      </w:r>
      <w:r w:rsidR="0034296D">
        <w:rPr>
          <w:rFonts w:ascii="Tahoma" w:hAnsi="Tahoma" w:cs="Tahoma"/>
        </w:rPr>
        <w:t xml:space="preserve"> y</w:t>
      </w:r>
      <w:r w:rsidR="0034296D" w:rsidRPr="00E27839">
        <w:rPr>
          <w:rFonts w:ascii="Tahoma" w:hAnsi="Tahoma" w:cs="Tahoma"/>
        </w:rPr>
        <w:t xml:space="preserve"> </w:t>
      </w:r>
      <w:r w:rsidRPr="00E27839">
        <w:rPr>
          <w:rFonts w:ascii="Tahoma" w:hAnsi="Tahoma" w:cs="Tahoma"/>
        </w:rPr>
        <w:t>respetando el derecho de defensa</w:t>
      </w:r>
      <w:r>
        <w:rPr>
          <w:rFonts w:ascii="Tahoma" w:hAnsi="Tahoma" w:cs="Tahoma"/>
        </w:rPr>
        <w:t>, según las normas del debido proceso</w:t>
      </w:r>
      <w:r w:rsidRPr="00E27839">
        <w:rPr>
          <w:rFonts w:ascii="Tahoma" w:hAnsi="Tahoma" w:cs="Tahoma"/>
        </w:rPr>
        <w:t>.</w:t>
      </w:r>
    </w:p>
    <w:p w:rsidR="00E27839" w:rsidRPr="007D1679" w:rsidRDefault="00E27839">
      <w:pPr>
        <w:jc w:val="both"/>
        <w:rPr>
          <w:rFonts w:ascii="Tahoma" w:hAnsi="Tahoma" w:cs="Tahoma"/>
        </w:rPr>
      </w:pPr>
    </w:p>
    <w:p w:rsidR="00292675" w:rsidRPr="007D1679" w:rsidRDefault="00292675" w:rsidP="00292675">
      <w:pPr>
        <w:jc w:val="both"/>
        <w:rPr>
          <w:rFonts w:ascii="Tahoma" w:hAnsi="Tahoma" w:cs="Tahoma"/>
        </w:rPr>
      </w:pPr>
      <w:r w:rsidRPr="007D1679">
        <w:rPr>
          <w:rFonts w:ascii="Tahoma" w:hAnsi="Tahoma" w:cs="Tahoma"/>
          <w:b/>
        </w:rPr>
        <w:t xml:space="preserve">ARTICULO </w:t>
      </w:r>
      <w:r w:rsidR="00E27F6B" w:rsidRPr="007D1679">
        <w:rPr>
          <w:rFonts w:ascii="Tahoma" w:hAnsi="Tahoma" w:cs="Tahoma"/>
          <w:b/>
        </w:rPr>
        <w:t>4</w:t>
      </w:r>
      <w:r w:rsidR="00E27F6B">
        <w:rPr>
          <w:rFonts w:ascii="Tahoma" w:hAnsi="Tahoma" w:cs="Tahoma"/>
          <w:b/>
        </w:rPr>
        <w:t>5</w:t>
      </w:r>
      <w:r w:rsidRPr="007D1679">
        <w:rPr>
          <w:rFonts w:ascii="Tahoma" w:hAnsi="Tahoma" w:cs="Tahoma"/>
          <w:b/>
        </w:rPr>
        <w:t>.-</w:t>
      </w:r>
      <w:r w:rsidR="00B43982">
        <w:rPr>
          <w:rFonts w:ascii="Tahoma" w:hAnsi="Tahoma" w:cs="Tahoma"/>
          <w:b/>
        </w:rPr>
        <w:t xml:space="preserve"> </w:t>
      </w:r>
      <w:r w:rsidRPr="007D1679">
        <w:rPr>
          <w:rFonts w:ascii="Tahoma" w:hAnsi="Tahoma" w:cs="Tahoma"/>
        </w:rPr>
        <w:t xml:space="preserve">Todos </w:t>
      </w:r>
      <w:r w:rsidR="00F3765B">
        <w:rPr>
          <w:rFonts w:ascii="Tahoma" w:hAnsi="Tahoma" w:cs="Tahoma"/>
        </w:rPr>
        <w:t>LOS EMPLEADOS</w:t>
      </w:r>
      <w:r w:rsidRPr="007D1679">
        <w:rPr>
          <w:rFonts w:ascii="Tahoma" w:hAnsi="Tahoma" w:cs="Tahoma"/>
        </w:rPr>
        <w:t xml:space="preserve"> están obligados a observar rigurosamente las instrucciones de las autoridades y de </w:t>
      </w:r>
      <w:r w:rsidR="00F3765B">
        <w:rPr>
          <w:rFonts w:ascii="Tahoma" w:hAnsi="Tahoma" w:cs="Tahoma"/>
        </w:rPr>
        <w:t>EL EMPLEADOR</w:t>
      </w:r>
      <w:r w:rsidRPr="007D1679">
        <w:rPr>
          <w:rFonts w:ascii="Tahoma" w:hAnsi="Tahoma" w:cs="Tahoma"/>
        </w:rPr>
        <w:t xml:space="preserve"> </w:t>
      </w:r>
      <w:r w:rsidR="00B43982">
        <w:rPr>
          <w:rFonts w:ascii="Tahoma" w:hAnsi="Tahoma" w:cs="Tahoma"/>
        </w:rPr>
        <w:t>impartidas a través del profesional de salud ocupacional o</w:t>
      </w:r>
      <w:r w:rsidRPr="007D1679">
        <w:rPr>
          <w:rFonts w:ascii="Tahoma" w:hAnsi="Tahoma" w:cs="Tahoma"/>
        </w:rPr>
        <w:t xml:space="preserve"> de su respectivo</w:t>
      </w:r>
      <w:r w:rsidR="00B43982">
        <w:rPr>
          <w:rFonts w:ascii="Tahoma" w:hAnsi="Tahoma" w:cs="Tahoma"/>
        </w:rPr>
        <w:t xml:space="preserve"> superior jerárquico</w:t>
      </w:r>
      <w:r w:rsidRPr="007D1679">
        <w:rPr>
          <w:rFonts w:ascii="Tahoma" w:hAnsi="Tahoma" w:cs="Tahoma"/>
        </w:rPr>
        <w:t xml:space="preserve">, relativas a la prevención de los accidentes de trabajo y las enfermedades </w:t>
      </w:r>
      <w:r w:rsidR="00F76689">
        <w:rPr>
          <w:rFonts w:ascii="Tahoma" w:hAnsi="Tahoma" w:cs="Tahoma"/>
        </w:rPr>
        <w:t>laboral</w:t>
      </w:r>
      <w:r w:rsidR="00F76689" w:rsidRPr="007D1679">
        <w:rPr>
          <w:rFonts w:ascii="Tahoma" w:hAnsi="Tahoma" w:cs="Tahoma"/>
        </w:rPr>
        <w:t xml:space="preserve">es  </w:t>
      </w:r>
      <w:r w:rsidRPr="007D1679">
        <w:rPr>
          <w:rFonts w:ascii="Tahoma" w:hAnsi="Tahoma" w:cs="Tahoma"/>
        </w:rPr>
        <w:t xml:space="preserve">y al manejo de los </w:t>
      </w:r>
      <w:r w:rsidR="00300311">
        <w:rPr>
          <w:rFonts w:ascii="Tahoma" w:hAnsi="Tahoma" w:cs="Tahoma"/>
        </w:rPr>
        <w:t>E</w:t>
      </w:r>
      <w:r w:rsidRPr="007D1679">
        <w:rPr>
          <w:rFonts w:ascii="Tahoma" w:hAnsi="Tahoma" w:cs="Tahoma"/>
        </w:rPr>
        <w:t xml:space="preserve">quipos de </w:t>
      </w:r>
      <w:r w:rsidR="00300311">
        <w:rPr>
          <w:rFonts w:ascii="Tahoma" w:hAnsi="Tahoma" w:cs="Tahoma"/>
        </w:rPr>
        <w:t>P</w:t>
      </w:r>
      <w:r w:rsidRPr="007D1679">
        <w:rPr>
          <w:rFonts w:ascii="Tahoma" w:hAnsi="Tahoma" w:cs="Tahoma"/>
        </w:rPr>
        <w:t xml:space="preserve">rotección </w:t>
      </w:r>
      <w:r w:rsidR="00300311">
        <w:rPr>
          <w:rFonts w:ascii="Tahoma" w:hAnsi="Tahoma" w:cs="Tahoma"/>
        </w:rPr>
        <w:t>P</w:t>
      </w:r>
      <w:r w:rsidRPr="007D1679">
        <w:rPr>
          <w:rFonts w:ascii="Tahoma" w:hAnsi="Tahoma" w:cs="Tahoma"/>
        </w:rPr>
        <w:t>ersonal (EPP) y</w:t>
      </w:r>
      <w:r w:rsidR="00300311">
        <w:rPr>
          <w:rFonts w:ascii="Tahoma" w:hAnsi="Tahoma" w:cs="Tahoma"/>
        </w:rPr>
        <w:t>/o Equipos de Protección C</w:t>
      </w:r>
      <w:r w:rsidRPr="007D1679">
        <w:rPr>
          <w:rFonts w:ascii="Tahoma" w:hAnsi="Tahoma" w:cs="Tahoma"/>
        </w:rPr>
        <w:t>olectiva (EPC)  y de elementos, maquinarias y herramientas de trabajo.</w:t>
      </w:r>
    </w:p>
    <w:p w:rsidR="008029FD" w:rsidRPr="007D1679" w:rsidRDefault="008029FD">
      <w:pPr>
        <w:jc w:val="both"/>
        <w:rPr>
          <w:rFonts w:ascii="Tahoma" w:hAnsi="Tahoma" w:cs="Tahoma"/>
        </w:rPr>
      </w:pPr>
    </w:p>
    <w:p w:rsidR="00462CFA" w:rsidRPr="007D1679" w:rsidRDefault="005F1CE7">
      <w:pPr>
        <w:jc w:val="both"/>
        <w:rPr>
          <w:rFonts w:ascii="Tahoma" w:hAnsi="Tahoma" w:cs="Tahoma"/>
        </w:rPr>
      </w:pPr>
      <w:r w:rsidRPr="007D1679">
        <w:rPr>
          <w:rFonts w:ascii="Tahoma" w:hAnsi="Tahoma" w:cs="Tahoma"/>
          <w:b/>
        </w:rPr>
        <w:t>ARTÍCULO</w:t>
      </w:r>
      <w:r w:rsidR="00B43982">
        <w:rPr>
          <w:rFonts w:ascii="Tahoma" w:hAnsi="Tahoma" w:cs="Tahoma"/>
          <w:b/>
        </w:rPr>
        <w:t xml:space="preserve"> </w:t>
      </w:r>
      <w:r w:rsidR="00E27F6B">
        <w:rPr>
          <w:rFonts w:ascii="Tahoma" w:hAnsi="Tahoma" w:cs="Tahoma"/>
          <w:b/>
        </w:rPr>
        <w:t>46</w:t>
      </w:r>
      <w:r w:rsidR="008029FD" w:rsidRPr="007D1679">
        <w:rPr>
          <w:rFonts w:ascii="Tahoma" w:hAnsi="Tahoma" w:cs="Tahoma"/>
          <w:b/>
        </w:rPr>
        <w:t>.-</w:t>
      </w:r>
      <w:r w:rsidR="008029FD" w:rsidRPr="007D1679">
        <w:rPr>
          <w:rFonts w:ascii="Tahoma" w:hAnsi="Tahoma" w:cs="Tahoma"/>
        </w:rPr>
        <w:t xml:space="preserve"> En caso de accidente de trabajo, aún en el más leve</w:t>
      </w:r>
      <w:r w:rsidR="00FC415E" w:rsidRPr="007D1679">
        <w:rPr>
          <w:rFonts w:ascii="Tahoma" w:hAnsi="Tahoma" w:cs="Tahoma"/>
        </w:rPr>
        <w:t>,</w:t>
      </w:r>
      <w:r w:rsidR="008029FD" w:rsidRPr="007D1679">
        <w:rPr>
          <w:rFonts w:ascii="Tahoma" w:hAnsi="Tahoma" w:cs="Tahoma"/>
        </w:rPr>
        <w:t xml:space="preserve"> o de apariencia insignificante, el </w:t>
      </w:r>
      <w:r w:rsidR="00145B90" w:rsidRPr="007D1679">
        <w:rPr>
          <w:rFonts w:ascii="Tahoma" w:hAnsi="Tahoma" w:cs="Tahoma"/>
        </w:rPr>
        <w:t>Empleado</w:t>
      </w:r>
      <w:r w:rsidR="008029FD" w:rsidRPr="007D1679">
        <w:rPr>
          <w:rFonts w:ascii="Tahoma" w:hAnsi="Tahoma" w:cs="Tahoma"/>
        </w:rPr>
        <w:t xml:space="preserve"> comunicará inmediatamente </w:t>
      </w:r>
      <w:r w:rsidR="00B57820">
        <w:rPr>
          <w:rFonts w:ascii="Tahoma" w:hAnsi="Tahoma" w:cs="Tahoma"/>
        </w:rPr>
        <w:t xml:space="preserve">el suceso </w:t>
      </w:r>
      <w:r w:rsidR="008029FD" w:rsidRPr="007D1679">
        <w:rPr>
          <w:rFonts w:ascii="Tahoma" w:hAnsi="Tahoma" w:cs="Tahoma"/>
        </w:rPr>
        <w:t xml:space="preserve">al jefe del departamento respectivo, o al </w:t>
      </w:r>
      <w:r w:rsidR="00351E1B" w:rsidRPr="007D1679">
        <w:rPr>
          <w:rFonts w:ascii="Tahoma" w:hAnsi="Tahoma" w:cs="Tahoma"/>
        </w:rPr>
        <w:t>J</w:t>
      </w:r>
      <w:r w:rsidR="008029FD" w:rsidRPr="007D1679">
        <w:rPr>
          <w:rFonts w:ascii="Tahoma" w:hAnsi="Tahoma" w:cs="Tahoma"/>
        </w:rPr>
        <w:t xml:space="preserve">efe de </w:t>
      </w:r>
      <w:r w:rsidR="00FC415E" w:rsidRPr="007D1679">
        <w:rPr>
          <w:rFonts w:ascii="Tahoma" w:hAnsi="Tahoma" w:cs="Tahoma"/>
        </w:rPr>
        <w:t xml:space="preserve">Seguridad Industrial </w:t>
      </w:r>
      <w:r w:rsidR="000D29CC" w:rsidRPr="007D1679">
        <w:rPr>
          <w:rFonts w:ascii="Tahoma" w:hAnsi="Tahoma" w:cs="Tahoma"/>
        </w:rPr>
        <w:t>y</w:t>
      </w:r>
      <w:r w:rsidR="00FC415E" w:rsidRPr="007D1679">
        <w:rPr>
          <w:rFonts w:ascii="Tahoma" w:hAnsi="Tahoma" w:cs="Tahoma"/>
        </w:rPr>
        <w:t xml:space="preserve"> </w:t>
      </w:r>
      <w:r w:rsidR="007C7E40">
        <w:rPr>
          <w:rFonts w:ascii="Tahoma" w:hAnsi="Tahoma" w:cs="Tahoma"/>
        </w:rPr>
        <w:t>Seguridad y Salud en el Trabajo</w:t>
      </w:r>
      <w:r w:rsidR="00FC415E" w:rsidRPr="007D1679">
        <w:rPr>
          <w:rFonts w:ascii="Tahoma" w:hAnsi="Tahoma" w:cs="Tahoma"/>
        </w:rPr>
        <w:t xml:space="preserve"> (SISO)</w:t>
      </w:r>
      <w:r w:rsidR="008029FD" w:rsidRPr="007D1679">
        <w:rPr>
          <w:rFonts w:ascii="Tahoma" w:hAnsi="Tahoma" w:cs="Tahoma"/>
        </w:rPr>
        <w:t xml:space="preserve"> de </w:t>
      </w:r>
      <w:r w:rsidR="00F3765B">
        <w:rPr>
          <w:rFonts w:ascii="Tahoma" w:hAnsi="Tahoma" w:cs="Tahoma"/>
        </w:rPr>
        <w:t>EL EMPLEADOR</w:t>
      </w:r>
      <w:r w:rsidR="008029FD" w:rsidRPr="007D1679">
        <w:rPr>
          <w:rFonts w:ascii="Tahoma" w:hAnsi="Tahoma" w:cs="Tahoma"/>
        </w:rPr>
        <w:t xml:space="preserve"> o </w:t>
      </w:r>
      <w:r w:rsidR="00FC415E" w:rsidRPr="007D1679">
        <w:rPr>
          <w:rFonts w:ascii="Tahoma" w:hAnsi="Tahoma" w:cs="Tahoma"/>
        </w:rPr>
        <w:t xml:space="preserve">al </w:t>
      </w:r>
      <w:r w:rsidR="00145B90" w:rsidRPr="007D1679">
        <w:rPr>
          <w:rFonts w:ascii="Tahoma" w:hAnsi="Tahoma" w:cs="Tahoma"/>
        </w:rPr>
        <w:t>Empleado</w:t>
      </w:r>
      <w:r w:rsidR="008029FD" w:rsidRPr="007D1679">
        <w:rPr>
          <w:rFonts w:ascii="Tahoma" w:hAnsi="Tahoma" w:cs="Tahoma"/>
        </w:rPr>
        <w:t xml:space="preserve"> que haga las veces</w:t>
      </w:r>
      <w:r w:rsidR="00B57820">
        <w:rPr>
          <w:rFonts w:ascii="Tahoma" w:hAnsi="Tahoma" w:cs="Tahoma"/>
        </w:rPr>
        <w:t>,</w:t>
      </w:r>
      <w:r w:rsidR="00FC415E" w:rsidRPr="007D1679">
        <w:rPr>
          <w:rFonts w:ascii="Tahoma" w:hAnsi="Tahoma" w:cs="Tahoma"/>
        </w:rPr>
        <w:t xml:space="preserve"> </w:t>
      </w:r>
      <w:r w:rsidR="008029FD" w:rsidRPr="007D1679">
        <w:rPr>
          <w:rFonts w:ascii="Tahoma" w:hAnsi="Tahoma" w:cs="Tahoma"/>
        </w:rPr>
        <w:t xml:space="preserve">para </w:t>
      </w:r>
      <w:r w:rsidR="00B57820">
        <w:rPr>
          <w:rFonts w:ascii="Tahoma" w:hAnsi="Tahoma" w:cs="Tahoma"/>
        </w:rPr>
        <w:t xml:space="preserve">que </w:t>
      </w:r>
      <w:r w:rsidR="008029FD" w:rsidRPr="007D1679">
        <w:rPr>
          <w:rFonts w:ascii="Tahoma" w:hAnsi="Tahoma" w:cs="Tahoma"/>
        </w:rPr>
        <w:t xml:space="preserve">procuren los primeros auxilios, posibiliten la asistencia médica e informen de la situación inmediatamente a la Administradora de Riesgos </w:t>
      </w:r>
      <w:r w:rsidR="00FD0ADA">
        <w:rPr>
          <w:rFonts w:ascii="Tahoma" w:hAnsi="Tahoma" w:cs="Tahoma"/>
        </w:rPr>
        <w:t>Laborales</w:t>
      </w:r>
      <w:r w:rsidR="00FD0ADA" w:rsidRPr="007D1679">
        <w:rPr>
          <w:rFonts w:ascii="Tahoma" w:hAnsi="Tahoma" w:cs="Tahoma"/>
        </w:rPr>
        <w:t xml:space="preserve"> </w:t>
      </w:r>
      <w:r w:rsidR="008029FD" w:rsidRPr="007D1679">
        <w:rPr>
          <w:rFonts w:ascii="Tahoma" w:hAnsi="Tahoma" w:cs="Tahoma"/>
        </w:rPr>
        <w:t>a la cual se encuentre afiliad</w:t>
      </w:r>
      <w:r w:rsidR="00B57820">
        <w:rPr>
          <w:rFonts w:ascii="Tahoma" w:hAnsi="Tahoma" w:cs="Tahoma"/>
        </w:rPr>
        <w:t>o</w:t>
      </w:r>
      <w:r w:rsidR="008029FD" w:rsidRPr="007D1679">
        <w:rPr>
          <w:rFonts w:ascii="Tahoma" w:hAnsi="Tahoma" w:cs="Tahoma"/>
        </w:rPr>
        <w:t xml:space="preserve"> </w:t>
      </w:r>
      <w:r w:rsidR="00F3765B">
        <w:rPr>
          <w:rFonts w:ascii="Tahoma" w:hAnsi="Tahoma" w:cs="Tahoma"/>
        </w:rPr>
        <w:t>EL EMPLEADOR</w:t>
      </w:r>
      <w:r w:rsidR="008029FD" w:rsidRPr="007D1679">
        <w:rPr>
          <w:rFonts w:ascii="Tahoma" w:hAnsi="Tahoma" w:cs="Tahoma"/>
        </w:rPr>
        <w:t>, de con</w:t>
      </w:r>
      <w:r w:rsidR="00462CFA" w:rsidRPr="007D1679">
        <w:rPr>
          <w:rFonts w:ascii="Tahoma" w:hAnsi="Tahoma" w:cs="Tahoma"/>
        </w:rPr>
        <w:t>formidad con lo</w:t>
      </w:r>
      <w:r w:rsidR="00B57820">
        <w:rPr>
          <w:rFonts w:ascii="Tahoma" w:hAnsi="Tahoma" w:cs="Tahoma"/>
        </w:rPr>
        <w:t>s procedimientos previstos para el efecto</w:t>
      </w:r>
      <w:r w:rsidR="008029FD" w:rsidRPr="007D1679">
        <w:rPr>
          <w:rFonts w:ascii="Tahoma" w:hAnsi="Tahoma" w:cs="Tahoma"/>
        </w:rPr>
        <w:t>.</w:t>
      </w:r>
    </w:p>
    <w:p w:rsidR="008029FD" w:rsidRPr="007D1679" w:rsidRDefault="008029FD">
      <w:pPr>
        <w:jc w:val="both"/>
        <w:rPr>
          <w:rFonts w:ascii="Tahoma" w:hAnsi="Tahoma" w:cs="Tahoma"/>
        </w:rPr>
      </w:pPr>
    </w:p>
    <w:p w:rsidR="008029FD" w:rsidRPr="007D1679" w:rsidRDefault="00F3765B">
      <w:pPr>
        <w:jc w:val="both"/>
        <w:rPr>
          <w:rFonts w:ascii="Tahoma" w:hAnsi="Tahoma" w:cs="Tahoma"/>
        </w:rPr>
      </w:pPr>
      <w:r>
        <w:rPr>
          <w:rFonts w:ascii="Tahoma" w:hAnsi="Tahoma" w:cs="Tahoma"/>
        </w:rPr>
        <w:t>EL EMPLEADOR</w:t>
      </w:r>
      <w:r w:rsidR="008029FD" w:rsidRPr="007D1679">
        <w:rPr>
          <w:rFonts w:ascii="Tahoma" w:hAnsi="Tahoma" w:cs="Tahoma"/>
        </w:rPr>
        <w:t xml:space="preserve"> no responderá de la agravación que se presente en las lesiones o perturbaciones causadas por el accidente de trabajo o la enfermedad </w:t>
      </w:r>
      <w:r w:rsidR="00D91227">
        <w:rPr>
          <w:rFonts w:ascii="Tahoma" w:hAnsi="Tahoma" w:cs="Tahoma"/>
        </w:rPr>
        <w:t>Laboral</w:t>
      </w:r>
      <w:r w:rsidR="008029FD" w:rsidRPr="007D1679">
        <w:rPr>
          <w:rFonts w:ascii="Tahoma" w:hAnsi="Tahoma" w:cs="Tahoma"/>
        </w:rPr>
        <w:t xml:space="preserve">, por razón de no haber dado el </w:t>
      </w:r>
      <w:r w:rsidR="00145B90" w:rsidRPr="007D1679">
        <w:rPr>
          <w:rFonts w:ascii="Tahoma" w:hAnsi="Tahoma" w:cs="Tahoma"/>
        </w:rPr>
        <w:t>Empleado</w:t>
      </w:r>
      <w:r w:rsidR="008029FD" w:rsidRPr="007D1679">
        <w:rPr>
          <w:rFonts w:ascii="Tahoma" w:hAnsi="Tahoma" w:cs="Tahoma"/>
        </w:rPr>
        <w:t xml:space="preserve"> el aviso correspondiente o haberlo demorado.</w:t>
      </w:r>
    </w:p>
    <w:p w:rsidR="00292675" w:rsidRPr="007D1679" w:rsidRDefault="00292675" w:rsidP="00292675">
      <w:pPr>
        <w:jc w:val="both"/>
        <w:rPr>
          <w:rFonts w:ascii="Tahoma" w:hAnsi="Tahoma" w:cs="Tahoma"/>
        </w:rPr>
      </w:pPr>
      <w:r w:rsidRPr="007D1679">
        <w:rPr>
          <w:rFonts w:ascii="Tahoma" w:hAnsi="Tahoma" w:cs="Tahoma"/>
          <w:b/>
        </w:rPr>
        <w:lastRenderedPageBreak/>
        <w:t xml:space="preserve">PARÁGRAFO.- </w:t>
      </w:r>
      <w:r w:rsidR="00F3765B">
        <w:rPr>
          <w:rFonts w:ascii="Tahoma" w:hAnsi="Tahoma" w:cs="Tahoma"/>
        </w:rPr>
        <w:t>LOS EMPLEADOS</w:t>
      </w:r>
      <w:r w:rsidRPr="007D1679">
        <w:rPr>
          <w:rFonts w:ascii="Tahoma" w:hAnsi="Tahoma" w:cs="Tahoma"/>
        </w:rPr>
        <w:t xml:space="preserve"> también deben reportar a su superior inmediato aquellos incidentes o condiciones inseguras, que aunque no hayan causado lesión alguna, potencialmente si pudieran haberlo hecho, con el fin de que </w:t>
      </w:r>
      <w:r w:rsidR="00F3765B">
        <w:rPr>
          <w:rFonts w:ascii="Tahoma" w:hAnsi="Tahoma" w:cs="Tahoma"/>
        </w:rPr>
        <w:t>EL EMPLEADOR</w:t>
      </w:r>
      <w:r w:rsidRPr="007D1679">
        <w:rPr>
          <w:rFonts w:ascii="Tahoma" w:hAnsi="Tahoma" w:cs="Tahoma"/>
        </w:rPr>
        <w:t xml:space="preserve"> tome los correctivos y las medidas preventivas a que haya lugar.</w:t>
      </w:r>
    </w:p>
    <w:p w:rsidR="008029FD" w:rsidRPr="007D1679" w:rsidRDefault="008029FD">
      <w:pPr>
        <w:jc w:val="both"/>
        <w:rPr>
          <w:rFonts w:ascii="Tahoma" w:hAnsi="Tahoma" w:cs="Tahoma"/>
          <w:b/>
        </w:rPr>
      </w:pPr>
    </w:p>
    <w:p w:rsidR="008029FD" w:rsidRPr="00B57820"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Pr>
          <w:rFonts w:ascii="Tahoma" w:hAnsi="Tahoma" w:cs="Tahoma"/>
          <w:b/>
        </w:rPr>
        <w:t>47</w:t>
      </w:r>
      <w:r w:rsidR="008029FD" w:rsidRPr="007D1679">
        <w:rPr>
          <w:rFonts w:ascii="Tahoma" w:hAnsi="Tahoma" w:cs="Tahoma"/>
          <w:b/>
        </w:rPr>
        <w:t>.-</w:t>
      </w:r>
      <w:r w:rsidR="008029FD" w:rsidRPr="007D1679">
        <w:rPr>
          <w:rFonts w:ascii="Tahoma" w:hAnsi="Tahoma" w:cs="Tahoma"/>
        </w:rPr>
        <w:t xml:space="preserve"> </w:t>
      </w:r>
      <w:r w:rsidR="008029FD" w:rsidRPr="00B57820">
        <w:rPr>
          <w:rFonts w:ascii="Tahoma" w:hAnsi="Tahoma" w:cs="Tahoma"/>
        </w:rPr>
        <w:t xml:space="preserve">En caso de accidente de trabajo, el jefe de la respectiva dependencia, o su representante, ordenará inmediatamente la prestación de los primeros auxilios, así como la disposición del traslado del </w:t>
      </w:r>
      <w:r w:rsidR="00145B90" w:rsidRPr="00B57820">
        <w:rPr>
          <w:rFonts w:ascii="Tahoma" w:hAnsi="Tahoma" w:cs="Tahoma"/>
        </w:rPr>
        <w:t>Empleado</w:t>
      </w:r>
      <w:r w:rsidR="008029FD" w:rsidRPr="00B57820">
        <w:rPr>
          <w:rFonts w:ascii="Tahoma" w:hAnsi="Tahoma" w:cs="Tahoma"/>
        </w:rPr>
        <w:t xml:space="preserve"> accidentado a la Institución Prestadora de Servicios de Salud</w:t>
      </w:r>
      <w:r w:rsidR="000D29CC" w:rsidRPr="00B57820">
        <w:rPr>
          <w:rFonts w:ascii="Tahoma" w:hAnsi="Tahoma" w:cs="Tahoma"/>
        </w:rPr>
        <w:t>, IPS</w:t>
      </w:r>
      <w:r w:rsidR="00AE32B1">
        <w:rPr>
          <w:rFonts w:ascii="Tahoma" w:hAnsi="Tahoma" w:cs="Tahoma"/>
        </w:rPr>
        <w:t xml:space="preserve"> </w:t>
      </w:r>
      <w:r w:rsidR="006F74AC">
        <w:rPr>
          <w:rFonts w:ascii="Tahoma" w:hAnsi="Tahoma" w:cs="Tahoma"/>
        </w:rPr>
        <w:t xml:space="preserve">a la cual estén asignados </w:t>
      </w:r>
      <w:r w:rsidR="000975A2">
        <w:rPr>
          <w:rFonts w:ascii="Tahoma" w:hAnsi="Tahoma" w:cs="Tahoma"/>
        </w:rPr>
        <w:t xml:space="preserve">y/o la </w:t>
      </w:r>
      <w:r w:rsidR="008029FD" w:rsidRPr="00B57820">
        <w:rPr>
          <w:rFonts w:ascii="Tahoma" w:hAnsi="Tahoma" w:cs="Tahoma"/>
        </w:rPr>
        <w:t>más cercana</w:t>
      </w:r>
      <w:r w:rsidR="00AE32B1">
        <w:rPr>
          <w:rFonts w:ascii="Tahoma" w:hAnsi="Tahoma" w:cs="Tahoma"/>
        </w:rPr>
        <w:t xml:space="preserve">, </w:t>
      </w:r>
      <w:r w:rsidR="0074541D" w:rsidRPr="00B57820">
        <w:rPr>
          <w:rFonts w:ascii="Tahoma" w:hAnsi="Tahoma" w:cs="Tahoma"/>
        </w:rPr>
        <w:t>de acuerdo con el tipo y gravedad de la lesión</w:t>
      </w:r>
      <w:r w:rsidR="00B57820">
        <w:rPr>
          <w:rFonts w:ascii="Tahoma" w:hAnsi="Tahoma" w:cs="Tahoma"/>
        </w:rPr>
        <w:t xml:space="preserve">. </w:t>
      </w:r>
      <w:r w:rsidR="008029FD" w:rsidRPr="00B57820">
        <w:rPr>
          <w:rFonts w:ascii="Tahoma" w:hAnsi="Tahoma" w:cs="Tahoma"/>
        </w:rPr>
        <w:t>Además, ordenará todas las demás medidas que considere convenientes para controlar los factores de riesgo que lo ocasionaron</w:t>
      </w:r>
      <w:r w:rsidR="000D29CC" w:rsidRPr="00B57820">
        <w:rPr>
          <w:rFonts w:ascii="Tahoma" w:hAnsi="Tahoma" w:cs="Tahoma"/>
        </w:rPr>
        <w:t xml:space="preserve"> y prevenir nuevos eventos.</w:t>
      </w:r>
    </w:p>
    <w:p w:rsidR="008029FD" w:rsidRPr="007D1679" w:rsidRDefault="008029FD">
      <w:pPr>
        <w:jc w:val="both"/>
        <w:rPr>
          <w:rFonts w:ascii="Tahoma" w:hAnsi="Tahoma" w:cs="Tahoma"/>
          <w:b/>
        </w:rPr>
      </w:pPr>
    </w:p>
    <w:p w:rsidR="00D03C74" w:rsidRPr="007D1679" w:rsidRDefault="00D03C74" w:rsidP="00D03C74">
      <w:pPr>
        <w:jc w:val="both"/>
        <w:rPr>
          <w:rFonts w:ascii="Tahoma" w:hAnsi="Tahoma" w:cs="Tahoma"/>
        </w:rPr>
      </w:pPr>
      <w:r w:rsidRPr="007D1679">
        <w:rPr>
          <w:rFonts w:ascii="Tahoma" w:hAnsi="Tahoma" w:cs="Tahoma"/>
          <w:b/>
        </w:rPr>
        <w:t xml:space="preserve">ARTICULO </w:t>
      </w:r>
      <w:r w:rsidR="00E27F6B">
        <w:rPr>
          <w:rFonts w:ascii="Tahoma" w:hAnsi="Tahoma" w:cs="Tahoma"/>
          <w:b/>
        </w:rPr>
        <w:t>48</w:t>
      </w:r>
      <w:r w:rsidRPr="007D1679">
        <w:rPr>
          <w:rFonts w:ascii="Tahoma" w:hAnsi="Tahoma" w:cs="Tahoma"/>
          <w:b/>
        </w:rPr>
        <w:t>.-</w:t>
      </w:r>
      <w:r w:rsidRPr="007D1679">
        <w:rPr>
          <w:rFonts w:ascii="Tahoma" w:hAnsi="Tahoma" w:cs="Tahoma"/>
        </w:rPr>
        <w:t xml:space="preserve"> De todo accidente e incidente de trabajo se llevará registro de investigación, con la indicación de la fecha, hora, sector y circunstancias en que ocurrió, nombre de los testigos presenciales, si los hubiere, y en forma sintética lo que éstos puedan declarar, con el fin de prevenir su recurrencia</w:t>
      </w:r>
      <w:r w:rsidR="00B57820">
        <w:rPr>
          <w:rFonts w:ascii="Tahoma" w:hAnsi="Tahoma" w:cs="Tahoma"/>
        </w:rPr>
        <w:t>.</w:t>
      </w:r>
    </w:p>
    <w:p w:rsidR="008029FD" w:rsidRPr="007D1679" w:rsidRDefault="008029FD">
      <w:pPr>
        <w:jc w:val="both"/>
        <w:rPr>
          <w:rFonts w:ascii="Tahoma" w:hAnsi="Tahoma" w:cs="Tahoma"/>
        </w:rPr>
      </w:pPr>
    </w:p>
    <w:p w:rsidR="00D03C74" w:rsidRPr="007D1679" w:rsidRDefault="00D03C74" w:rsidP="00D03C74">
      <w:pPr>
        <w:jc w:val="both"/>
        <w:rPr>
          <w:rFonts w:ascii="Tahoma" w:hAnsi="Tahoma" w:cs="Tahoma"/>
        </w:rPr>
      </w:pPr>
      <w:r w:rsidRPr="007D1679">
        <w:rPr>
          <w:rFonts w:ascii="Tahoma" w:hAnsi="Tahoma" w:cs="Tahoma"/>
          <w:b/>
        </w:rPr>
        <w:t xml:space="preserve">ARTICULO </w:t>
      </w:r>
      <w:r w:rsidR="00E27F6B">
        <w:rPr>
          <w:rFonts w:ascii="Tahoma" w:hAnsi="Tahoma" w:cs="Tahoma"/>
          <w:b/>
        </w:rPr>
        <w:t xml:space="preserve">49 </w:t>
      </w:r>
      <w:r w:rsidRPr="007D1679">
        <w:rPr>
          <w:rFonts w:ascii="Tahoma" w:hAnsi="Tahoma" w:cs="Tahoma"/>
          <w:b/>
        </w:rPr>
        <w:t xml:space="preserve">.-  </w:t>
      </w:r>
      <w:r w:rsidRPr="00EC5C08">
        <w:rPr>
          <w:rFonts w:ascii="Tahoma" w:hAnsi="Tahoma" w:cs="Tahoma"/>
        </w:rPr>
        <w:t xml:space="preserve">Cuando un Empleado fallezca como consecuencia de un </w:t>
      </w:r>
      <w:r w:rsidR="00EC5C08" w:rsidRPr="00EC5C08">
        <w:rPr>
          <w:rFonts w:ascii="Tahoma" w:hAnsi="Tahoma" w:cs="Tahoma"/>
        </w:rPr>
        <w:t>A</w:t>
      </w:r>
      <w:r w:rsidRPr="00EC5C08">
        <w:rPr>
          <w:rFonts w:ascii="Tahoma" w:hAnsi="Tahoma" w:cs="Tahoma"/>
        </w:rPr>
        <w:t xml:space="preserve">ccidente de </w:t>
      </w:r>
      <w:r w:rsidR="00EC5C08" w:rsidRPr="00EC5C08">
        <w:rPr>
          <w:rFonts w:ascii="Tahoma" w:hAnsi="Tahoma" w:cs="Tahoma"/>
        </w:rPr>
        <w:t>T</w:t>
      </w:r>
      <w:r w:rsidRPr="00EC5C08">
        <w:rPr>
          <w:rFonts w:ascii="Tahoma" w:hAnsi="Tahoma" w:cs="Tahoma"/>
        </w:rPr>
        <w:t xml:space="preserve">rabajo </w:t>
      </w:r>
      <w:r w:rsidR="00EC5C08" w:rsidRPr="00FD0ADA">
        <w:rPr>
          <w:rFonts w:ascii="Tahoma" w:hAnsi="Tahoma" w:cs="Tahoma"/>
          <w:b/>
        </w:rPr>
        <w:t>(AT)</w:t>
      </w:r>
      <w:r w:rsidR="00FD0ADA">
        <w:rPr>
          <w:rFonts w:ascii="Tahoma" w:hAnsi="Tahoma" w:cs="Tahoma"/>
        </w:rPr>
        <w:t xml:space="preserve"> </w:t>
      </w:r>
      <w:r w:rsidRPr="00EC5C08">
        <w:rPr>
          <w:rFonts w:ascii="Tahoma" w:hAnsi="Tahoma" w:cs="Tahoma"/>
        </w:rPr>
        <w:t xml:space="preserve">o de una </w:t>
      </w:r>
      <w:r w:rsidR="00EC5C08" w:rsidRPr="00EC5C08">
        <w:rPr>
          <w:rFonts w:ascii="Tahoma" w:hAnsi="Tahoma" w:cs="Tahoma"/>
        </w:rPr>
        <w:t>E</w:t>
      </w:r>
      <w:r w:rsidRPr="00EC5C08">
        <w:rPr>
          <w:rFonts w:ascii="Tahoma" w:hAnsi="Tahoma" w:cs="Tahoma"/>
        </w:rPr>
        <w:t xml:space="preserve">nfermedad </w:t>
      </w:r>
      <w:r w:rsidR="00D91227">
        <w:rPr>
          <w:rFonts w:ascii="Tahoma" w:hAnsi="Tahoma" w:cs="Tahoma"/>
        </w:rPr>
        <w:t>Laboral</w:t>
      </w:r>
      <w:r w:rsidR="00EC5C08" w:rsidRPr="00EC5C08">
        <w:rPr>
          <w:rFonts w:ascii="Tahoma" w:hAnsi="Tahoma" w:cs="Tahoma"/>
        </w:rPr>
        <w:t xml:space="preserve"> </w:t>
      </w:r>
      <w:r w:rsidR="00EC5C08" w:rsidRPr="00FD0ADA">
        <w:rPr>
          <w:rFonts w:ascii="Tahoma" w:hAnsi="Tahoma" w:cs="Tahoma"/>
          <w:b/>
        </w:rPr>
        <w:t>(</w:t>
      </w:r>
      <w:r w:rsidR="00D91227" w:rsidRPr="00FD0ADA">
        <w:rPr>
          <w:rFonts w:ascii="Tahoma" w:hAnsi="Tahoma" w:cs="Tahoma"/>
          <w:b/>
        </w:rPr>
        <w:t>EL</w:t>
      </w:r>
      <w:r w:rsidR="00EC5C08" w:rsidRPr="00FD0ADA">
        <w:rPr>
          <w:rFonts w:ascii="Tahoma" w:hAnsi="Tahoma" w:cs="Tahoma"/>
          <w:b/>
        </w:rPr>
        <w:t>)</w:t>
      </w:r>
      <w:r w:rsidRPr="00EC5C08">
        <w:rPr>
          <w:rFonts w:ascii="Tahoma" w:hAnsi="Tahoma" w:cs="Tahoma"/>
        </w:rPr>
        <w:t xml:space="preserve">, o sufra lesiones de consideración en virtud a tales circunstancias, </w:t>
      </w:r>
      <w:r w:rsidR="00F3765B" w:rsidRPr="00EC5C08">
        <w:rPr>
          <w:rFonts w:ascii="Tahoma" w:hAnsi="Tahoma" w:cs="Tahoma"/>
        </w:rPr>
        <w:t>EL EMPLEADOR</w:t>
      </w:r>
      <w:r w:rsidRPr="00EC5C08">
        <w:rPr>
          <w:rFonts w:ascii="Tahoma" w:hAnsi="Tahoma" w:cs="Tahoma"/>
        </w:rPr>
        <w:t xml:space="preserve"> deberá adelantar, con un grupo conformado por el jefe inmediato, un profesional en salud ocupacional con licencia vigente</w:t>
      </w:r>
      <w:r w:rsidR="00EC5C08">
        <w:rPr>
          <w:rFonts w:ascii="Tahoma" w:hAnsi="Tahoma" w:cs="Tahoma"/>
        </w:rPr>
        <w:t>,</w:t>
      </w:r>
      <w:r w:rsidRPr="00EC5C08">
        <w:rPr>
          <w:rFonts w:ascii="Tahoma" w:hAnsi="Tahoma" w:cs="Tahoma"/>
        </w:rPr>
        <w:t xml:space="preserve">  junto con el Comité Paritario de Salud Ocupacional, COPASO</w:t>
      </w:r>
      <w:r w:rsidR="00EC5C08">
        <w:rPr>
          <w:rFonts w:ascii="Tahoma" w:hAnsi="Tahoma" w:cs="Tahoma"/>
        </w:rPr>
        <w:t>,</w:t>
      </w:r>
      <w:r w:rsidRPr="00EC5C08">
        <w:rPr>
          <w:rFonts w:ascii="Tahoma" w:hAnsi="Tahoma" w:cs="Tahoma"/>
        </w:rPr>
        <w:t xml:space="preserve"> dentro de los quince (</w:t>
      </w:r>
      <w:r w:rsidRPr="00754341">
        <w:rPr>
          <w:rFonts w:ascii="Tahoma" w:hAnsi="Tahoma" w:cs="Tahoma"/>
          <w:b/>
          <w:color w:val="548DD4"/>
        </w:rPr>
        <w:t>15</w:t>
      </w:r>
      <w:r w:rsidRPr="00EC5C08">
        <w:rPr>
          <w:rFonts w:ascii="Tahoma" w:hAnsi="Tahoma" w:cs="Tahoma"/>
        </w:rPr>
        <w:t>) días calendario siguientes a la ocurrencia de la muerte, una investigación, en los formatos determinados para el efecto, encaminada a determinar las causas del evento y las medidas preventivas y/o correctivas para que no se repita el AT</w:t>
      </w:r>
      <w:r w:rsidR="00EC5C08">
        <w:rPr>
          <w:rFonts w:ascii="Tahoma" w:hAnsi="Tahoma" w:cs="Tahoma"/>
        </w:rPr>
        <w:t xml:space="preserve"> o la EP según el caso</w:t>
      </w:r>
      <w:r w:rsidRPr="00EC5C08">
        <w:rPr>
          <w:rFonts w:ascii="Tahoma" w:hAnsi="Tahoma" w:cs="Tahoma"/>
        </w:rPr>
        <w:t>, el cual</w:t>
      </w:r>
      <w:r w:rsidR="00EC5C08">
        <w:rPr>
          <w:rFonts w:ascii="Tahoma" w:hAnsi="Tahoma" w:cs="Tahoma"/>
        </w:rPr>
        <w:t>,</w:t>
      </w:r>
      <w:r w:rsidRPr="00EC5C08">
        <w:rPr>
          <w:rFonts w:ascii="Tahoma" w:hAnsi="Tahoma" w:cs="Tahoma"/>
        </w:rPr>
        <w:t xml:space="preserve"> una vez diligenciado</w:t>
      </w:r>
      <w:r w:rsidR="00EC5C08">
        <w:rPr>
          <w:rFonts w:ascii="Tahoma" w:hAnsi="Tahoma" w:cs="Tahoma"/>
        </w:rPr>
        <w:t>,</w:t>
      </w:r>
      <w:r w:rsidRPr="00EC5C08">
        <w:rPr>
          <w:rFonts w:ascii="Tahoma" w:hAnsi="Tahoma" w:cs="Tahoma"/>
        </w:rPr>
        <w:t xml:space="preserve"> deberá ser remitido a </w:t>
      </w:r>
      <w:r w:rsidRPr="0034296D">
        <w:rPr>
          <w:rFonts w:ascii="Tahoma" w:hAnsi="Tahoma" w:cs="Tahoma"/>
          <w:b/>
        </w:rPr>
        <w:t xml:space="preserve">la Administradora de Riesgos </w:t>
      </w:r>
      <w:r w:rsidR="0034296D" w:rsidRPr="0034296D">
        <w:rPr>
          <w:rFonts w:ascii="Tahoma" w:hAnsi="Tahoma" w:cs="Tahoma"/>
          <w:b/>
        </w:rPr>
        <w:t xml:space="preserve">Laborales </w:t>
      </w:r>
      <w:r w:rsidR="00EC5C08" w:rsidRPr="0034296D">
        <w:rPr>
          <w:rFonts w:ascii="Tahoma" w:hAnsi="Tahoma" w:cs="Tahoma"/>
          <w:b/>
        </w:rPr>
        <w:t>(</w:t>
      </w:r>
      <w:r w:rsidR="0034296D" w:rsidRPr="0034296D">
        <w:rPr>
          <w:rFonts w:ascii="Tahoma" w:hAnsi="Tahoma" w:cs="Tahoma"/>
          <w:b/>
        </w:rPr>
        <w:t>ARL</w:t>
      </w:r>
      <w:r w:rsidR="00EC5C08" w:rsidRPr="0034296D">
        <w:rPr>
          <w:rFonts w:ascii="Tahoma" w:hAnsi="Tahoma" w:cs="Tahoma"/>
          <w:b/>
        </w:rPr>
        <w:t>)</w:t>
      </w:r>
      <w:r w:rsidRPr="00EC5C08">
        <w:rPr>
          <w:rFonts w:ascii="Tahoma" w:hAnsi="Tahoma" w:cs="Tahoma"/>
        </w:rPr>
        <w:t xml:space="preserve">. Recibida la investigación por la </w:t>
      </w:r>
      <w:r w:rsidR="0034296D" w:rsidRPr="00F76689">
        <w:rPr>
          <w:rFonts w:ascii="Tahoma" w:hAnsi="Tahoma" w:cs="Tahoma"/>
          <w:b/>
        </w:rPr>
        <w:t>ARL</w:t>
      </w:r>
      <w:r w:rsidRPr="00EC5C08">
        <w:rPr>
          <w:rFonts w:ascii="Tahoma" w:hAnsi="Tahoma" w:cs="Tahoma"/>
        </w:rPr>
        <w:t xml:space="preserve">, ésta evaluará y emitirá concepto sobre el respectivo evento y determinará si las acciones propuestas de prevención y/o corrección tomadas por </w:t>
      </w:r>
      <w:r w:rsidR="00F3765B" w:rsidRPr="00EC5C08">
        <w:rPr>
          <w:rFonts w:ascii="Tahoma" w:hAnsi="Tahoma" w:cs="Tahoma"/>
        </w:rPr>
        <w:t>EL EMPLEADOR</w:t>
      </w:r>
      <w:r w:rsidRPr="00EC5C08">
        <w:rPr>
          <w:rFonts w:ascii="Tahoma" w:hAnsi="Tahoma" w:cs="Tahoma"/>
        </w:rPr>
        <w:t xml:space="preserve"> son adecuadas o brindara recomendaciones adicionales, las que vigilará según sea el tiempo de ejecución, de conformidad con lo previsto con las leyes que regulan la materia. La </w:t>
      </w:r>
      <w:r w:rsidR="0034296D" w:rsidRPr="0034296D">
        <w:rPr>
          <w:rFonts w:ascii="Tahoma" w:hAnsi="Tahoma" w:cs="Tahoma"/>
          <w:b/>
        </w:rPr>
        <w:t>ARL</w:t>
      </w:r>
      <w:r w:rsidR="0034296D" w:rsidRPr="00EC5C08">
        <w:rPr>
          <w:rFonts w:ascii="Tahoma" w:hAnsi="Tahoma" w:cs="Tahoma"/>
        </w:rPr>
        <w:t xml:space="preserve"> </w:t>
      </w:r>
      <w:r w:rsidRPr="00EC5C08">
        <w:rPr>
          <w:rFonts w:ascii="Tahoma" w:hAnsi="Tahoma" w:cs="Tahoma"/>
        </w:rPr>
        <w:t xml:space="preserve">enviará un informe al Ministerio de </w:t>
      </w:r>
      <w:r w:rsidR="00256951">
        <w:rPr>
          <w:rFonts w:ascii="Tahoma" w:hAnsi="Tahoma" w:cs="Tahoma"/>
        </w:rPr>
        <w:t xml:space="preserve">Trabajo </w:t>
      </w:r>
      <w:r w:rsidR="00EC5C08">
        <w:rPr>
          <w:rFonts w:ascii="Tahoma" w:hAnsi="Tahoma" w:cs="Tahoma"/>
        </w:rPr>
        <w:t>sobre la ocurrencia de</w:t>
      </w:r>
      <w:r w:rsidRPr="00EC5C08">
        <w:rPr>
          <w:rFonts w:ascii="Tahoma" w:hAnsi="Tahoma" w:cs="Tahoma"/>
        </w:rPr>
        <w:t>l AT</w:t>
      </w:r>
      <w:r w:rsidR="00EC5C08">
        <w:rPr>
          <w:rFonts w:ascii="Tahoma" w:hAnsi="Tahoma" w:cs="Tahoma"/>
        </w:rPr>
        <w:t xml:space="preserve"> o la </w:t>
      </w:r>
      <w:r w:rsidR="00F76689">
        <w:rPr>
          <w:rFonts w:ascii="Tahoma" w:hAnsi="Tahoma" w:cs="Tahoma"/>
        </w:rPr>
        <w:t xml:space="preserve">EL </w:t>
      </w:r>
      <w:r w:rsidR="00EC5C08">
        <w:rPr>
          <w:rFonts w:ascii="Tahoma" w:hAnsi="Tahoma" w:cs="Tahoma"/>
        </w:rPr>
        <w:t>y las medidas que se tomaron para prevenir la ocurrencia de otros hechos en el futuro</w:t>
      </w:r>
      <w:r w:rsidRPr="00EC5C08">
        <w:rPr>
          <w:rFonts w:ascii="Tahoma" w:hAnsi="Tahoma" w:cs="Tahoma"/>
        </w:rPr>
        <w:t>.</w:t>
      </w:r>
    </w:p>
    <w:p w:rsidR="008029FD" w:rsidRPr="007D1679" w:rsidRDefault="008029FD">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sidRPr="007D1679">
        <w:rPr>
          <w:rFonts w:ascii="Tahoma" w:hAnsi="Tahoma" w:cs="Tahoma"/>
          <w:b/>
        </w:rPr>
        <w:t>5</w:t>
      </w:r>
      <w:r w:rsidR="00E27F6B">
        <w:rPr>
          <w:rFonts w:ascii="Tahoma" w:hAnsi="Tahoma" w:cs="Tahoma"/>
          <w:b/>
        </w:rPr>
        <w:t>0</w:t>
      </w:r>
      <w:r w:rsidR="008029FD" w:rsidRPr="007D1679">
        <w:rPr>
          <w:rFonts w:ascii="Tahoma" w:hAnsi="Tahoma" w:cs="Tahoma"/>
          <w:b/>
        </w:rPr>
        <w:t>.-</w:t>
      </w:r>
      <w:r w:rsidR="008029FD" w:rsidRPr="007D1679">
        <w:rPr>
          <w:rFonts w:ascii="Tahoma" w:hAnsi="Tahoma" w:cs="Tahoma"/>
        </w:rPr>
        <w:t xml:space="preserve"> Todo </w:t>
      </w:r>
      <w:r w:rsidR="00145B90" w:rsidRPr="007D1679">
        <w:rPr>
          <w:rFonts w:ascii="Tahoma" w:hAnsi="Tahoma" w:cs="Tahoma"/>
        </w:rPr>
        <w:t>Empleado</w:t>
      </w:r>
      <w:r w:rsidR="008029FD" w:rsidRPr="007D1679">
        <w:rPr>
          <w:rFonts w:ascii="Tahoma" w:hAnsi="Tahoma" w:cs="Tahoma"/>
        </w:rPr>
        <w:t xml:space="preserve"> que se sienta enfermo deberá comunicarlo inmediatamente al </w:t>
      </w:r>
      <w:r w:rsidR="00EC5C08">
        <w:rPr>
          <w:rFonts w:ascii="Tahoma" w:hAnsi="Tahoma" w:cs="Tahoma"/>
        </w:rPr>
        <w:t xml:space="preserve">Superior Jerárquico </w:t>
      </w:r>
      <w:r w:rsidR="008029FD" w:rsidRPr="007D1679">
        <w:rPr>
          <w:rFonts w:ascii="Tahoma" w:hAnsi="Tahoma" w:cs="Tahoma"/>
        </w:rPr>
        <w:t xml:space="preserve">de la respectiva dependencia </w:t>
      </w:r>
      <w:r w:rsidR="00EC5C08">
        <w:rPr>
          <w:rFonts w:ascii="Tahoma" w:hAnsi="Tahoma" w:cs="Tahoma"/>
        </w:rPr>
        <w:t xml:space="preserve">o al </w:t>
      </w:r>
      <w:r w:rsidR="00EC5C08" w:rsidRPr="007D1679">
        <w:rPr>
          <w:rFonts w:ascii="Tahoma" w:hAnsi="Tahoma" w:cs="Tahoma"/>
        </w:rPr>
        <w:t xml:space="preserve">Jefe de Gestión Humana de </w:t>
      </w:r>
      <w:r w:rsidR="00EC5C08">
        <w:rPr>
          <w:rFonts w:ascii="Tahoma" w:hAnsi="Tahoma" w:cs="Tahoma"/>
        </w:rPr>
        <w:t>EL EMPLEADOR</w:t>
      </w:r>
      <w:r w:rsidR="00EC5C08" w:rsidRPr="007D1679">
        <w:rPr>
          <w:rFonts w:ascii="Tahoma" w:hAnsi="Tahoma" w:cs="Tahoma"/>
        </w:rPr>
        <w:t xml:space="preserve"> </w:t>
      </w:r>
      <w:r w:rsidR="008029FD" w:rsidRPr="007D1679">
        <w:rPr>
          <w:rFonts w:ascii="Tahoma" w:hAnsi="Tahoma" w:cs="Tahoma"/>
        </w:rPr>
        <w:t xml:space="preserve">y éste hará lo </w:t>
      </w:r>
      <w:r w:rsidR="00EC5C08">
        <w:rPr>
          <w:rFonts w:ascii="Tahoma" w:hAnsi="Tahoma" w:cs="Tahoma"/>
        </w:rPr>
        <w:t xml:space="preserve">pertinente </w:t>
      </w:r>
      <w:r w:rsidR="008029FD" w:rsidRPr="007D1679">
        <w:rPr>
          <w:rFonts w:ascii="Tahoma" w:hAnsi="Tahoma" w:cs="Tahoma"/>
        </w:rPr>
        <w:t xml:space="preserve">para que </w:t>
      </w:r>
      <w:r w:rsidR="00EC5C08">
        <w:rPr>
          <w:rFonts w:ascii="Tahoma" w:hAnsi="Tahoma" w:cs="Tahoma"/>
        </w:rPr>
        <w:t xml:space="preserve">el Empleado </w:t>
      </w:r>
      <w:r w:rsidR="008029FD" w:rsidRPr="007D1679">
        <w:rPr>
          <w:rFonts w:ascii="Tahoma" w:hAnsi="Tahoma" w:cs="Tahoma"/>
        </w:rPr>
        <w:t>acuda al médico de la Entidad Promotora de Salud</w:t>
      </w:r>
      <w:r w:rsidR="000D29CC" w:rsidRPr="007D1679">
        <w:rPr>
          <w:rFonts w:ascii="Tahoma" w:hAnsi="Tahoma" w:cs="Tahoma"/>
        </w:rPr>
        <w:t xml:space="preserve">, </w:t>
      </w:r>
      <w:r w:rsidR="000D29CC" w:rsidRPr="00EC5C08">
        <w:rPr>
          <w:rFonts w:ascii="Tahoma" w:hAnsi="Tahoma" w:cs="Tahoma"/>
        </w:rPr>
        <w:t>EPS</w:t>
      </w:r>
      <w:r w:rsidR="008029FD" w:rsidRPr="007D1679">
        <w:rPr>
          <w:rFonts w:ascii="Tahoma" w:hAnsi="Tahoma" w:cs="Tahoma"/>
        </w:rPr>
        <w:t xml:space="preserve"> a la cual se encuentre afiliado, a fin de que certifique si puede o no continuar con el trabajo.</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rPr>
        <w:t xml:space="preserve">Si el </w:t>
      </w:r>
      <w:r w:rsidR="00145B90" w:rsidRPr="007D1679">
        <w:rPr>
          <w:rFonts w:ascii="Tahoma" w:hAnsi="Tahoma" w:cs="Tahoma"/>
        </w:rPr>
        <w:t>Empleado</w:t>
      </w:r>
      <w:r w:rsidRPr="007D1679">
        <w:rPr>
          <w:rFonts w:ascii="Tahoma" w:hAnsi="Tahoma" w:cs="Tahoma"/>
        </w:rPr>
        <w:t xml:space="preserve"> no diere el aviso antes mencionado o no se sometiere al examen previsto, se considerará que su </w:t>
      </w:r>
      <w:r w:rsidR="00EC5C08">
        <w:rPr>
          <w:rFonts w:ascii="Tahoma" w:hAnsi="Tahoma" w:cs="Tahoma"/>
        </w:rPr>
        <w:t xml:space="preserve">ausencia </w:t>
      </w:r>
      <w:r w:rsidRPr="007D1679">
        <w:rPr>
          <w:rFonts w:ascii="Tahoma" w:hAnsi="Tahoma" w:cs="Tahoma"/>
        </w:rPr>
        <w:t>es injustifica</w:t>
      </w:r>
      <w:r w:rsidR="00EC5C08">
        <w:rPr>
          <w:rFonts w:ascii="Tahoma" w:hAnsi="Tahoma" w:cs="Tahoma"/>
        </w:rPr>
        <w:t>da</w:t>
      </w:r>
      <w:r w:rsidRPr="007D1679">
        <w:rPr>
          <w:rFonts w:ascii="Tahoma" w:hAnsi="Tahoma" w:cs="Tahoma"/>
        </w:rPr>
        <w:t>, a menos que demuestre que estuvo en absoluta imposibilidad de dar aviso y de someterse al examen médico.</w:t>
      </w:r>
    </w:p>
    <w:p w:rsidR="008029FD" w:rsidRPr="007D1679" w:rsidRDefault="008029FD">
      <w:pPr>
        <w:jc w:val="both"/>
        <w:rPr>
          <w:rFonts w:ascii="Tahoma" w:hAnsi="Tahoma" w:cs="Tahoma"/>
        </w:rPr>
      </w:pPr>
    </w:p>
    <w:p w:rsidR="00D03C74" w:rsidRDefault="00D03C74" w:rsidP="00D03C74">
      <w:pPr>
        <w:jc w:val="both"/>
        <w:rPr>
          <w:rFonts w:ascii="Tahoma" w:hAnsi="Tahoma" w:cs="Tahoma"/>
        </w:rPr>
      </w:pPr>
      <w:r w:rsidRPr="007D1679">
        <w:rPr>
          <w:rFonts w:ascii="Tahoma" w:hAnsi="Tahoma" w:cs="Tahoma"/>
          <w:b/>
        </w:rPr>
        <w:t xml:space="preserve">ARTÍCULO </w:t>
      </w:r>
      <w:r w:rsidR="00E27F6B" w:rsidRPr="007D1679">
        <w:rPr>
          <w:rFonts w:ascii="Tahoma" w:hAnsi="Tahoma" w:cs="Tahoma"/>
          <w:b/>
        </w:rPr>
        <w:t>5</w:t>
      </w:r>
      <w:r w:rsidR="00E27F6B">
        <w:rPr>
          <w:rFonts w:ascii="Tahoma" w:hAnsi="Tahoma" w:cs="Tahoma"/>
          <w:b/>
        </w:rPr>
        <w:t>1</w:t>
      </w:r>
      <w:r w:rsidRPr="007D1679">
        <w:rPr>
          <w:rFonts w:ascii="Tahoma" w:hAnsi="Tahoma" w:cs="Tahoma"/>
          <w:b/>
        </w:rPr>
        <w:t>.-</w:t>
      </w:r>
      <w:r w:rsidRPr="007D1679">
        <w:rPr>
          <w:rFonts w:ascii="Tahoma" w:hAnsi="Tahoma" w:cs="Tahoma"/>
        </w:rPr>
        <w:t xml:space="preserve">  El Empleado que se encuentre afectado de enfermedad que no tenga carácter de </w:t>
      </w:r>
      <w:r w:rsidR="0034296D">
        <w:rPr>
          <w:rFonts w:ascii="Tahoma" w:hAnsi="Tahoma" w:cs="Tahoma"/>
        </w:rPr>
        <w:t xml:space="preserve">laboral </w:t>
      </w:r>
      <w:r w:rsidRPr="007D1679">
        <w:rPr>
          <w:rFonts w:ascii="Tahoma" w:hAnsi="Tahoma" w:cs="Tahoma"/>
        </w:rPr>
        <w:t xml:space="preserve">y que aunque no lo inhabilite para el trabajo, pueda constituir peligro para la salud del personal por ser contagiosa o crónica, será </w:t>
      </w:r>
      <w:r w:rsidR="00EC5C08">
        <w:rPr>
          <w:rFonts w:ascii="Tahoma" w:hAnsi="Tahoma" w:cs="Tahoma"/>
        </w:rPr>
        <w:t xml:space="preserve">exonerado de prestar sus servicios </w:t>
      </w:r>
      <w:r w:rsidRPr="007D1679">
        <w:rPr>
          <w:rFonts w:ascii="Tahoma" w:hAnsi="Tahoma" w:cs="Tahoma"/>
        </w:rPr>
        <w:t xml:space="preserve">provisionalmente hasta que el médico de la </w:t>
      </w:r>
      <w:r w:rsidRPr="00F76689">
        <w:rPr>
          <w:rFonts w:ascii="Tahoma" w:hAnsi="Tahoma" w:cs="Tahoma"/>
          <w:b/>
        </w:rPr>
        <w:t>EPS</w:t>
      </w:r>
      <w:r w:rsidRPr="007D1679">
        <w:rPr>
          <w:rFonts w:ascii="Tahoma" w:hAnsi="Tahoma" w:cs="Tahoma"/>
        </w:rPr>
        <w:t xml:space="preserve"> a la cual se encuentre afiliado certifique que puede reanudar el trabajo.</w:t>
      </w:r>
      <w:r w:rsidR="00EC5C08">
        <w:rPr>
          <w:rFonts w:ascii="Tahoma" w:hAnsi="Tahoma" w:cs="Tahoma"/>
        </w:rPr>
        <w:t xml:space="preserve"> </w:t>
      </w:r>
      <w:r w:rsidRPr="007D1679">
        <w:rPr>
          <w:rFonts w:ascii="Tahoma" w:hAnsi="Tahoma" w:cs="Tahoma"/>
        </w:rPr>
        <w:t xml:space="preserve">Todo empleado que venga de una incapacidad causada por un AT o </w:t>
      </w:r>
      <w:r w:rsidR="00EC5C08">
        <w:rPr>
          <w:rFonts w:ascii="Tahoma" w:hAnsi="Tahoma" w:cs="Tahoma"/>
        </w:rPr>
        <w:t xml:space="preserve">una </w:t>
      </w:r>
      <w:r w:rsidR="00F76689" w:rsidRPr="007D1679">
        <w:rPr>
          <w:rFonts w:ascii="Tahoma" w:hAnsi="Tahoma" w:cs="Tahoma"/>
        </w:rPr>
        <w:t>E</w:t>
      </w:r>
      <w:r w:rsidR="00F76689">
        <w:rPr>
          <w:rFonts w:ascii="Tahoma" w:hAnsi="Tahoma" w:cs="Tahoma"/>
        </w:rPr>
        <w:t>L</w:t>
      </w:r>
      <w:r w:rsidRPr="007D1679">
        <w:rPr>
          <w:rFonts w:ascii="Tahoma" w:hAnsi="Tahoma" w:cs="Tahoma"/>
        </w:rPr>
        <w:t xml:space="preserve">, debe tener el concepto del médico de la </w:t>
      </w:r>
      <w:r w:rsidR="0034296D" w:rsidRPr="00F76689">
        <w:rPr>
          <w:rFonts w:ascii="Tahoma" w:hAnsi="Tahoma" w:cs="Tahoma"/>
          <w:b/>
        </w:rPr>
        <w:t>ARL</w:t>
      </w:r>
      <w:r w:rsidR="0034296D" w:rsidRPr="007D1679">
        <w:rPr>
          <w:rFonts w:ascii="Tahoma" w:hAnsi="Tahoma" w:cs="Tahoma"/>
        </w:rPr>
        <w:t xml:space="preserve"> </w:t>
      </w:r>
      <w:r w:rsidRPr="007D1679">
        <w:rPr>
          <w:rFonts w:ascii="Tahoma" w:hAnsi="Tahoma" w:cs="Tahoma"/>
        </w:rPr>
        <w:t>en el cual certifique que puede reiniciar sus labores con o sin recomendaciones de re</w:t>
      </w:r>
      <w:r w:rsidR="00EC5C08">
        <w:rPr>
          <w:rFonts w:ascii="Tahoma" w:hAnsi="Tahoma" w:cs="Tahoma"/>
        </w:rPr>
        <w:t>ubicación</w:t>
      </w:r>
      <w:r w:rsidRPr="007D1679">
        <w:rPr>
          <w:rFonts w:ascii="Tahoma" w:hAnsi="Tahoma" w:cs="Tahoma"/>
        </w:rPr>
        <w:t>.</w:t>
      </w:r>
    </w:p>
    <w:p w:rsidR="006F74AC" w:rsidRDefault="006F74AC" w:rsidP="00D03C74">
      <w:pPr>
        <w:jc w:val="both"/>
        <w:rPr>
          <w:rFonts w:ascii="Tahoma" w:hAnsi="Tahoma" w:cs="Tahoma"/>
        </w:rPr>
      </w:pPr>
    </w:p>
    <w:p w:rsidR="006F74AC" w:rsidRPr="006F74AC" w:rsidRDefault="006F74AC" w:rsidP="00AE32B1">
      <w:pPr>
        <w:jc w:val="both"/>
        <w:rPr>
          <w:rFonts w:ascii="Tahoma" w:hAnsi="Tahoma" w:cs="Tahoma"/>
        </w:rPr>
      </w:pPr>
      <w:r w:rsidRPr="00AE32B1">
        <w:rPr>
          <w:rFonts w:ascii="Tahoma" w:hAnsi="Tahoma" w:cs="Tahoma"/>
          <w:b/>
        </w:rPr>
        <w:t>PARAGRAFO:</w:t>
      </w:r>
      <w:r>
        <w:rPr>
          <w:rFonts w:ascii="Tahoma" w:hAnsi="Tahoma" w:cs="Tahoma"/>
        </w:rPr>
        <w:t xml:space="preserve"> </w:t>
      </w:r>
      <w:r w:rsidRPr="006F74AC">
        <w:rPr>
          <w:rFonts w:ascii="Tahoma" w:hAnsi="Tahoma" w:cs="Tahoma"/>
        </w:rPr>
        <w:t xml:space="preserve">Los trabajadores deben someterse a las instrucciones y </w:t>
      </w:r>
      <w:r w:rsidR="00AE32B1">
        <w:rPr>
          <w:rFonts w:ascii="Tahoma" w:hAnsi="Tahoma" w:cs="Tahoma"/>
        </w:rPr>
        <w:t>t</w:t>
      </w:r>
      <w:r w:rsidRPr="006F74AC">
        <w:rPr>
          <w:rFonts w:ascii="Tahoma" w:hAnsi="Tahoma" w:cs="Tahoma"/>
        </w:rPr>
        <w:t xml:space="preserve">ratamiento que ordene el médico que los haya examinado, así como a los </w:t>
      </w:r>
      <w:r w:rsidR="00AE32B1">
        <w:rPr>
          <w:rFonts w:ascii="Tahoma" w:hAnsi="Tahoma" w:cs="Tahoma"/>
        </w:rPr>
        <w:t>e</w:t>
      </w:r>
      <w:r w:rsidRPr="006F74AC">
        <w:rPr>
          <w:rFonts w:ascii="Tahoma" w:hAnsi="Tahoma" w:cs="Tahoma"/>
        </w:rPr>
        <w:t xml:space="preserve">xámenes y tratamientos preventivos que para </w:t>
      </w:r>
      <w:r w:rsidRPr="006F74AC">
        <w:rPr>
          <w:rFonts w:ascii="Tahoma" w:hAnsi="Tahoma" w:cs="Tahoma"/>
        </w:rPr>
        <w:lastRenderedPageBreak/>
        <w:t>todos o algunos de ellos</w:t>
      </w:r>
      <w:r w:rsidR="009125C0">
        <w:rPr>
          <w:rFonts w:ascii="Tahoma" w:hAnsi="Tahoma" w:cs="Tahoma"/>
        </w:rPr>
        <w:t xml:space="preserve"> se ordenaren</w:t>
      </w:r>
      <w:r w:rsidRPr="006F74AC">
        <w:rPr>
          <w:rFonts w:ascii="Tahoma" w:hAnsi="Tahoma" w:cs="Tahoma"/>
        </w:rPr>
        <w:t xml:space="preserve">. El Trabajador que sin justa causa se negare a someterse a los exámenes, </w:t>
      </w:r>
      <w:r w:rsidR="00AE32B1">
        <w:rPr>
          <w:rFonts w:ascii="Tahoma" w:hAnsi="Tahoma" w:cs="Tahoma"/>
        </w:rPr>
        <w:t>i</w:t>
      </w:r>
      <w:r w:rsidRPr="006F74AC">
        <w:rPr>
          <w:rFonts w:ascii="Tahoma" w:hAnsi="Tahoma" w:cs="Tahoma"/>
        </w:rPr>
        <w:t xml:space="preserve">nstrucciones o tratamientos antes indicados, perderá el derecho a la prestación en </w:t>
      </w:r>
    </w:p>
    <w:p w:rsidR="006F74AC" w:rsidRPr="007D1679" w:rsidRDefault="00AE32B1" w:rsidP="006F74AC">
      <w:pPr>
        <w:jc w:val="both"/>
        <w:rPr>
          <w:rFonts w:ascii="Tahoma" w:hAnsi="Tahoma" w:cs="Tahoma"/>
        </w:rPr>
      </w:pPr>
      <w:r>
        <w:rPr>
          <w:rFonts w:ascii="Tahoma" w:hAnsi="Tahoma" w:cs="Tahoma"/>
        </w:rPr>
        <w:t>d</w:t>
      </w:r>
      <w:r w:rsidRPr="006F74AC">
        <w:rPr>
          <w:rFonts w:ascii="Tahoma" w:hAnsi="Tahoma" w:cs="Tahoma"/>
        </w:rPr>
        <w:t>inero</w:t>
      </w:r>
      <w:r>
        <w:rPr>
          <w:rFonts w:ascii="Tahoma" w:hAnsi="Tahoma" w:cs="Tahoma"/>
        </w:rPr>
        <w:t>,</w:t>
      </w:r>
      <w:r w:rsidR="006F74AC" w:rsidRPr="006F74AC">
        <w:rPr>
          <w:rFonts w:ascii="Tahoma" w:hAnsi="Tahoma" w:cs="Tahoma"/>
        </w:rPr>
        <w:t xml:space="preserve"> por la incapacidad que sobrevenga a consecuencia de esa negativa.</w:t>
      </w:r>
    </w:p>
    <w:p w:rsidR="00EC5C08" w:rsidRDefault="00EC5C08">
      <w:pPr>
        <w:jc w:val="both"/>
        <w:rPr>
          <w:rFonts w:ascii="Tahoma" w:hAnsi="Tahoma" w:cs="Tahoma"/>
          <w:b/>
        </w:rPr>
      </w:pPr>
    </w:p>
    <w:p w:rsidR="008029FD" w:rsidRDefault="005F1CE7">
      <w:pPr>
        <w:jc w:val="both"/>
        <w:rPr>
          <w:rFonts w:ascii="Tahoma" w:hAnsi="Tahoma" w:cs="Tahoma"/>
        </w:rPr>
      </w:pPr>
      <w:r w:rsidRPr="007D1679">
        <w:rPr>
          <w:rFonts w:ascii="Tahoma" w:hAnsi="Tahoma" w:cs="Tahoma"/>
          <w:b/>
        </w:rPr>
        <w:t>ARTÍCULO</w:t>
      </w:r>
      <w:r w:rsidR="00EC5C08">
        <w:rPr>
          <w:rFonts w:ascii="Tahoma" w:hAnsi="Tahoma" w:cs="Tahoma"/>
          <w:b/>
        </w:rPr>
        <w:t xml:space="preserve"> </w:t>
      </w:r>
      <w:r w:rsidR="00E27F6B">
        <w:rPr>
          <w:rFonts w:ascii="Tahoma" w:hAnsi="Tahoma" w:cs="Tahoma"/>
          <w:b/>
        </w:rPr>
        <w:t>52</w:t>
      </w:r>
      <w:r w:rsidR="008029FD" w:rsidRPr="007D1679">
        <w:rPr>
          <w:rFonts w:ascii="Tahoma" w:hAnsi="Tahoma" w:cs="Tahoma"/>
          <w:b/>
        </w:rPr>
        <w:t>.-</w:t>
      </w:r>
      <w:r w:rsidR="008029FD" w:rsidRPr="007D1679">
        <w:rPr>
          <w:rFonts w:ascii="Tahoma" w:hAnsi="Tahoma" w:cs="Tahoma"/>
        </w:rPr>
        <w:t xml:space="preserve">  Los servicios médicos que requieran </w:t>
      </w:r>
      <w:r w:rsidR="00F3765B">
        <w:rPr>
          <w:rFonts w:ascii="Tahoma" w:hAnsi="Tahoma" w:cs="Tahoma"/>
        </w:rPr>
        <w:t>LOS EMPLEADOS</w:t>
      </w:r>
      <w:r w:rsidR="008029FD" w:rsidRPr="007D1679">
        <w:rPr>
          <w:rFonts w:ascii="Tahoma" w:hAnsi="Tahoma" w:cs="Tahoma"/>
        </w:rPr>
        <w:t xml:space="preserve"> se prestarán por intermedio de la </w:t>
      </w:r>
      <w:r w:rsidR="000D29CC" w:rsidRPr="007D1679">
        <w:rPr>
          <w:rFonts w:ascii="Tahoma" w:hAnsi="Tahoma" w:cs="Tahoma"/>
        </w:rPr>
        <w:t>EPS</w:t>
      </w:r>
      <w:r w:rsidR="008029FD" w:rsidRPr="007D1679">
        <w:rPr>
          <w:rFonts w:ascii="Tahoma" w:hAnsi="Tahoma" w:cs="Tahoma"/>
        </w:rPr>
        <w:t xml:space="preserve"> a la cual se encuentren afiliados, salvo las campañas de medicina preventiva que adelante directamente </w:t>
      </w:r>
      <w:r w:rsidR="00F3765B">
        <w:rPr>
          <w:rFonts w:ascii="Tahoma" w:hAnsi="Tahoma" w:cs="Tahoma"/>
        </w:rPr>
        <w:t>EL EMPLEADOR</w:t>
      </w:r>
      <w:r w:rsidR="008029FD" w:rsidRPr="007D1679">
        <w:rPr>
          <w:rFonts w:ascii="Tahoma" w:hAnsi="Tahoma" w:cs="Tahoma"/>
        </w:rPr>
        <w:t xml:space="preserve"> de común acuerdo con la </w:t>
      </w:r>
      <w:r w:rsidR="00F76689" w:rsidRPr="007D1679">
        <w:rPr>
          <w:rFonts w:ascii="Tahoma" w:hAnsi="Tahoma" w:cs="Tahoma"/>
        </w:rPr>
        <w:t>AR</w:t>
      </w:r>
      <w:r w:rsidR="00F76689">
        <w:rPr>
          <w:rFonts w:ascii="Tahoma" w:hAnsi="Tahoma" w:cs="Tahoma"/>
        </w:rPr>
        <w:t xml:space="preserve">L </w:t>
      </w:r>
      <w:r w:rsidR="008029FD" w:rsidRPr="007D1679">
        <w:rPr>
          <w:rFonts w:ascii="Tahoma" w:hAnsi="Tahoma" w:cs="Tahoma"/>
        </w:rPr>
        <w:t>o las</w:t>
      </w:r>
      <w:r w:rsidR="000D29CC" w:rsidRPr="007D1679">
        <w:rPr>
          <w:rFonts w:ascii="Tahoma" w:hAnsi="Tahoma" w:cs="Tahoma"/>
        </w:rPr>
        <w:t xml:space="preserve"> </w:t>
      </w:r>
      <w:r w:rsidR="00067BB2" w:rsidRPr="007D1679">
        <w:rPr>
          <w:rFonts w:ascii="Tahoma" w:hAnsi="Tahoma" w:cs="Tahoma"/>
        </w:rPr>
        <w:t>EPS</w:t>
      </w:r>
      <w:r w:rsidR="00EC5C08">
        <w:rPr>
          <w:rFonts w:ascii="Tahoma" w:hAnsi="Tahoma" w:cs="Tahoma"/>
        </w:rPr>
        <w:t>, las cuales se prestaran por profesionales debidamente acreditados para el efecto</w:t>
      </w:r>
      <w:r w:rsidR="008029FD" w:rsidRPr="007D1679">
        <w:rPr>
          <w:rFonts w:ascii="Tahoma" w:hAnsi="Tahoma" w:cs="Tahoma"/>
        </w:rPr>
        <w:t>.</w:t>
      </w:r>
    </w:p>
    <w:p w:rsidR="002B5E34" w:rsidRDefault="002B5E34" w:rsidP="002B5E34">
      <w:pPr>
        <w:jc w:val="both"/>
        <w:rPr>
          <w:rFonts w:ascii="Tahoma" w:hAnsi="Tahoma" w:cs="Tahoma"/>
        </w:rPr>
      </w:pPr>
      <w:r w:rsidRPr="00E27839">
        <w:rPr>
          <w:rFonts w:ascii="Tahoma" w:hAnsi="Tahoma" w:cs="Tahoma"/>
        </w:rPr>
        <w:t xml:space="preserve">En los términos </w:t>
      </w:r>
      <w:r w:rsidR="000975A2">
        <w:rPr>
          <w:rFonts w:ascii="Tahoma" w:hAnsi="Tahoma" w:cs="Tahoma"/>
        </w:rPr>
        <w:t xml:space="preserve">numeral 12, del </w:t>
      </w:r>
      <w:r w:rsidR="00B62762">
        <w:rPr>
          <w:rFonts w:ascii="Tahoma" w:hAnsi="Tahoma" w:cs="Tahoma"/>
        </w:rPr>
        <w:t>literal</w:t>
      </w:r>
      <w:r w:rsidR="000975A2">
        <w:rPr>
          <w:rFonts w:ascii="Tahoma" w:hAnsi="Tahoma" w:cs="Tahoma"/>
        </w:rPr>
        <w:t xml:space="preserve"> A, </w:t>
      </w:r>
      <w:r w:rsidRPr="00E27839">
        <w:rPr>
          <w:rFonts w:ascii="Tahoma" w:hAnsi="Tahoma" w:cs="Tahoma"/>
        </w:rPr>
        <w:t xml:space="preserve">del </w:t>
      </w:r>
      <w:r w:rsidR="00B52D35">
        <w:rPr>
          <w:rFonts w:ascii="Tahoma" w:hAnsi="Tahoma" w:cs="Tahoma"/>
        </w:rPr>
        <w:t>Art. 62 No. 12 del C.S.T</w:t>
      </w:r>
      <w:r w:rsidRPr="00E27839">
        <w:rPr>
          <w:rFonts w:ascii="Tahoma" w:hAnsi="Tahoma" w:cs="Tahoma"/>
        </w:rPr>
        <w:t xml:space="preserve">, </w:t>
      </w:r>
      <w:r w:rsidR="00B52D35" w:rsidRPr="0034296D">
        <w:rPr>
          <w:rFonts w:ascii="Tahoma" w:hAnsi="Tahoma" w:cs="Tahoma"/>
          <w:b/>
        </w:rPr>
        <w:t>LA RENUENCIA</w:t>
      </w:r>
      <w:r w:rsidRPr="00E27839">
        <w:rPr>
          <w:rFonts w:ascii="Tahoma" w:hAnsi="Tahoma" w:cs="Tahoma"/>
        </w:rPr>
        <w:t xml:space="preserve"> por parte del </w:t>
      </w:r>
      <w:r>
        <w:rPr>
          <w:rFonts w:ascii="Tahoma" w:hAnsi="Tahoma" w:cs="Tahoma"/>
        </w:rPr>
        <w:t>Emplea</w:t>
      </w:r>
      <w:r w:rsidRPr="00E27839">
        <w:rPr>
          <w:rFonts w:ascii="Tahoma" w:hAnsi="Tahoma" w:cs="Tahoma"/>
        </w:rPr>
        <w:t xml:space="preserve">do </w:t>
      </w:r>
      <w:r w:rsidR="000975A2">
        <w:rPr>
          <w:rFonts w:ascii="Tahoma" w:hAnsi="Tahoma" w:cs="Tahoma"/>
        </w:rPr>
        <w:t>a</w:t>
      </w:r>
      <w:r w:rsidR="00B52D35">
        <w:rPr>
          <w:rFonts w:ascii="Tahoma" w:hAnsi="Tahoma" w:cs="Tahoma"/>
        </w:rPr>
        <w:t xml:space="preserve"> </w:t>
      </w:r>
      <w:r w:rsidR="00B52D35" w:rsidRPr="0034296D">
        <w:rPr>
          <w:rFonts w:ascii="Tahoma" w:hAnsi="Tahoma" w:cs="Tahoma"/>
          <w:b/>
        </w:rPr>
        <w:t xml:space="preserve">ACEPTAR </w:t>
      </w:r>
      <w:r w:rsidRPr="00E27839">
        <w:rPr>
          <w:rFonts w:ascii="Tahoma" w:hAnsi="Tahoma" w:cs="Tahoma"/>
        </w:rPr>
        <w:t xml:space="preserve"> las instrucciones, reglamentos y determinaciones de prevención de riesgos, adoptados en forma general o específica, y que se encuentren dentro de los programas de </w:t>
      </w:r>
      <w:r w:rsidR="007C7E40">
        <w:rPr>
          <w:rFonts w:ascii="Tahoma" w:hAnsi="Tahoma" w:cs="Tahoma"/>
        </w:rPr>
        <w:t>Seguridad y Salud en el Trabajo</w:t>
      </w:r>
      <w:r w:rsidRPr="00E27839">
        <w:rPr>
          <w:rFonts w:ascii="Tahoma" w:hAnsi="Tahoma" w:cs="Tahoma"/>
        </w:rPr>
        <w:t xml:space="preserve"> de la empresa, que le hayan comunicado por escrito, facultan al empleador para la </w:t>
      </w:r>
      <w:r w:rsidRPr="00B52D35">
        <w:rPr>
          <w:rFonts w:ascii="Tahoma" w:hAnsi="Tahoma" w:cs="Tahoma"/>
          <w:b/>
          <w:u w:val="single"/>
        </w:rPr>
        <w:t>terminación del vínculo o relación laboral por</w:t>
      </w:r>
      <w:r w:rsidRPr="00E27839">
        <w:rPr>
          <w:rFonts w:ascii="Tahoma" w:hAnsi="Tahoma" w:cs="Tahoma"/>
        </w:rPr>
        <w:t xml:space="preserve"> </w:t>
      </w:r>
      <w:r w:rsidRPr="00B52D35">
        <w:rPr>
          <w:rFonts w:ascii="Tahoma" w:hAnsi="Tahoma" w:cs="Tahoma"/>
          <w:b/>
          <w:u w:val="single"/>
        </w:rPr>
        <w:t>justa causa</w:t>
      </w:r>
      <w:r w:rsidR="002C387F">
        <w:rPr>
          <w:rFonts w:ascii="Tahoma" w:hAnsi="Tahoma" w:cs="Tahoma"/>
        </w:rPr>
        <w:t>, siguiendo el procedimiento previsto por el numeral 2 del artículo 91 del Decreto - Ley 1295 de 1994.</w:t>
      </w:r>
    </w:p>
    <w:p w:rsidR="00B52D35" w:rsidRDefault="00B52D35" w:rsidP="002B5E34">
      <w:pPr>
        <w:jc w:val="both"/>
        <w:rPr>
          <w:rFonts w:ascii="Tahoma" w:hAnsi="Tahoma" w:cs="Tahoma"/>
        </w:rPr>
      </w:pPr>
    </w:p>
    <w:p w:rsidR="002B5E34" w:rsidRPr="007D1679" w:rsidRDefault="002B5E34">
      <w:pPr>
        <w:jc w:val="both"/>
        <w:rPr>
          <w:rFonts w:ascii="Tahoma" w:hAnsi="Tahoma" w:cs="Tahoma"/>
        </w:rPr>
      </w:pP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rPr>
        <w:t xml:space="preserve">    </w:t>
      </w:r>
    </w:p>
    <w:p w:rsidR="00D03C74" w:rsidRPr="007D1679" w:rsidRDefault="00D03C74" w:rsidP="00D03C74">
      <w:pPr>
        <w:jc w:val="center"/>
        <w:outlineLvl w:val="0"/>
        <w:rPr>
          <w:rFonts w:ascii="Tahoma" w:hAnsi="Tahoma" w:cs="Tahoma"/>
          <w:b/>
        </w:rPr>
      </w:pPr>
      <w:r w:rsidRPr="007D1679">
        <w:rPr>
          <w:rFonts w:ascii="Tahoma" w:hAnsi="Tahoma" w:cs="Tahoma"/>
          <w:b/>
        </w:rPr>
        <w:t>CAPITULO XII</w:t>
      </w:r>
    </w:p>
    <w:p w:rsidR="00D03C74" w:rsidRPr="007D1679" w:rsidRDefault="00D03C74" w:rsidP="00D03C74">
      <w:pPr>
        <w:jc w:val="center"/>
        <w:outlineLvl w:val="0"/>
        <w:rPr>
          <w:rFonts w:ascii="Tahoma" w:hAnsi="Tahoma" w:cs="Tahoma"/>
        </w:rPr>
      </w:pPr>
      <w:r w:rsidRPr="007D1679">
        <w:rPr>
          <w:rFonts w:ascii="Tahoma" w:hAnsi="Tahoma" w:cs="Tahoma"/>
          <w:b/>
        </w:rPr>
        <w:t>PRESCRIPCIONES DE ORDEN</w:t>
      </w:r>
    </w:p>
    <w:p w:rsidR="00D03C74" w:rsidRPr="007D1679" w:rsidRDefault="00D03C74" w:rsidP="00D03C74">
      <w:pPr>
        <w:jc w:val="both"/>
        <w:rPr>
          <w:rFonts w:ascii="Tahoma" w:hAnsi="Tahoma" w:cs="Tahoma"/>
        </w:rPr>
      </w:pPr>
    </w:p>
    <w:p w:rsidR="00D03C74" w:rsidRPr="007D1679" w:rsidRDefault="001345BA" w:rsidP="00D03C74">
      <w:pPr>
        <w:jc w:val="both"/>
        <w:rPr>
          <w:rFonts w:ascii="Tahoma" w:hAnsi="Tahoma" w:cs="Tahoma"/>
        </w:rPr>
      </w:pPr>
      <w:r w:rsidRPr="007D1679">
        <w:rPr>
          <w:rFonts w:ascii="Tahoma" w:hAnsi="Tahoma" w:cs="Tahoma"/>
          <w:b/>
        </w:rPr>
        <w:t>ARTÍCULO</w:t>
      </w:r>
      <w:r w:rsidR="00D03C74" w:rsidRPr="007D1679">
        <w:rPr>
          <w:rFonts w:ascii="Tahoma" w:hAnsi="Tahoma" w:cs="Tahoma"/>
          <w:b/>
        </w:rPr>
        <w:t xml:space="preserve"> </w:t>
      </w:r>
      <w:r w:rsidR="00E27F6B" w:rsidRPr="007D1679">
        <w:rPr>
          <w:rFonts w:ascii="Tahoma" w:hAnsi="Tahoma" w:cs="Tahoma"/>
          <w:b/>
        </w:rPr>
        <w:t>5</w:t>
      </w:r>
      <w:r w:rsidR="00E27F6B">
        <w:rPr>
          <w:rFonts w:ascii="Tahoma" w:hAnsi="Tahoma" w:cs="Tahoma"/>
          <w:b/>
        </w:rPr>
        <w:t>3</w:t>
      </w:r>
      <w:r w:rsidR="00D03C74" w:rsidRPr="007D1679">
        <w:rPr>
          <w:rFonts w:ascii="Tahoma" w:hAnsi="Tahoma" w:cs="Tahoma"/>
          <w:b/>
        </w:rPr>
        <w:t>.</w:t>
      </w:r>
      <w:r w:rsidR="0034296D">
        <w:rPr>
          <w:rFonts w:ascii="Tahoma" w:hAnsi="Tahoma" w:cs="Tahoma"/>
          <w:b/>
        </w:rPr>
        <w:t xml:space="preserve"> </w:t>
      </w:r>
      <w:r w:rsidR="00F3765B">
        <w:rPr>
          <w:rFonts w:ascii="Tahoma" w:hAnsi="Tahoma" w:cs="Tahoma"/>
        </w:rPr>
        <w:t>LOS EMPLEADOS</w:t>
      </w:r>
      <w:r w:rsidR="00D03C74" w:rsidRPr="007D1679">
        <w:rPr>
          <w:rFonts w:ascii="Tahoma" w:hAnsi="Tahoma" w:cs="Tahoma"/>
        </w:rPr>
        <w:t xml:space="preserve"> tienen como deberes generales, los siguientes:</w:t>
      </w:r>
    </w:p>
    <w:p w:rsidR="00D03C74" w:rsidRPr="007D1679" w:rsidRDefault="00D03C74" w:rsidP="00D03C74">
      <w:pPr>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1.</w:t>
      </w:r>
      <w:r w:rsidRPr="007D1679">
        <w:rPr>
          <w:rFonts w:ascii="Tahoma" w:hAnsi="Tahoma" w:cs="Tahoma"/>
        </w:rPr>
        <w:tab/>
      </w:r>
      <w:r w:rsidRPr="001345BA">
        <w:rPr>
          <w:rFonts w:ascii="Tahoma" w:hAnsi="Tahoma" w:cs="Tahoma"/>
        </w:rPr>
        <w:t xml:space="preserve">Dar estricto cumplimiento a lo dispuesto en el presente Reglamento </w:t>
      </w:r>
      <w:r w:rsidR="001345BA" w:rsidRPr="001345BA">
        <w:rPr>
          <w:rFonts w:ascii="Tahoma" w:hAnsi="Tahoma" w:cs="Tahoma"/>
        </w:rPr>
        <w:t xml:space="preserve">Interno </w:t>
      </w:r>
      <w:r w:rsidRPr="001345BA">
        <w:rPr>
          <w:rFonts w:ascii="Tahoma" w:hAnsi="Tahoma" w:cs="Tahoma"/>
        </w:rPr>
        <w:t>de Trabajo y a las prescripciones especiales contenidas en los contratos individuales de trabajo.</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2.</w:t>
      </w:r>
      <w:r w:rsidRPr="007D1679">
        <w:rPr>
          <w:rFonts w:ascii="Tahoma" w:hAnsi="Tahoma" w:cs="Tahoma"/>
        </w:rPr>
        <w:tab/>
        <w:t>Respeto y subordinación a los superiores.</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3.</w:t>
      </w:r>
      <w:r w:rsidRPr="007D1679">
        <w:rPr>
          <w:rFonts w:ascii="Tahoma" w:hAnsi="Tahoma" w:cs="Tahoma"/>
        </w:rPr>
        <w:tab/>
        <w:t>Respeto a sus compañeros de trabajo.</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4.</w:t>
      </w:r>
      <w:r w:rsidRPr="007D1679">
        <w:rPr>
          <w:rFonts w:ascii="Tahoma" w:hAnsi="Tahoma" w:cs="Tahoma"/>
        </w:rPr>
        <w:tab/>
        <w:t>Procurar completa armonía e integridad con los superiores y los compañeros de trabajo, en las relaciones personales y en la ejecución de las labores.</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5.</w:t>
      </w:r>
      <w:r w:rsidRPr="007D1679">
        <w:rPr>
          <w:rFonts w:ascii="Tahoma" w:hAnsi="Tahoma" w:cs="Tahoma"/>
        </w:rPr>
        <w:tab/>
        <w:t xml:space="preserve">Guardar buena conducta en todo sentido y prestar espíritu de leal colaboración en el orden moral y disciplina general de </w:t>
      </w:r>
      <w:r w:rsidR="00256951">
        <w:rPr>
          <w:rFonts w:ascii="Tahoma" w:hAnsi="Tahoma" w:cs="Tahoma"/>
        </w:rPr>
        <w:t xml:space="preserve">la Empresa </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6.</w:t>
      </w:r>
      <w:r w:rsidRPr="007D1679">
        <w:rPr>
          <w:rFonts w:ascii="Tahoma" w:hAnsi="Tahoma" w:cs="Tahoma"/>
        </w:rPr>
        <w:tab/>
        <w:t>Ejecutar los trabajos que se les confíen, con honradez, eficiencia, buena voluntad, conciencia en el uso de los recursos y de la mejor manera posible.</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7.</w:t>
      </w:r>
      <w:r w:rsidRPr="007D1679">
        <w:rPr>
          <w:rFonts w:ascii="Tahoma" w:hAnsi="Tahoma" w:cs="Tahoma"/>
        </w:rPr>
        <w:tab/>
        <w:t>Hacer las observaciones, reclamos y solicitudes a que haya lugar, por conducto del respectivo superior y de manera fundada, oportuna, comedida y respetuosa.</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8.</w:t>
      </w:r>
      <w:r w:rsidRPr="007D1679">
        <w:rPr>
          <w:rFonts w:ascii="Tahoma" w:hAnsi="Tahoma" w:cs="Tahoma"/>
        </w:rPr>
        <w:tab/>
        <w:t xml:space="preserve">Ser </w:t>
      </w:r>
      <w:r w:rsidR="00AE32B1" w:rsidRPr="007D1679">
        <w:rPr>
          <w:rFonts w:ascii="Tahoma" w:hAnsi="Tahoma" w:cs="Tahoma"/>
        </w:rPr>
        <w:t>ver</w:t>
      </w:r>
      <w:r w:rsidR="00AE32B1">
        <w:rPr>
          <w:rFonts w:ascii="Tahoma" w:hAnsi="Tahoma" w:cs="Tahoma"/>
        </w:rPr>
        <w:t>az</w:t>
      </w:r>
      <w:r w:rsidRPr="007D1679">
        <w:rPr>
          <w:rFonts w:ascii="Tahoma" w:hAnsi="Tahoma" w:cs="Tahoma"/>
        </w:rPr>
        <w:t xml:space="preserve"> en todo caso.</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9.</w:t>
      </w:r>
      <w:r w:rsidRPr="007D1679">
        <w:rPr>
          <w:rFonts w:ascii="Tahoma" w:hAnsi="Tahoma" w:cs="Tahoma"/>
        </w:rPr>
        <w:tab/>
        <w:t xml:space="preserve">Recibir y aceptar las órdenes, instrucciones y correcciones relacionadas con el trabajo y con la conducta en general, en su verdadera intención, que es la de encaminar y perfeccionar los esfuerzos en provecho propio y de </w:t>
      </w:r>
      <w:r w:rsidR="00256951">
        <w:rPr>
          <w:rFonts w:ascii="Tahoma" w:hAnsi="Tahoma" w:cs="Tahoma"/>
        </w:rPr>
        <w:t xml:space="preserve">la Empresa </w:t>
      </w:r>
      <w:r w:rsidRPr="007D1679">
        <w:rPr>
          <w:rFonts w:ascii="Tahoma" w:hAnsi="Tahoma" w:cs="Tahoma"/>
        </w:rPr>
        <w:t>en general.</w:t>
      </w:r>
    </w:p>
    <w:p w:rsidR="00D03C74" w:rsidRPr="007D1679" w:rsidRDefault="00D03C74" w:rsidP="00D03C74">
      <w:pPr>
        <w:ind w:left="426" w:hanging="426"/>
        <w:jc w:val="both"/>
        <w:rPr>
          <w:rFonts w:ascii="Tahoma" w:hAnsi="Tahoma" w:cs="Tahoma"/>
        </w:rPr>
      </w:pPr>
    </w:p>
    <w:p w:rsidR="00D03C74" w:rsidRPr="007D1679" w:rsidRDefault="00D03C74" w:rsidP="00D03C74">
      <w:pPr>
        <w:ind w:left="426" w:hanging="426"/>
        <w:jc w:val="both"/>
        <w:rPr>
          <w:rFonts w:ascii="Tahoma" w:hAnsi="Tahoma" w:cs="Tahoma"/>
        </w:rPr>
      </w:pPr>
      <w:r w:rsidRPr="007D1679">
        <w:rPr>
          <w:rFonts w:ascii="Tahoma" w:hAnsi="Tahoma" w:cs="Tahoma"/>
        </w:rPr>
        <w:t>10.</w:t>
      </w:r>
      <w:r w:rsidRPr="007D1679">
        <w:rPr>
          <w:rFonts w:ascii="Tahoma" w:hAnsi="Tahoma" w:cs="Tahoma"/>
        </w:rPr>
        <w:tab/>
        <w:t>Permanecer durante la jornada de trabajo en el sitio o lugar en donde deba desempeñarlo, no pudiendo, por consiguiente, salvo orden superior, pasar al puesto de trabajo de otros compañeros.</w:t>
      </w:r>
    </w:p>
    <w:p w:rsidR="00D03C74" w:rsidRPr="007D1679" w:rsidRDefault="00D03C74" w:rsidP="00E046BD">
      <w:pPr>
        <w:numPr>
          <w:ilvl w:val="0"/>
          <w:numId w:val="10"/>
        </w:numPr>
        <w:tabs>
          <w:tab w:val="clear" w:pos="720"/>
          <w:tab w:val="num" w:pos="426"/>
        </w:tabs>
        <w:ind w:left="426" w:hanging="426"/>
        <w:jc w:val="both"/>
        <w:rPr>
          <w:rFonts w:ascii="Tahoma" w:hAnsi="Tahoma" w:cs="Tahoma"/>
        </w:rPr>
      </w:pPr>
      <w:r w:rsidRPr="007D1679">
        <w:rPr>
          <w:rFonts w:ascii="Tahoma" w:hAnsi="Tahoma" w:cs="Tahoma"/>
        </w:rPr>
        <w:lastRenderedPageBreak/>
        <w:t>Observar rigurosamente las medidas y precauciones que se le indiquen, para el manejo de las máquinas, herramientas, o instrumentos de trabajo.</w:t>
      </w:r>
    </w:p>
    <w:p w:rsidR="00D03C74" w:rsidRPr="007D1679" w:rsidRDefault="00D03C74" w:rsidP="00D03C74">
      <w:pPr>
        <w:jc w:val="both"/>
        <w:rPr>
          <w:rFonts w:ascii="Tahoma" w:hAnsi="Tahoma" w:cs="Tahoma"/>
        </w:rPr>
      </w:pPr>
    </w:p>
    <w:p w:rsidR="00D03C74" w:rsidRPr="001345BA" w:rsidRDefault="00D03C74" w:rsidP="00E046BD">
      <w:pPr>
        <w:numPr>
          <w:ilvl w:val="0"/>
          <w:numId w:val="10"/>
        </w:numPr>
        <w:tabs>
          <w:tab w:val="clear" w:pos="720"/>
          <w:tab w:val="num" w:pos="426"/>
        </w:tabs>
        <w:ind w:left="426" w:hanging="426"/>
        <w:jc w:val="both"/>
        <w:rPr>
          <w:rFonts w:ascii="Tahoma" w:hAnsi="Tahoma" w:cs="Tahoma"/>
        </w:rPr>
      </w:pPr>
      <w:r w:rsidRPr="007D1679">
        <w:rPr>
          <w:rFonts w:ascii="Tahoma" w:hAnsi="Tahoma" w:cs="Tahoma"/>
        </w:rPr>
        <w:t xml:space="preserve">Hacer estricto cumplimiento de los procedimientos de trabajo, especialmente de las medidas tendientes a garantizar la </w:t>
      </w:r>
      <w:r w:rsidR="007C7E40">
        <w:rPr>
          <w:rFonts w:ascii="Tahoma" w:hAnsi="Tahoma" w:cs="Tahoma"/>
        </w:rPr>
        <w:t>Seguridad y Salud en el Trabajo</w:t>
      </w:r>
      <w:r w:rsidRPr="007D1679">
        <w:rPr>
          <w:rFonts w:ascii="Tahoma" w:hAnsi="Tahoma" w:cs="Tahoma"/>
        </w:rPr>
        <w:t xml:space="preserve"> y la seguridad industrial, en actividades consideradas como peligrosas: 1. trabajos en alturas, 2. trabajos en espacios confinados, 3. trabajos con electricidad (alta y baja tensión), 4. trabajos con productos químicos peligrosos 5. trabajos de oxicorte y soldadura y demás </w:t>
      </w:r>
      <w:r w:rsidRPr="001345BA">
        <w:rPr>
          <w:rFonts w:ascii="Tahoma" w:hAnsi="Tahoma" w:cs="Tahoma"/>
        </w:rPr>
        <w:t xml:space="preserve">actividades de alto riesgo establecidas en el </w:t>
      </w:r>
      <w:r w:rsidR="007C7E40">
        <w:rPr>
          <w:rFonts w:ascii="Tahoma" w:hAnsi="Tahoma" w:cs="Tahoma"/>
          <w:b/>
        </w:rPr>
        <w:t>Sistema de Gestión de la Seguridad y Salud en el trabajo SG-SST</w:t>
      </w:r>
      <w:r w:rsidRPr="0034296D">
        <w:rPr>
          <w:rFonts w:ascii="Tahoma" w:hAnsi="Tahoma" w:cs="Tahoma"/>
          <w:b/>
        </w:rPr>
        <w:t>.</w:t>
      </w:r>
      <w:r w:rsidRPr="001345BA">
        <w:rPr>
          <w:rFonts w:ascii="Tahoma" w:hAnsi="Tahoma" w:cs="Tahoma"/>
        </w:rPr>
        <w:t xml:space="preserve"> </w:t>
      </w:r>
    </w:p>
    <w:p w:rsidR="00D03C74" w:rsidRPr="007D1679" w:rsidRDefault="00D03C74" w:rsidP="000A3550">
      <w:pPr>
        <w:jc w:val="center"/>
        <w:outlineLvl w:val="0"/>
        <w:rPr>
          <w:rFonts w:ascii="Tahoma" w:hAnsi="Tahoma" w:cs="Tahoma"/>
          <w:b/>
        </w:rPr>
      </w:pPr>
    </w:p>
    <w:p w:rsidR="00D03C74" w:rsidRPr="007D1679" w:rsidRDefault="00D03C74" w:rsidP="000A3550">
      <w:pPr>
        <w:jc w:val="center"/>
        <w:outlineLvl w:val="0"/>
        <w:rPr>
          <w:rFonts w:ascii="Tahoma" w:hAnsi="Tahoma" w:cs="Tahoma"/>
          <w:b/>
        </w:rPr>
      </w:pPr>
    </w:p>
    <w:p w:rsidR="00D03C74" w:rsidRPr="007D1679" w:rsidRDefault="00D03C74" w:rsidP="000A3550">
      <w:pPr>
        <w:jc w:val="center"/>
        <w:outlineLvl w:val="0"/>
        <w:rPr>
          <w:rFonts w:ascii="Tahoma" w:hAnsi="Tahoma" w:cs="Tahoma"/>
          <w:b/>
        </w:rPr>
      </w:pPr>
    </w:p>
    <w:p w:rsidR="008029FD" w:rsidRPr="007D1679" w:rsidRDefault="008029FD" w:rsidP="000A3550">
      <w:pPr>
        <w:jc w:val="center"/>
        <w:outlineLvl w:val="0"/>
        <w:rPr>
          <w:rFonts w:ascii="Tahoma" w:hAnsi="Tahoma" w:cs="Tahoma"/>
          <w:b/>
        </w:rPr>
      </w:pPr>
      <w:r w:rsidRPr="007D1679">
        <w:rPr>
          <w:rFonts w:ascii="Tahoma" w:hAnsi="Tahoma" w:cs="Tahoma"/>
          <w:b/>
        </w:rPr>
        <w:t>CAPITULO XI</w:t>
      </w:r>
      <w:r w:rsidR="00E27F6B">
        <w:rPr>
          <w:rFonts w:ascii="Tahoma" w:hAnsi="Tahoma" w:cs="Tahoma"/>
          <w:b/>
        </w:rPr>
        <w:t>II</w:t>
      </w:r>
    </w:p>
    <w:p w:rsidR="008029FD" w:rsidRDefault="008029FD" w:rsidP="000A3550">
      <w:pPr>
        <w:jc w:val="center"/>
        <w:outlineLvl w:val="0"/>
        <w:rPr>
          <w:rFonts w:ascii="Tahoma" w:hAnsi="Tahoma" w:cs="Tahoma"/>
          <w:b/>
        </w:rPr>
      </w:pPr>
      <w:r w:rsidRPr="007D1679">
        <w:rPr>
          <w:rFonts w:ascii="Tahoma" w:hAnsi="Tahoma" w:cs="Tahoma"/>
          <w:b/>
        </w:rPr>
        <w:t>LABORES PROHIBIDAS PARA MUJERES Y MENORES DE EDAD</w:t>
      </w:r>
    </w:p>
    <w:p w:rsidR="009C328C" w:rsidRDefault="009C328C" w:rsidP="000A3550">
      <w:pPr>
        <w:jc w:val="center"/>
        <w:outlineLvl w:val="0"/>
        <w:rPr>
          <w:rFonts w:ascii="Tahoma" w:hAnsi="Tahoma" w:cs="Tahoma"/>
          <w:b/>
        </w:rPr>
      </w:pPr>
    </w:p>
    <w:p w:rsidR="009C328C" w:rsidRPr="00AE32B1" w:rsidRDefault="009C328C" w:rsidP="009C328C">
      <w:pPr>
        <w:jc w:val="both"/>
        <w:outlineLvl w:val="0"/>
        <w:rPr>
          <w:rFonts w:ascii="Tahoma" w:hAnsi="Tahoma" w:cs="Tahoma"/>
        </w:rPr>
      </w:pPr>
      <w:r w:rsidRPr="00AE32B1">
        <w:rPr>
          <w:rFonts w:ascii="Tahoma" w:hAnsi="Tahoma" w:cs="Tahoma"/>
        </w:rPr>
        <w:t>Queda prohibido emplear a los menores de dieciocho (18) años, salvo expresa autorización de sus padres, tutores o representantes legales de los mismos</w:t>
      </w:r>
      <w:r w:rsidR="002C387F" w:rsidRPr="00AE32B1">
        <w:rPr>
          <w:rFonts w:ascii="Tahoma" w:hAnsi="Tahoma" w:cs="Tahoma"/>
        </w:rPr>
        <w:t xml:space="preserve"> y del Inspector de Trabajo.</w:t>
      </w:r>
    </w:p>
    <w:p w:rsidR="008029FD" w:rsidRPr="007D1679" w:rsidRDefault="008029FD">
      <w:pPr>
        <w:jc w:val="both"/>
        <w:rPr>
          <w:rFonts w:ascii="Tahoma" w:hAnsi="Tahoma" w:cs="Tahoma"/>
        </w:rPr>
      </w:pPr>
    </w:p>
    <w:p w:rsidR="003C7625" w:rsidRPr="003C7625" w:rsidRDefault="005F1CE7" w:rsidP="003C7625">
      <w:pPr>
        <w:spacing w:before="100" w:beforeAutospacing="1" w:after="240"/>
        <w:jc w:val="both"/>
        <w:rPr>
          <w:rFonts w:ascii="Tahoma" w:hAnsi="Tahoma" w:cs="Tahoma"/>
          <w:color w:val="000000"/>
          <w:lang w:val="es-CO" w:eastAsia="es-CO"/>
        </w:rPr>
      </w:pPr>
      <w:r w:rsidRPr="003C7625">
        <w:rPr>
          <w:rFonts w:ascii="Tahoma" w:hAnsi="Tahoma" w:cs="Tahoma"/>
          <w:b/>
        </w:rPr>
        <w:t>ARTÍCULO</w:t>
      </w:r>
      <w:r w:rsidR="008029FD" w:rsidRPr="003C7625">
        <w:rPr>
          <w:rFonts w:ascii="Tahoma" w:hAnsi="Tahoma" w:cs="Tahoma"/>
          <w:b/>
        </w:rPr>
        <w:t xml:space="preserve"> </w:t>
      </w:r>
      <w:r w:rsidR="00E27F6B" w:rsidRPr="003C7625">
        <w:rPr>
          <w:rFonts w:ascii="Tahoma" w:hAnsi="Tahoma" w:cs="Tahoma"/>
          <w:b/>
        </w:rPr>
        <w:t>5</w:t>
      </w:r>
      <w:r w:rsidR="00E27F6B">
        <w:rPr>
          <w:rFonts w:ascii="Tahoma" w:hAnsi="Tahoma" w:cs="Tahoma"/>
          <w:b/>
        </w:rPr>
        <w:t>4</w:t>
      </w:r>
      <w:r w:rsidR="008029FD" w:rsidRPr="003C7625">
        <w:rPr>
          <w:rFonts w:ascii="Tahoma" w:hAnsi="Tahoma" w:cs="Tahoma"/>
          <w:b/>
        </w:rPr>
        <w:t>.-</w:t>
      </w:r>
      <w:r w:rsidR="008029FD" w:rsidRPr="003C7625">
        <w:rPr>
          <w:rFonts w:ascii="Tahoma" w:hAnsi="Tahoma" w:cs="Tahoma"/>
        </w:rPr>
        <w:t xml:space="preserve">  </w:t>
      </w:r>
      <w:r w:rsidR="003C7625" w:rsidRPr="003C7625">
        <w:rPr>
          <w:rFonts w:ascii="Tahoma" w:hAnsi="Tahoma" w:cs="Tahoma"/>
        </w:rPr>
        <w:t xml:space="preserve">En los términos de lo numerales 2 y 3 del artículo 242 del Código Sustantivo del Trabajo, </w:t>
      </w:r>
      <w:r w:rsidR="003C7625">
        <w:rPr>
          <w:rFonts w:ascii="Tahoma" w:hAnsi="Tahoma" w:cs="Tahoma"/>
        </w:rPr>
        <w:t xml:space="preserve">EL EMPLEADOR no </w:t>
      </w:r>
      <w:r w:rsidR="003C7625" w:rsidRPr="003C7625">
        <w:rPr>
          <w:rFonts w:ascii="Tahoma" w:hAnsi="Tahoma" w:cs="Tahoma"/>
          <w:color w:val="000000"/>
          <w:lang w:val="es-CO" w:eastAsia="es-CO"/>
        </w:rPr>
        <w:t>emplear</w:t>
      </w:r>
      <w:r w:rsidR="003C7625">
        <w:rPr>
          <w:rFonts w:ascii="Tahoma" w:hAnsi="Tahoma" w:cs="Tahoma"/>
          <w:color w:val="000000"/>
          <w:lang w:val="es-CO" w:eastAsia="es-CO"/>
        </w:rPr>
        <w:t>á</w:t>
      </w:r>
      <w:r w:rsidR="003C7625" w:rsidRPr="003C7625">
        <w:rPr>
          <w:rFonts w:ascii="Tahoma" w:hAnsi="Tahoma" w:cs="Tahoma"/>
          <w:color w:val="000000"/>
          <w:lang w:val="es-CO" w:eastAsia="es-CO"/>
        </w:rPr>
        <w:t xml:space="preserve"> a los menores de diez y ocho (18) años y la mujeres en trabajos de pintura industrial que entrañen el empleo de la cerusa, del sulfato de plomo o de cualquier otro producto que contenga dichos pigmentos.  Igualmente, las mujeres sin distinción de edad, y los menores de diez y ocho (18) años, no pueden ser empleados en trabajos subterráneos de las minas ni, en general, trabajar en labores peligrosas, insalubres o que requieran grandes esfuerzos. </w:t>
      </w:r>
    </w:p>
    <w:p w:rsidR="008029FD" w:rsidRPr="003C7625" w:rsidRDefault="003C7625">
      <w:pPr>
        <w:jc w:val="both"/>
        <w:rPr>
          <w:rFonts w:ascii="Tahoma" w:hAnsi="Tahoma" w:cs="Tahoma"/>
        </w:rPr>
      </w:pPr>
      <w:r w:rsidRPr="003C7625">
        <w:rPr>
          <w:rFonts w:ascii="Tahoma" w:hAnsi="Tahoma" w:cs="Tahoma"/>
          <w:b/>
        </w:rPr>
        <w:t xml:space="preserve">PARÁGRAFO PRIMERO.- </w:t>
      </w:r>
      <w:r w:rsidRPr="003C7625">
        <w:rPr>
          <w:rFonts w:ascii="Tahoma" w:hAnsi="Tahoma" w:cs="Tahoma"/>
        </w:rPr>
        <w:t xml:space="preserve">No obstante la anterior prohibición, </w:t>
      </w:r>
      <w:r w:rsidRPr="003C7625">
        <w:rPr>
          <w:rFonts w:ascii="Tahoma" w:hAnsi="Tahoma" w:cs="Tahoma"/>
          <w:color w:val="000000"/>
        </w:rPr>
        <w:t xml:space="preserve">las mujeres, sin distinción de edad, pueden ser empleadas para la ejecución de turnos nocturnos, al tenor de lo previsto por la sentencia </w:t>
      </w:r>
      <w:r>
        <w:rPr>
          <w:rFonts w:ascii="Tahoma" w:hAnsi="Tahoma" w:cs="Tahoma"/>
          <w:color w:val="000000"/>
        </w:rPr>
        <w:t xml:space="preserve">de la Corte Constitucional </w:t>
      </w:r>
      <w:r w:rsidRPr="0034296D">
        <w:rPr>
          <w:rFonts w:ascii="Tahoma" w:hAnsi="Tahoma" w:cs="Tahoma"/>
          <w:b/>
          <w:color w:val="000000"/>
        </w:rPr>
        <w:t>C-622 de 1997</w:t>
      </w:r>
      <w:r>
        <w:rPr>
          <w:rFonts w:ascii="Tahoma" w:hAnsi="Tahoma" w:cs="Tahoma"/>
          <w:color w:val="000000"/>
        </w:rPr>
        <w:t>, en procesos de producción que no impliquen riesgo para la salud</w:t>
      </w:r>
      <w:r w:rsidRPr="003C7625">
        <w:rPr>
          <w:rFonts w:ascii="Tahoma" w:hAnsi="Tahoma" w:cs="Tahoma"/>
          <w:color w:val="000000"/>
        </w:rPr>
        <w:t>.</w:t>
      </w:r>
    </w:p>
    <w:p w:rsidR="008029FD" w:rsidRPr="003C7625"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b/>
        </w:rPr>
        <w:t>PARÁGRAFO.-</w:t>
      </w:r>
      <w:r w:rsidRPr="007D1679">
        <w:rPr>
          <w:rFonts w:ascii="Tahoma" w:hAnsi="Tahoma" w:cs="Tahoma"/>
        </w:rPr>
        <w:t xml:space="preserve"> Queda prohibido además, emplear a menores de </w:t>
      </w:r>
      <w:r w:rsidR="003C7625">
        <w:rPr>
          <w:rFonts w:ascii="Tahoma" w:hAnsi="Tahoma" w:cs="Tahoma"/>
        </w:rPr>
        <w:t xml:space="preserve">quince </w:t>
      </w:r>
      <w:r w:rsidR="00032BD7" w:rsidRPr="007D1679">
        <w:rPr>
          <w:rFonts w:ascii="Tahoma" w:hAnsi="Tahoma" w:cs="Tahoma"/>
        </w:rPr>
        <w:t>(</w:t>
      </w:r>
      <w:r w:rsidR="003C7625">
        <w:rPr>
          <w:rFonts w:ascii="Tahoma" w:hAnsi="Tahoma" w:cs="Tahoma"/>
        </w:rPr>
        <w:t>15</w:t>
      </w:r>
      <w:r w:rsidR="00032BD7" w:rsidRPr="007D1679">
        <w:rPr>
          <w:rFonts w:ascii="Tahoma" w:hAnsi="Tahoma" w:cs="Tahoma"/>
        </w:rPr>
        <w:t xml:space="preserve">) </w:t>
      </w:r>
      <w:r w:rsidRPr="007D1679">
        <w:rPr>
          <w:rFonts w:ascii="Tahoma" w:hAnsi="Tahoma" w:cs="Tahoma"/>
        </w:rPr>
        <w:t xml:space="preserve">años y someter a trabajo nocturno a los menores de </w:t>
      </w:r>
      <w:r w:rsidR="00032BD7" w:rsidRPr="007D1679">
        <w:rPr>
          <w:rFonts w:ascii="Tahoma" w:hAnsi="Tahoma" w:cs="Tahoma"/>
        </w:rPr>
        <w:t>dieciocho (</w:t>
      </w:r>
      <w:r w:rsidRPr="007D1679">
        <w:rPr>
          <w:rFonts w:ascii="Tahoma" w:hAnsi="Tahoma" w:cs="Tahoma"/>
        </w:rPr>
        <w:t>18</w:t>
      </w:r>
      <w:r w:rsidR="00032BD7" w:rsidRPr="007D1679">
        <w:rPr>
          <w:rFonts w:ascii="Tahoma" w:hAnsi="Tahoma" w:cs="Tahoma"/>
        </w:rPr>
        <w:t xml:space="preserve">) </w:t>
      </w:r>
      <w:r w:rsidRPr="007D1679">
        <w:rPr>
          <w:rFonts w:ascii="Tahoma" w:hAnsi="Tahoma" w:cs="Tahoma"/>
        </w:rPr>
        <w:t xml:space="preserve">años.  Cuando se empleen menores de </w:t>
      </w:r>
      <w:r w:rsidR="00032BD7" w:rsidRPr="007D1679">
        <w:rPr>
          <w:rFonts w:ascii="Tahoma" w:hAnsi="Tahoma" w:cs="Tahoma"/>
        </w:rPr>
        <w:t>dieciocho (</w:t>
      </w:r>
      <w:r w:rsidRPr="007D1679">
        <w:rPr>
          <w:rFonts w:ascii="Tahoma" w:hAnsi="Tahoma" w:cs="Tahoma"/>
        </w:rPr>
        <w:t>18</w:t>
      </w:r>
      <w:r w:rsidR="00032BD7" w:rsidRPr="007D1679">
        <w:rPr>
          <w:rFonts w:ascii="Tahoma" w:hAnsi="Tahoma" w:cs="Tahoma"/>
        </w:rPr>
        <w:t>)</w:t>
      </w:r>
      <w:r w:rsidRPr="007D1679">
        <w:rPr>
          <w:rFonts w:ascii="Tahoma" w:hAnsi="Tahoma" w:cs="Tahoma"/>
        </w:rPr>
        <w:t xml:space="preserve"> años, </w:t>
      </w:r>
      <w:r w:rsidR="00F3765B">
        <w:rPr>
          <w:rFonts w:ascii="Tahoma" w:hAnsi="Tahoma" w:cs="Tahoma"/>
        </w:rPr>
        <w:t>EL EMPLEADOR</w:t>
      </w:r>
      <w:r w:rsidRPr="007D1679">
        <w:rPr>
          <w:rFonts w:ascii="Tahoma" w:hAnsi="Tahoma" w:cs="Tahoma"/>
        </w:rPr>
        <w:t xml:space="preserve"> llevará un registro de inscripción de los que allí laboren, indicando su fecha de nacimiento, según se estipula en el </w:t>
      </w:r>
      <w:r w:rsidR="003C7625">
        <w:rPr>
          <w:rFonts w:ascii="Tahoma" w:hAnsi="Tahoma" w:cs="Tahoma"/>
        </w:rPr>
        <w:t xml:space="preserve">numeral 4 del </w:t>
      </w:r>
      <w:r w:rsidRPr="007D1679">
        <w:rPr>
          <w:rFonts w:ascii="Tahoma" w:hAnsi="Tahoma" w:cs="Tahoma"/>
        </w:rPr>
        <w:t>artículo 4 del Decreto 13 de 1967.</w:t>
      </w:r>
    </w:p>
    <w:p w:rsidR="008029FD" w:rsidRPr="007D1679" w:rsidRDefault="008029FD">
      <w:pPr>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rPr>
        <w:t xml:space="preserve">Los menores de </w:t>
      </w:r>
      <w:r w:rsidR="00032BD7" w:rsidRPr="007D1679">
        <w:rPr>
          <w:rFonts w:ascii="Tahoma" w:hAnsi="Tahoma" w:cs="Tahoma"/>
        </w:rPr>
        <w:t xml:space="preserve">dieciocho (18) </w:t>
      </w:r>
      <w:r w:rsidRPr="007D1679">
        <w:rPr>
          <w:rFonts w:ascii="Tahoma" w:hAnsi="Tahoma" w:cs="Tahoma"/>
        </w:rPr>
        <w:t xml:space="preserve">años de edad no podrán ser </w:t>
      </w:r>
      <w:r w:rsidR="00F3765B">
        <w:rPr>
          <w:rFonts w:ascii="Tahoma" w:hAnsi="Tahoma" w:cs="Tahoma"/>
        </w:rPr>
        <w:t>LOS EMPLEADOS</w:t>
      </w:r>
      <w:r w:rsidRPr="007D1679">
        <w:rPr>
          <w:rFonts w:ascii="Tahoma" w:hAnsi="Tahoma" w:cs="Tahoma"/>
        </w:rPr>
        <w:t xml:space="preserve"> en los oficios que a continuación se enumeran:</w:t>
      </w:r>
    </w:p>
    <w:p w:rsidR="008029FD" w:rsidRPr="007D1679" w:rsidRDefault="008029FD">
      <w:pPr>
        <w:jc w:val="both"/>
        <w:rPr>
          <w:rFonts w:ascii="Tahoma" w:hAnsi="Tahoma" w:cs="Tahoma"/>
        </w:rPr>
      </w:pPr>
    </w:p>
    <w:p w:rsidR="008029FD" w:rsidRPr="007D1679" w:rsidRDefault="008029FD">
      <w:pPr>
        <w:ind w:left="426" w:hanging="426"/>
        <w:jc w:val="both"/>
        <w:rPr>
          <w:rFonts w:ascii="Tahoma" w:hAnsi="Tahoma" w:cs="Tahoma"/>
        </w:rPr>
      </w:pPr>
      <w:r w:rsidRPr="007D1679">
        <w:rPr>
          <w:rFonts w:ascii="Tahoma" w:hAnsi="Tahoma" w:cs="Tahoma"/>
        </w:rPr>
        <w:t>1.</w:t>
      </w:r>
      <w:r w:rsidRPr="007D1679">
        <w:rPr>
          <w:rFonts w:ascii="Tahoma" w:hAnsi="Tahoma" w:cs="Tahoma"/>
        </w:rPr>
        <w:tab/>
        <w:t>En los cuales puedan sufrir alteraciones de la salud, tales como:</w:t>
      </w:r>
    </w:p>
    <w:p w:rsidR="008029FD" w:rsidRPr="007D1679" w:rsidRDefault="008029FD">
      <w:pPr>
        <w:ind w:left="426" w:hanging="426"/>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a)</w:t>
      </w:r>
      <w:r w:rsidRPr="007D1679">
        <w:rPr>
          <w:rFonts w:ascii="Tahoma" w:hAnsi="Tahoma" w:cs="Tahoma"/>
        </w:rPr>
        <w:tab/>
        <w:t>Donde tengan que ver con sustancias tóxicas o nocivas.</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b)</w:t>
      </w:r>
      <w:r w:rsidRPr="007D1679">
        <w:rPr>
          <w:rFonts w:ascii="Tahoma" w:hAnsi="Tahoma" w:cs="Tahoma"/>
        </w:rPr>
        <w:tab/>
        <w:t>Donde existan temperaturas anormales, ambientes contaminados o con insuficiente ventilación.</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c)</w:t>
      </w:r>
      <w:r w:rsidRPr="007D1679">
        <w:rPr>
          <w:rFonts w:ascii="Tahoma" w:hAnsi="Tahoma" w:cs="Tahoma"/>
        </w:rPr>
        <w:tab/>
        <w:t xml:space="preserve">En trabajos de minería, o que confluyan agentes nocivos como contaminantes, desequilibrios térmicos, </w:t>
      </w:r>
      <w:r w:rsidR="00ED4754" w:rsidRPr="007D1679">
        <w:rPr>
          <w:rFonts w:ascii="Tahoma" w:hAnsi="Tahoma" w:cs="Tahoma"/>
        </w:rPr>
        <w:t xml:space="preserve">deficiencia </w:t>
      </w:r>
      <w:r w:rsidRPr="007D1679">
        <w:rPr>
          <w:rFonts w:ascii="Tahoma" w:hAnsi="Tahoma" w:cs="Tahoma"/>
        </w:rPr>
        <w:t>oxígeno por oxidación o gasificación.</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d)</w:t>
      </w:r>
      <w:r w:rsidRPr="007D1679">
        <w:rPr>
          <w:rFonts w:ascii="Tahoma" w:hAnsi="Tahoma" w:cs="Tahoma"/>
        </w:rPr>
        <w:tab/>
        <w:t>En altos hornos de fundición y recocido de metales o trabajos de forja.</w:t>
      </w:r>
    </w:p>
    <w:p w:rsidR="008029FD" w:rsidRPr="007D1679" w:rsidRDefault="008029FD">
      <w:pPr>
        <w:ind w:left="709" w:hanging="283"/>
        <w:jc w:val="both"/>
        <w:rPr>
          <w:rFonts w:ascii="Tahoma" w:hAnsi="Tahoma" w:cs="Tahoma"/>
        </w:rPr>
      </w:pPr>
      <w:r w:rsidRPr="007D1679">
        <w:rPr>
          <w:rFonts w:ascii="Tahoma" w:hAnsi="Tahoma" w:cs="Tahoma"/>
        </w:rPr>
        <w:lastRenderedPageBreak/>
        <w:t>e)</w:t>
      </w:r>
      <w:r w:rsidRPr="007D1679">
        <w:rPr>
          <w:rFonts w:ascii="Tahoma" w:hAnsi="Tahoma" w:cs="Tahoma"/>
        </w:rPr>
        <w:tab/>
        <w:t xml:space="preserve">En donde exista exposición a ruidos que sobrepasen </w:t>
      </w:r>
      <w:r w:rsidR="00866714" w:rsidRPr="00866714">
        <w:rPr>
          <w:rFonts w:ascii="Tahoma" w:hAnsi="Tahoma" w:cs="Tahoma"/>
          <w:b/>
        </w:rPr>
        <w:t>75 decibeles</w:t>
      </w:r>
      <w:r w:rsidR="004C7881" w:rsidRPr="007D1679">
        <w:rPr>
          <w:rFonts w:ascii="Tahoma" w:hAnsi="Tahoma" w:cs="Tahoma"/>
        </w:rPr>
        <w:t xml:space="preserve"> de presión sonora</w:t>
      </w:r>
      <w:r w:rsidR="003C7625">
        <w:rPr>
          <w:rFonts w:ascii="Tahoma" w:hAnsi="Tahoma" w:cs="Tahoma"/>
        </w:rPr>
        <w:t>.</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f)</w:t>
      </w:r>
      <w:r w:rsidRPr="007D1679">
        <w:rPr>
          <w:rFonts w:ascii="Tahoma" w:hAnsi="Tahoma" w:cs="Tahoma"/>
        </w:rPr>
        <w:tab/>
        <w:t xml:space="preserve">En donde exista manipulación de sustancias radioactivas, pinturas luminiscentes, </w:t>
      </w:r>
      <w:r w:rsidR="005B12AC" w:rsidRPr="007D1679">
        <w:rPr>
          <w:rFonts w:ascii="Tahoma" w:hAnsi="Tahoma" w:cs="Tahoma"/>
        </w:rPr>
        <w:t>R</w:t>
      </w:r>
      <w:r w:rsidRPr="007D1679">
        <w:rPr>
          <w:rFonts w:ascii="Tahoma" w:hAnsi="Tahoma" w:cs="Tahoma"/>
        </w:rPr>
        <w:t xml:space="preserve">ayos </w:t>
      </w:r>
      <w:r w:rsidR="005B12AC" w:rsidRPr="007D1679">
        <w:rPr>
          <w:rFonts w:ascii="Tahoma" w:hAnsi="Tahoma" w:cs="Tahoma"/>
        </w:rPr>
        <w:t>X</w:t>
      </w:r>
      <w:r w:rsidRPr="007D1679">
        <w:rPr>
          <w:rFonts w:ascii="Tahoma" w:hAnsi="Tahoma" w:cs="Tahoma"/>
        </w:rPr>
        <w:t>, con exposición a radiaciones ultravioletas, infrarrojas y emisiones de radio frecuentes.</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g)</w:t>
      </w:r>
      <w:r w:rsidRPr="007D1679">
        <w:rPr>
          <w:rFonts w:ascii="Tahoma" w:hAnsi="Tahoma" w:cs="Tahoma"/>
        </w:rPr>
        <w:tab/>
        <w:t>En donde haya exposición a corrientes eléctricas de alto voltaje.</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h)</w:t>
      </w:r>
      <w:r w:rsidRPr="007D1679">
        <w:rPr>
          <w:rFonts w:ascii="Tahoma" w:hAnsi="Tahoma" w:cs="Tahoma"/>
        </w:rPr>
        <w:tab/>
        <w:t>En trabajos submarinos.</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i)</w:t>
      </w:r>
      <w:r w:rsidRPr="007D1679">
        <w:rPr>
          <w:rFonts w:ascii="Tahoma" w:hAnsi="Tahoma" w:cs="Tahoma"/>
        </w:rPr>
        <w:tab/>
        <w:t>En basureros o donde se generen agentes biológicos patógenos.</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j)</w:t>
      </w:r>
      <w:r w:rsidRPr="007D1679">
        <w:rPr>
          <w:rFonts w:ascii="Tahoma" w:hAnsi="Tahoma" w:cs="Tahoma"/>
        </w:rPr>
        <w:tab/>
        <w:t>Donde haya manipulación de sustancias explosivas, inflamables o cáusticas.</w:t>
      </w:r>
    </w:p>
    <w:p w:rsidR="008029FD" w:rsidRPr="007D1679" w:rsidRDefault="008029FD">
      <w:pPr>
        <w:ind w:left="426" w:hanging="426"/>
        <w:jc w:val="both"/>
        <w:rPr>
          <w:rFonts w:ascii="Tahoma" w:hAnsi="Tahoma" w:cs="Tahoma"/>
        </w:rPr>
      </w:pPr>
    </w:p>
    <w:p w:rsidR="008029FD" w:rsidRPr="007D1679" w:rsidRDefault="008029FD">
      <w:pPr>
        <w:ind w:left="426" w:hanging="426"/>
        <w:jc w:val="both"/>
        <w:rPr>
          <w:rFonts w:ascii="Tahoma" w:hAnsi="Tahoma" w:cs="Tahoma"/>
        </w:rPr>
      </w:pPr>
      <w:r w:rsidRPr="007D1679">
        <w:rPr>
          <w:rFonts w:ascii="Tahoma" w:hAnsi="Tahoma" w:cs="Tahoma"/>
        </w:rPr>
        <w:t>2.</w:t>
      </w:r>
      <w:r w:rsidRPr="007D1679">
        <w:rPr>
          <w:rFonts w:ascii="Tahoma" w:hAnsi="Tahoma" w:cs="Tahoma"/>
        </w:rPr>
        <w:tab/>
        <w:t>En los cuales se afecta la moralidad y las buenas costumbres, tales como:</w:t>
      </w:r>
    </w:p>
    <w:p w:rsidR="008029FD" w:rsidRPr="007D1679" w:rsidRDefault="008029FD">
      <w:pPr>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a)</w:t>
      </w:r>
      <w:r w:rsidRPr="007D1679">
        <w:rPr>
          <w:rFonts w:ascii="Tahoma" w:hAnsi="Tahoma" w:cs="Tahoma"/>
        </w:rPr>
        <w:tab/>
        <w:t>Trabajo en casas de lenocinio</w:t>
      </w:r>
      <w:r w:rsidR="00145B90" w:rsidRPr="007D1679">
        <w:rPr>
          <w:rFonts w:ascii="Tahoma" w:hAnsi="Tahoma" w:cs="Tahoma"/>
        </w:rPr>
        <w:t xml:space="preserve"> o </w:t>
      </w:r>
      <w:r w:rsidRPr="007D1679">
        <w:rPr>
          <w:rFonts w:ascii="Tahoma" w:hAnsi="Tahoma" w:cs="Tahoma"/>
        </w:rPr>
        <w:t>afines</w:t>
      </w:r>
      <w:r w:rsidR="002262B5" w:rsidRPr="007D1679">
        <w:rPr>
          <w:rFonts w:ascii="Tahoma" w:hAnsi="Tahoma" w:cs="Tahoma"/>
        </w:rPr>
        <w:t>,</w:t>
      </w:r>
      <w:r w:rsidRPr="007D1679">
        <w:rPr>
          <w:rFonts w:ascii="Tahoma" w:hAnsi="Tahoma" w:cs="Tahoma"/>
        </w:rPr>
        <w:t xml:space="preserve"> y las que señalen las autoridades de trabajo.</w:t>
      </w:r>
    </w:p>
    <w:p w:rsidR="008029FD" w:rsidRPr="007D1679" w:rsidRDefault="008029FD">
      <w:pPr>
        <w:ind w:left="709" w:hanging="283"/>
        <w:jc w:val="both"/>
        <w:rPr>
          <w:rFonts w:ascii="Tahoma" w:hAnsi="Tahoma" w:cs="Tahoma"/>
        </w:rPr>
      </w:pPr>
    </w:p>
    <w:p w:rsidR="008029FD" w:rsidRPr="007D1679" w:rsidRDefault="008029FD">
      <w:pPr>
        <w:ind w:left="709" w:hanging="283"/>
        <w:jc w:val="both"/>
        <w:rPr>
          <w:rFonts w:ascii="Tahoma" w:hAnsi="Tahoma" w:cs="Tahoma"/>
        </w:rPr>
      </w:pPr>
      <w:r w:rsidRPr="007D1679">
        <w:rPr>
          <w:rFonts w:ascii="Tahoma" w:hAnsi="Tahoma" w:cs="Tahoma"/>
        </w:rPr>
        <w:t>b)</w:t>
      </w:r>
      <w:r w:rsidRPr="007D1679">
        <w:rPr>
          <w:rFonts w:ascii="Tahoma" w:hAnsi="Tahoma" w:cs="Tahoma"/>
        </w:rPr>
        <w:tab/>
        <w:t xml:space="preserve">Empleos en redacción, impresión, elaboración, distribución y venta de escritos contrarios a la moral o </w:t>
      </w:r>
      <w:r w:rsidR="00145B90" w:rsidRPr="007D1679">
        <w:rPr>
          <w:rFonts w:ascii="Tahoma" w:hAnsi="Tahoma" w:cs="Tahoma"/>
        </w:rPr>
        <w:t xml:space="preserve">las </w:t>
      </w:r>
      <w:r w:rsidRPr="007D1679">
        <w:rPr>
          <w:rFonts w:ascii="Tahoma" w:hAnsi="Tahoma" w:cs="Tahoma"/>
        </w:rPr>
        <w:t>buenas costumbres.</w:t>
      </w:r>
    </w:p>
    <w:p w:rsidR="008029FD" w:rsidRPr="007D1679" w:rsidRDefault="008029FD">
      <w:pPr>
        <w:jc w:val="both"/>
        <w:rPr>
          <w:rFonts w:ascii="Tahoma" w:hAnsi="Tahoma" w:cs="Tahoma"/>
        </w:rPr>
      </w:pPr>
    </w:p>
    <w:p w:rsidR="008029FD" w:rsidRPr="007D1679" w:rsidRDefault="008029FD" w:rsidP="002262B5">
      <w:pPr>
        <w:jc w:val="both"/>
        <w:rPr>
          <w:rFonts w:ascii="Tahoma" w:hAnsi="Tahoma" w:cs="Tahoma"/>
        </w:rPr>
      </w:pPr>
      <w:r w:rsidRPr="007D1679">
        <w:rPr>
          <w:rFonts w:ascii="Tahoma" w:hAnsi="Tahoma" w:cs="Tahoma"/>
        </w:rPr>
        <w:t xml:space="preserve">Cuando se conozca que </w:t>
      </w:r>
      <w:r w:rsidR="00F3765B">
        <w:rPr>
          <w:rFonts w:ascii="Tahoma" w:hAnsi="Tahoma" w:cs="Tahoma"/>
        </w:rPr>
        <w:t>EL EMPLEADOR</w:t>
      </w:r>
      <w:r w:rsidRPr="007D1679">
        <w:rPr>
          <w:rFonts w:ascii="Tahoma" w:hAnsi="Tahoma" w:cs="Tahoma"/>
        </w:rPr>
        <w:t xml:space="preserve"> viola este mandato, cualquier persona podrá avisar a las autoridades del trabajo para que se impongan las sanciones a que haya lugar.</w:t>
      </w:r>
    </w:p>
    <w:p w:rsidR="003C7625" w:rsidRDefault="003C7625" w:rsidP="000A3550">
      <w:pPr>
        <w:jc w:val="center"/>
        <w:outlineLvl w:val="0"/>
        <w:rPr>
          <w:rFonts w:ascii="Tahoma" w:hAnsi="Tahoma" w:cs="Tahoma"/>
          <w:b/>
        </w:rPr>
      </w:pPr>
    </w:p>
    <w:p w:rsidR="00AE32B1" w:rsidRDefault="00AE32B1" w:rsidP="000A3550">
      <w:pPr>
        <w:jc w:val="center"/>
        <w:outlineLvl w:val="0"/>
        <w:rPr>
          <w:rFonts w:ascii="Tahoma" w:hAnsi="Tahoma" w:cs="Tahoma"/>
          <w:b/>
        </w:rPr>
      </w:pPr>
    </w:p>
    <w:p w:rsidR="00256800" w:rsidRDefault="00256800" w:rsidP="000A3550">
      <w:pPr>
        <w:jc w:val="center"/>
        <w:outlineLvl w:val="0"/>
        <w:rPr>
          <w:rFonts w:ascii="Tahoma" w:hAnsi="Tahoma" w:cs="Tahoma"/>
          <w:b/>
        </w:rPr>
      </w:pPr>
    </w:p>
    <w:p w:rsidR="00256800" w:rsidRDefault="00256800" w:rsidP="000A3550">
      <w:pPr>
        <w:jc w:val="center"/>
        <w:outlineLvl w:val="0"/>
        <w:rPr>
          <w:rFonts w:ascii="Tahoma" w:hAnsi="Tahoma" w:cs="Tahoma"/>
          <w:b/>
        </w:rPr>
      </w:pPr>
    </w:p>
    <w:p w:rsidR="00256800" w:rsidRDefault="00256800" w:rsidP="000A3550">
      <w:pPr>
        <w:jc w:val="center"/>
        <w:outlineLvl w:val="0"/>
        <w:rPr>
          <w:rFonts w:ascii="Tahoma" w:hAnsi="Tahoma" w:cs="Tahoma"/>
          <w:b/>
        </w:rPr>
      </w:pPr>
    </w:p>
    <w:p w:rsidR="008029FD" w:rsidRPr="007D1679" w:rsidRDefault="008029FD" w:rsidP="000A3550">
      <w:pPr>
        <w:jc w:val="center"/>
        <w:outlineLvl w:val="0"/>
        <w:rPr>
          <w:rFonts w:ascii="Tahoma" w:hAnsi="Tahoma" w:cs="Tahoma"/>
          <w:b/>
        </w:rPr>
      </w:pPr>
      <w:r w:rsidRPr="007D1679">
        <w:rPr>
          <w:rFonts w:ascii="Tahoma" w:hAnsi="Tahoma" w:cs="Tahoma"/>
          <w:b/>
        </w:rPr>
        <w:t>CAPITULO X</w:t>
      </w:r>
      <w:r w:rsidR="00E27F6B">
        <w:rPr>
          <w:rFonts w:ascii="Tahoma" w:hAnsi="Tahoma" w:cs="Tahoma"/>
          <w:b/>
        </w:rPr>
        <w:t>I</w:t>
      </w:r>
      <w:r w:rsidRPr="007D1679">
        <w:rPr>
          <w:rFonts w:ascii="Tahoma" w:hAnsi="Tahoma" w:cs="Tahoma"/>
          <w:b/>
        </w:rPr>
        <w:t>V</w:t>
      </w:r>
    </w:p>
    <w:p w:rsidR="008029FD" w:rsidRPr="007D1679" w:rsidRDefault="008029FD" w:rsidP="000A3550">
      <w:pPr>
        <w:jc w:val="center"/>
        <w:outlineLvl w:val="0"/>
        <w:rPr>
          <w:rFonts w:ascii="Tahoma" w:hAnsi="Tahoma" w:cs="Tahoma"/>
          <w:b/>
        </w:rPr>
      </w:pPr>
      <w:r w:rsidRPr="007D1679">
        <w:rPr>
          <w:rFonts w:ascii="Tahoma" w:hAnsi="Tahoma" w:cs="Tahoma"/>
          <w:b/>
        </w:rPr>
        <w:t>ORDEN JERÁRQUICO</w:t>
      </w:r>
    </w:p>
    <w:p w:rsidR="008029FD" w:rsidRPr="007D1679" w:rsidRDefault="008029FD">
      <w:pPr>
        <w:jc w:val="center"/>
        <w:rPr>
          <w:rFonts w:ascii="Tahoma" w:hAnsi="Tahoma" w:cs="Tahoma"/>
          <w:b/>
        </w:rPr>
      </w:pP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263219">
        <w:rPr>
          <w:rFonts w:ascii="Tahoma" w:hAnsi="Tahoma" w:cs="Tahoma"/>
          <w:b/>
        </w:rPr>
        <w:t xml:space="preserve"> </w:t>
      </w:r>
      <w:r w:rsidR="00E27F6B">
        <w:rPr>
          <w:rFonts w:ascii="Tahoma" w:hAnsi="Tahoma" w:cs="Tahoma"/>
          <w:b/>
        </w:rPr>
        <w:t>55</w:t>
      </w:r>
      <w:r w:rsidR="008029FD" w:rsidRPr="007D1679">
        <w:rPr>
          <w:rFonts w:ascii="Tahoma" w:hAnsi="Tahoma" w:cs="Tahoma"/>
          <w:b/>
        </w:rPr>
        <w:t>.-</w:t>
      </w:r>
      <w:r w:rsidR="008029FD" w:rsidRPr="007D1679">
        <w:rPr>
          <w:rFonts w:ascii="Tahoma" w:hAnsi="Tahoma" w:cs="Tahoma"/>
        </w:rPr>
        <w:t xml:space="preserve">  Para todos los efectos de este Reglamento, el orden jerárquico de </w:t>
      </w:r>
      <w:r w:rsidR="003C7625">
        <w:rPr>
          <w:rFonts w:ascii="Tahoma" w:hAnsi="Tahoma" w:cs="Tahoma"/>
        </w:rPr>
        <w:t>L</w:t>
      </w:r>
      <w:r w:rsidR="00F3765B">
        <w:rPr>
          <w:rFonts w:ascii="Tahoma" w:hAnsi="Tahoma" w:cs="Tahoma"/>
        </w:rPr>
        <w:t>OS EMPLEADOS</w:t>
      </w:r>
      <w:r w:rsidR="008029FD" w:rsidRPr="007D1679">
        <w:rPr>
          <w:rFonts w:ascii="Tahoma" w:hAnsi="Tahoma" w:cs="Tahoma"/>
        </w:rPr>
        <w:t xml:space="preserve"> de </w:t>
      </w:r>
      <w:r w:rsidR="00F3765B">
        <w:rPr>
          <w:rFonts w:ascii="Tahoma" w:hAnsi="Tahoma" w:cs="Tahoma"/>
        </w:rPr>
        <w:t>EL EMPLEADOR</w:t>
      </w:r>
      <w:r w:rsidR="008029FD" w:rsidRPr="007D1679">
        <w:rPr>
          <w:rFonts w:ascii="Tahoma" w:hAnsi="Tahoma" w:cs="Tahoma"/>
        </w:rPr>
        <w:t xml:space="preserve"> es el siguiente:</w:t>
      </w:r>
    </w:p>
    <w:p w:rsidR="008029FD" w:rsidRPr="007D1679" w:rsidRDefault="008029FD">
      <w:pPr>
        <w:jc w:val="both"/>
        <w:rPr>
          <w:rFonts w:ascii="Tahoma" w:hAnsi="Tahoma" w:cs="Tahoma"/>
        </w:rPr>
      </w:pPr>
    </w:p>
    <w:p w:rsidR="008029FD" w:rsidRPr="00D91227" w:rsidRDefault="008029FD" w:rsidP="009125C0">
      <w:pPr>
        <w:numPr>
          <w:ilvl w:val="0"/>
          <w:numId w:val="6"/>
        </w:numPr>
        <w:jc w:val="center"/>
        <w:outlineLvl w:val="0"/>
        <w:rPr>
          <w:rFonts w:ascii="Tahoma" w:hAnsi="Tahoma" w:cs="Tahoma"/>
          <w:b/>
          <w:color w:val="E36C0A"/>
          <w:lang w:val="pt-BR"/>
        </w:rPr>
      </w:pPr>
      <w:r w:rsidRPr="00D91227">
        <w:rPr>
          <w:rFonts w:ascii="Tahoma" w:hAnsi="Tahoma" w:cs="Tahoma"/>
          <w:b/>
          <w:color w:val="E36C0A"/>
          <w:lang w:val="pt-BR"/>
        </w:rPr>
        <w:t>ASAMBLEA DE ACCIONISTAS</w:t>
      </w:r>
    </w:p>
    <w:p w:rsidR="006E2754" w:rsidRPr="00D91227" w:rsidRDefault="008029FD" w:rsidP="009125C0">
      <w:pPr>
        <w:numPr>
          <w:ilvl w:val="0"/>
          <w:numId w:val="6"/>
        </w:numPr>
        <w:jc w:val="center"/>
        <w:outlineLvl w:val="0"/>
        <w:rPr>
          <w:rFonts w:ascii="Tahoma" w:hAnsi="Tahoma" w:cs="Tahoma"/>
          <w:b/>
          <w:color w:val="E36C0A"/>
          <w:lang w:val="pt-BR"/>
        </w:rPr>
      </w:pPr>
      <w:r w:rsidRPr="00D91227">
        <w:rPr>
          <w:rFonts w:ascii="Tahoma" w:hAnsi="Tahoma" w:cs="Tahoma"/>
          <w:b/>
          <w:color w:val="E36C0A"/>
          <w:lang w:val="pt-BR"/>
        </w:rPr>
        <w:t>JUNTA DE SOCIOS</w:t>
      </w:r>
    </w:p>
    <w:p w:rsidR="006E2754" w:rsidRPr="00D91227" w:rsidRDefault="008029FD" w:rsidP="009125C0">
      <w:pPr>
        <w:numPr>
          <w:ilvl w:val="0"/>
          <w:numId w:val="6"/>
        </w:numPr>
        <w:jc w:val="center"/>
        <w:rPr>
          <w:rFonts w:ascii="Tahoma" w:hAnsi="Tahoma" w:cs="Tahoma"/>
          <w:b/>
          <w:color w:val="E36C0A"/>
          <w:lang w:val="pt-BR"/>
        </w:rPr>
      </w:pPr>
      <w:r w:rsidRPr="00D91227">
        <w:rPr>
          <w:rFonts w:ascii="Tahoma" w:hAnsi="Tahoma" w:cs="Tahoma"/>
          <w:b/>
          <w:color w:val="E36C0A"/>
          <w:lang w:val="pt-BR"/>
        </w:rPr>
        <w:t>JUNTA DIRECTIVA</w:t>
      </w:r>
    </w:p>
    <w:p w:rsidR="006E2754" w:rsidRPr="00D91227" w:rsidRDefault="00D9173C" w:rsidP="009125C0">
      <w:pPr>
        <w:jc w:val="center"/>
        <w:rPr>
          <w:rFonts w:ascii="Tahoma" w:hAnsi="Tahoma" w:cs="Tahoma"/>
          <w:b/>
          <w:color w:val="E36C0A"/>
          <w:lang w:val="pt-BR"/>
        </w:rPr>
      </w:pPr>
      <w:r>
        <w:rPr>
          <w:rFonts w:ascii="Tahoma" w:hAnsi="Tahoma" w:cs="Tahoma"/>
          <w:b/>
          <w:color w:val="E36C0A"/>
          <w:lang w:val="pt-BR"/>
        </w:rPr>
        <w:t>4</w:t>
      </w:r>
      <w:r w:rsidR="006E2754" w:rsidRPr="00D91227">
        <w:rPr>
          <w:rFonts w:ascii="Tahoma" w:hAnsi="Tahoma" w:cs="Tahoma"/>
          <w:b/>
          <w:color w:val="E36C0A"/>
          <w:lang w:val="pt-BR"/>
        </w:rPr>
        <w:t xml:space="preserve">.  </w:t>
      </w:r>
      <w:r w:rsidR="008029FD" w:rsidRPr="00D91227">
        <w:rPr>
          <w:rFonts w:ascii="Tahoma" w:hAnsi="Tahoma" w:cs="Tahoma"/>
          <w:b/>
          <w:color w:val="E36C0A"/>
          <w:lang w:val="pt-BR"/>
        </w:rPr>
        <w:t>GERENTE GENERAL</w:t>
      </w:r>
    </w:p>
    <w:p w:rsidR="006E2754" w:rsidRPr="00D91227" w:rsidRDefault="00D9173C" w:rsidP="009125C0">
      <w:pPr>
        <w:jc w:val="center"/>
        <w:rPr>
          <w:rFonts w:ascii="Tahoma" w:hAnsi="Tahoma" w:cs="Tahoma"/>
          <w:b/>
          <w:color w:val="E36C0A"/>
          <w:lang w:val="es-ES"/>
        </w:rPr>
      </w:pPr>
      <w:r>
        <w:rPr>
          <w:rFonts w:ascii="Tahoma" w:hAnsi="Tahoma" w:cs="Tahoma"/>
          <w:b/>
          <w:color w:val="E36C0A"/>
          <w:lang w:val="es-ES"/>
        </w:rPr>
        <w:t>5</w:t>
      </w:r>
      <w:r w:rsidR="006E2754" w:rsidRPr="00D91227">
        <w:rPr>
          <w:rFonts w:ascii="Tahoma" w:hAnsi="Tahoma" w:cs="Tahoma"/>
          <w:b/>
          <w:color w:val="E36C0A"/>
          <w:lang w:val="es-ES"/>
        </w:rPr>
        <w:t xml:space="preserve">.  </w:t>
      </w:r>
      <w:r w:rsidR="008029FD" w:rsidRPr="00D91227">
        <w:rPr>
          <w:rFonts w:ascii="Tahoma" w:hAnsi="Tahoma" w:cs="Tahoma"/>
          <w:b/>
          <w:color w:val="E36C0A"/>
          <w:lang w:val="es-ES"/>
        </w:rPr>
        <w:t>GERENTE DE PLANTA</w:t>
      </w:r>
      <w:r w:rsidR="00AD60B5">
        <w:rPr>
          <w:rFonts w:ascii="Tahoma" w:hAnsi="Tahoma" w:cs="Tahoma"/>
          <w:b/>
          <w:color w:val="E36C0A"/>
          <w:lang w:val="es-ES"/>
        </w:rPr>
        <w:t xml:space="preserve"> </w:t>
      </w:r>
    </w:p>
    <w:p w:rsidR="002B16C5" w:rsidRPr="00D91227" w:rsidRDefault="00D9173C" w:rsidP="009125C0">
      <w:pPr>
        <w:jc w:val="center"/>
        <w:rPr>
          <w:rFonts w:ascii="Tahoma" w:hAnsi="Tahoma" w:cs="Tahoma"/>
          <w:b/>
          <w:color w:val="E36C0A"/>
          <w:lang w:val="es-ES"/>
        </w:rPr>
      </w:pPr>
      <w:r>
        <w:rPr>
          <w:rFonts w:ascii="Tahoma" w:hAnsi="Tahoma" w:cs="Tahoma"/>
          <w:b/>
          <w:color w:val="E36C0A"/>
          <w:lang w:val="es-ES"/>
        </w:rPr>
        <w:t>6</w:t>
      </w:r>
      <w:r w:rsidR="006E2754" w:rsidRPr="00D91227">
        <w:rPr>
          <w:rFonts w:ascii="Tahoma" w:hAnsi="Tahoma" w:cs="Tahoma"/>
          <w:b/>
          <w:color w:val="E36C0A"/>
          <w:lang w:val="es-ES"/>
        </w:rPr>
        <w:t xml:space="preserve">.  </w:t>
      </w:r>
      <w:r w:rsidR="008029FD" w:rsidRPr="00D91227">
        <w:rPr>
          <w:rFonts w:ascii="Tahoma" w:hAnsi="Tahoma" w:cs="Tahoma"/>
          <w:b/>
          <w:color w:val="E36C0A"/>
          <w:lang w:val="es-ES"/>
        </w:rPr>
        <w:t>JEFES DE DEPARTAMENTO</w:t>
      </w:r>
      <w:r w:rsidR="00AD60B5" w:rsidRPr="00AD60B5">
        <w:rPr>
          <w:rFonts w:ascii="Tahoma" w:hAnsi="Tahoma" w:cs="Tahoma"/>
          <w:b/>
          <w:color w:val="E36C0A"/>
          <w:lang w:val="es-ES"/>
        </w:rPr>
        <w:t xml:space="preserve"> </w:t>
      </w:r>
      <w:r w:rsidR="00AD60B5">
        <w:rPr>
          <w:rFonts w:ascii="Tahoma" w:hAnsi="Tahoma" w:cs="Tahoma"/>
          <w:b/>
          <w:color w:val="E36C0A"/>
          <w:lang w:val="es-ES"/>
        </w:rPr>
        <w:t>o DIRECTORES DE AREA</w:t>
      </w:r>
    </w:p>
    <w:p w:rsidR="008029FD" w:rsidRPr="00D91227" w:rsidRDefault="00D9173C" w:rsidP="009125C0">
      <w:pPr>
        <w:jc w:val="center"/>
        <w:rPr>
          <w:rFonts w:ascii="Tahoma" w:hAnsi="Tahoma" w:cs="Tahoma"/>
          <w:b/>
          <w:color w:val="E36C0A"/>
          <w:lang w:val="es-ES"/>
        </w:rPr>
      </w:pPr>
      <w:r>
        <w:rPr>
          <w:rFonts w:ascii="Tahoma" w:hAnsi="Tahoma" w:cs="Tahoma"/>
          <w:b/>
          <w:color w:val="E36C0A"/>
          <w:lang w:val="es-ES"/>
        </w:rPr>
        <w:t>7</w:t>
      </w:r>
      <w:r w:rsidR="006E2754" w:rsidRPr="00D91227">
        <w:rPr>
          <w:rFonts w:ascii="Tahoma" w:hAnsi="Tahoma" w:cs="Tahoma"/>
          <w:b/>
          <w:color w:val="E36C0A"/>
          <w:lang w:val="es-ES"/>
        </w:rPr>
        <w:t xml:space="preserve">.  </w:t>
      </w:r>
      <w:r w:rsidR="001E1465" w:rsidRPr="00D91227">
        <w:rPr>
          <w:rFonts w:ascii="Tahoma" w:hAnsi="Tahoma" w:cs="Tahoma"/>
          <w:b/>
          <w:color w:val="E36C0A"/>
          <w:lang w:val="es-ES"/>
        </w:rPr>
        <w:t>OPERADORES DE PLANTA, COORDINADORES Y SUPERVISORES.</w:t>
      </w:r>
    </w:p>
    <w:p w:rsidR="0031671F" w:rsidRPr="00D91227" w:rsidRDefault="00D9173C" w:rsidP="009125C0">
      <w:pPr>
        <w:jc w:val="center"/>
        <w:rPr>
          <w:rFonts w:ascii="Tahoma" w:hAnsi="Tahoma" w:cs="Tahoma"/>
          <w:b/>
          <w:color w:val="E36C0A"/>
          <w:lang w:val="es-ES"/>
        </w:rPr>
      </w:pPr>
      <w:r>
        <w:rPr>
          <w:rFonts w:ascii="Tahoma" w:hAnsi="Tahoma" w:cs="Tahoma"/>
          <w:b/>
          <w:color w:val="E36C0A"/>
          <w:lang w:val="es-ES"/>
        </w:rPr>
        <w:t>8</w:t>
      </w:r>
      <w:r w:rsidR="0031671F" w:rsidRPr="00D91227">
        <w:rPr>
          <w:rFonts w:ascii="Tahoma" w:hAnsi="Tahoma" w:cs="Tahoma"/>
          <w:b/>
          <w:color w:val="E36C0A"/>
          <w:lang w:val="es-ES"/>
        </w:rPr>
        <w:t>.  OPERARIOS</w:t>
      </w:r>
      <w:r w:rsidR="0057748C" w:rsidRPr="00D91227">
        <w:rPr>
          <w:rFonts w:ascii="Tahoma" w:hAnsi="Tahoma" w:cs="Tahoma"/>
          <w:b/>
          <w:color w:val="E36C0A"/>
          <w:lang w:val="es-ES"/>
        </w:rPr>
        <w:t xml:space="preserve"> Y AYUDANTES</w:t>
      </w:r>
    </w:p>
    <w:p w:rsidR="006E2754" w:rsidRPr="007D1679" w:rsidRDefault="006E2754">
      <w:pPr>
        <w:jc w:val="both"/>
        <w:rPr>
          <w:rFonts w:ascii="Tahoma" w:hAnsi="Tahoma" w:cs="Tahoma"/>
          <w:lang w:val="es-ES"/>
        </w:rPr>
      </w:pPr>
    </w:p>
    <w:p w:rsidR="0057748C" w:rsidRPr="007D1679" w:rsidRDefault="0057748C">
      <w:pPr>
        <w:jc w:val="both"/>
        <w:rPr>
          <w:rFonts w:ascii="Tahoma" w:hAnsi="Tahoma" w:cs="Tahoma"/>
          <w:lang w:val="es-ES"/>
        </w:rPr>
      </w:pPr>
    </w:p>
    <w:p w:rsidR="008029FD" w:rsidRPr="007D1679" w:rsidRDefault="00C943D0">
      <w:pPr>
        <w:jc w:val="both"/>
        <w:rPr>
          <w:rFonts w:ascii="Tahoma" w:hAnsi="Tahoma" w:cs="Tahoma"/>
          <w:lang w:val="es-ES"/>
        </w:rPr>
      </w:pPr>
      <w:r w:rsidRPr="007D1679">
        <w:rPr>
          <w:rFonts w:ascii="Tahoma" w:hAnsi="Tahoma" w:cs="Tahoma"/>
          <w:b/>
          <w:lang w:val="es-ES"/>
        </w:rPr>
        <w:t>PARÁGRAFO</w:t>
      </w:r>
      <w:r w:rsidR="0057748C" w:rsidRPr="007D1679">
        <w:rPr>
          <w:rFonts w:ascii="Tahoma" w:hAnsi="Tahoma" w:cs="Tahoma"/>
          <w:b/>
          <w:lang w:val="es-ES"/>
        </w:rPr>
        <w:t>.</w:t>
      </w:r>
      <w:r w:rsidR="008029FD" w:rsidRPr="007D1679">
        <w:rPr>
          <w:rFonts w:ascii="Tahoma" w:hAnsi="Tahoma" w:cs="Tahoma"/>
          <w:lang w:val="es-ES"/>
        </w:rPr>
        <w:t xml:space="preserve"> De los cargos mencionados, tienen facultad para imponer sanciones disciplinarias a los trabajadores de </w:t>
      </w:r>
      <w:r w:rsidR="009125C0">
        <w:rPr>
          <w:rFonts w:ascii="Tahoma" w:hAnsi="Tahoma" w:cs="Tahoma"/>
          <w:lang w:val="es-ES"/>
        </w:rPr>
        <w:t xml:space="preserve">La Empresa </w:t>
      </w:r>
      <w:r w:rsidR="006E2754" w:rsidRPr="007D1679">
        <w:rPr>
          <w:rFonts w:ascii="Tahoma" w:hAnsi="Tahoma" w:cs="Tahoma"/>
          <w:lang w:val="es-ES"/>
        </w:rPr>
        <w:t xml:space="preserve">los siguientes: </w:t>
      </w:r>
      <w:r w:rsidR="002262B5" w:rsidRPr="007D1679">
        <w:rPr>
          <w:rFonts w:ascii="Tahoma" w:hAnsi="Tahoma" w:cs="Tahoma"/>
          <w:b/>
          <w:lang w:val="es-ES"/>
        </w:rPr>
        <w:t>GERENTE GENERAL</w:t>
      </w:r>
      <w:r w:rsidR="002262B5" w:rsidRPr="007D1679">
        <w:rPr>
          <w:rFonts w:ascii="Tahoma" w:hAnsi="Tahoma" w:cs="Tahoma"/>
          <w:lang w:val="es-ES"/>
        </w:rPr>
        <w:t xml:space="preserve">, </w:t>
      </w:r>
      <w:r w:rsidR="006E2754" w:rsidRPr="007D1679">
        <w:rPr>
          <w:rFonts w:ascii="Tahoma" w:hAnsi="Tahoma" w:cs="Tahoma"/>
          <w:b/>
          <w:lang w:val="es-ES"/>
        </w:rPr>
        <w:t>GERENTE DE PLANTA</w:t>
      </w:r>
      <w:r w:rsidR="006E2754" w:rsidRPr="007D1679">
        <w:rPr>
          <w:rFonts w:ascii="Tahoma" w:hAnsi="Tahoma" w:cs="Tahoma"/>
          <w:lang w:val="es-ES"/>
        </w:rPr>
        <w:t xml:space="preserve"> </w:t>
      </w:r>
      <w:r w:rsidR="002262B5" w:rsidRPr="007D1679">
        <w:rPr>
          <w:rFonts w:ascii="Tahoma" w:hAnsi="Tahoma" w:cs="Tahoma"/>
          <w:lang w:val="es-ES"/>
        </w:rPr>
        <w:t xml:space="preserve">y </w:t>
      </w:r>
      <w:r w:rsidR="00AD60B5">
        <w:rPr>
          <w:rFonts w:ascii="Tahoma" w:hAnsi="Tahoma" w:cs="Tahoma"/>
          <w:b/>
          <w:lang w:val="es-ES"/>
        </w:rPr>
        <w:t>DIRECTORA</w:t>
      </w:r>
      <w:r w:rsidR="00AD60B5" w:rsidRPr="007D1679">
        <w:rPr>
          <w:rFonts w:ascii="Tahoma" w:hAnsi="Tahoma" w:cs="Tahoma"/>
          <w:b/>
          <w:lang w:val="es-ES"/>
        </w:rPr>
        <w:t xml:space="preserve"> </w:t>
      </w:r>
      <w:r w:rsidR="006E2754" w:rsidRPr="007D1679">
        <w:rPr>
          <w:rFonts w:ascii="Tahoma" w:hAnsi="Tahoma" w:cs="Tahoma"/>
          <w:b/>
          <w:lang w:val="es-ES"/>
        </w:rPr>
        <w:t>DE GESTION HUMANA.</w:t>
      </w:r>
    </w:p>
    <w:p w:rsidR="008029FD" w:rsidRPr="007D1679" w:rsidRDefault="008029FD">
      <w:pPr>
        <w:jc w:val="both"/>
        <w:rPr>
          <w:rFonts w:ascii="Tahoma" w:hAnsi="Tahoma" w:cs="Tahoma"/>
          <w:lang w:val="es-ES"/>
        </w:rPr>
      </w:pPr>
    </w:p>
    <w:p w:rsidR="008029FD" w:rsidRPr="007D1679" w:rsidRDefault="008029FD">
      <w:pPr>
        <w:jc w:val="both"/>
        <w:rPr>
          <w:rFonts w:ascii="Tahoma" w:hAnsi="Tahoma" w:cs="Tahoma"/>
        </w:rPr>
      </w:pPr>
      <w:r w:rsidRPr="007D1679">
        <w:rPr>
          <w:rFonts w:ascii="Tahoma" w:hAnsi="Tahoma" w:cs="Tahoma"/>
        </w:rPr>
        <w:t xml:space="preserve">En el caso de que alguna de las posiciones indicadas en la enumeración anterior no esté provista con el correspondiente </w:t>
      </w:r>
      <w:r w:rsidR="00145B90" w:rsidRPr="007D1679">
        <w:rPr>
          <w:rFonts w:ascii="Tahoma" w:hAnsi="Tahoma" w:cs="Tahoma"/>
        </w:rPr>
        <w:t>Empleado</w:t>
      </w:r>
      <w:r w:rsidRPr="007D1679">
        <w:rPr>
          <w:rFonts w:ascii="Tahoma" w:hAnsi="Tahoma" w:cs="Tahoma"/>
        </w:rPr>
        <w:t>, la dependencia será del puesto inmediatamente superior que se encuentre provisto.</w:t>
      </w:r>
    </w:p>
    <w:p w:rsidR="008029FD" w:rsidRDefault="003C7625" w:rsidP="000A3550">
      <w:pPr>
        <w:jc w:val="center"/>
        <w:outlineLvl w:val="0"/>
        <w:rPr>
          <w:rFonts w:ascii="Tahoma" w:hAnsi="Tahoma" w:cs="Tahoma"/>
          <w:b/>
        </w:rPr>
      </w:pPr>
      <w:r>
        <w:rPr>
          <w:rFonts w:ascii="Tahoma" w:hAnsi="Tahoma" w:cs="Tahoma"/>
          <w:b/>
        </w:rPr>
        <w:lastRenderedPageBreak/>
        <w:t>CAPITULO XV</w:t>
      </w:r>
    </w:p>
    <w:p w:rsidR="008029FD" w:rsidRPr="007D1679" w:rsidRDefault="008029FD" w:rsidP="003C7625">
      <w:pPr>
        <w:jc w:val="center"/>
        <w:outlineLvl w:val="0"/>
        <w:rPr>
          <w:rFonts w:ascii="Tahoma" w:hAnsi="Tahoma" w:cs="Tahoma"/>
        </w:rPr>
      </w:pPr>
      <w:r w:rsidRPr="007D1679">
        <w:rPr>
          <w:rFonts w:ascii="Tahoma" w:hAnsi="Tahoma" w:cs="Tahoma"/>
          <w:b/>
        </w:rPr>
        <w:t xml:space="preserve">OBLIGACIONES ESPECIALES PARA </w:t>
      </w:r>
      <w:r w:rsidR="00F3765B">
        <w:rPr>
          <w:rFonts w:ascii="Tahoma" w:hAnsi="Tahoma" w:cs="Tahoma"/>
          <w:b/>
        </w:rPr>
        <w:t>EL EMPLEADOR</w:t>
      </w:r>
      <w:r w:rsidRPr="007D1679">
        <w:rPr>
          <w:rFonts w:ascii="Tahoma" w:hAnsi="Tahoma" w:cs="Tahoma"/>
          <w:b/>
        </w:rPr>
        <w:t xml:space="preserve"> Y </w:t>
      </w:r>
      <w:r w:rsidR="00F3765B">
        <w:rPr>
          <w:rFonts w:ascii="Tahoma" w:hAnsi="Tahoma" w:cs="Tahoma"/>
          <w:b/>
        </w:rPr>
        <w:t>LOS EMPLEADOS</w:t>
      </w:r>
    </w:p>
    <w:p w:rsidR="008029FD" w:rsidRDefault="008029FD">
      <w:pPr>
        <w:jc w:val="both"/>
        <w:rPr>
          <w:rFonts w:ascii="Tahoma" w:hAnsi="Tahoma" w:cs="Tahoma"/>
        </w:rPr>
      </w:pPr>
    </w:p>
    <w:p w:rsidR="003A2EDC" w:rsidRPr="007D1679" w:rsidRDefault="003A2EDC">
      <w:pPr>
        <w:jc w:val="both"/>
        <w:rPr>
          <w:rFonts w:ascii="Tahoma" w:hAnsi="Tahoma" w:cs="Tahoma"/>
        </w:rPr>
      </w:pPr>
    </w:p>
    <w:p w:rsidR="008029FD" w:rsidRPr="007D1679" w:rsidRDefault="008029FD">
      <w:pPr>
        <w:jc w:val="both"/>
        <w:rPr>
          <w:rFonts w:ascii="Tahoma" w:hAnsi="Tahoma" w:cs="Tahoma"/>
          <w:b/>
        </w:rPr>
      </w:pPr>
      <w:r w:rsidRPr="007D1679">
        <w:rPr>
          <w:rFonts w:ascii="Tahoma" w:hAnsi="Tahoma" w:cs="Tahoma"/>
          <w:b/>
        </w:rPr>
        <w:t xml:space="preserve">ARTÍCULO </w:t>
      </w:r>
      <w:r w:rsidR="00E27F6B">
        <w:rPr>
          <w:rFonts w:ascii="Tahoma" w:hAnsi="Tahoma" w:cs="Tahoma"/>
          <w:b/>
        </w:rPr>
        <w:t>56</w:t>
      </w:r>
      <w:r w:rsidRPr="007D1679">
        <w:rPr>
          <w:rFonts w:ascii="Tahoma" w:hAnsi="Tahoma" w:cs="Tahoma"/>
          <w:b/>
        </w:rPr>
        <w:t>.-</w:t>
      </w:r>
      <w:r w:rsidRPr="007D1679">
        <w:rPr>
          <w:rFonts w:ascii="Tahoma" w:hAnsi="Tahoma" w:cs="Tahoma"/>
        </w:rPr>
        <w:t xml:space="preserve">  </w:t>
      </w:r>
      <w:r w:rsidRPr="007D1679">
        <w:rPr>
          <w:rFonts w:ascii="Tahoma" w:hAnsi="Tahoma" w:cs="Tahoma"/>
          <w:b/>
        </w:rPr>
        <w:t>Son obligaciones especiales de</w:t>
      </w:r>
      <w:r w:rsidR="00E03BAA">
        <w:rPr>
          <w:rFonts w:ascii="Tahoma" w:hAnsi="Tahoma" w:cs="Tahoma"/>
          <w:b/>
        </w:rPr>
        <w:t>l</w:t>
      </w:r>
      <w:r w:rsidRPr="007D1679">
        <w:rPr>
          <w:rFonts w:ascii="Tahoma" w:hAnsi="Tahoma" w:cs="Tahoma"/>
          <w:b/>
        </w:rPr>
        <w:t xml:space="preserve"> </w:t>
      </w:r>
      <w:r w:rsidR="00F3765B">
        <w:rPr>
          <w:rFonts w:ascii="Tahoma" w:hAnsi="Tahoma" w:cs="Tahoma"/>
          <w:b/>
        </w:rPr>
        <w:t xml:space="preserve"> EMPLEADOR</w:t>
      </w:r>
      <w:r w:rsidRPr="007D1679">
        <w:rPr>
          <w:rFonts w:ascii="Tahoma" w:hAnsi="Tahoma" w:cs="Tahoma"/>
          <w:b/>
        </w:rPr>
        <w:t>:</w:t>
      </w:r>
    </w:p>
    <w:p w:rsidR="008029FD" w:rsidRPr="007D1679" w:rsidRDefault="008029FD" w:rsidP="003F5904">
      <w:pPr>
        <w:jc w:val="both"/>
        <w:rPr>
          <w:rFonts w:ascii="Tahoma" w:hAnsi="Tahoma" w:cs="Tahoma"/>
        </w:rPr>
      </w:pPr>
    </w:p>
    <w:p w:rsidR="008029FD" w:rsidRPr="007D1679" w:rsidRDefault="008029FD" w:rsidP="00E046BD">
      <w:pPr>
        <w:numPr>
          <w:ilvl w:val="0"/>
          <w:numId w:val="7"/>
        </w:numPr>
        <w:jc w:val="both"/>
        <w:rPr>
          <w:rFonts w:ascii="Tahoma" w:hAnsi="Tahoma" w:cs="Tahoma"/>
        </w:rPr>
      </w:pPr>
      <w:r w:rsidRPr="007D1679">
        <w:rPr>
          <w:rFonts w:ascii="Tahoma" w:hAnsi="Tahoma" w:cs="Tahoma"/>
        </w:rPr>
        <w:t xml:space="preserve">Poner a disposición de </w:t>
      </w:r>
      <w:r w:rsidR="00F3765B">
        <w:rPr>
          <w:rFonts w:ascii="Tahoma" w:hAnsi="Tahoma" w:cs="Tahoma"/>
        </w:rPr>
        <w:t>LOS EMPLEADOS</w:t>
      </w:r>
      <w:r w:rsidRPr="007D1679">
        <w:rPr>
          <w:rFonts w:ascii="Tahoma" w:hAnsi="Tahoma" w:cs="Tahoma"/>
        </w:rPr>
        <w:t xml:space="preserve">, salvo estipulación en contrario, los equipos adecuados y los elementos </w:t>
      </w:r>
      <w:r w:rsidR="002262B5" w:rsidRPr="007D1679">
        <w:rPr>
          <w:rFonts w:ascii="Tahoma" w:hAnsi="Tahoma" w:cs="Tahoma"/>
        </w:rPr>
        <w:t xml:space="preserve">y herramientas necesarias </w:t>
      </w:r>
      <w:r w:rsidRPr="007D1679">
        <w:rPr>
          <w:rFonts w:ascii="Tahoma" w:hAnsi="Tahoma" w:cs="Tahoma"/>
        </w:rPr>
        <w:t>para la realización de las labores.</w:t>
      </w:r>
    </w:p>
    <w:p w:rsidR="008029FD" w:rsidRPr="007D1679" w:rsidRDefault="008029FD" w:rsidP="003F5904">
      <w:pPr>
        <w:jc w:val="both"/>
        <w:rPr>
          <w:rFonts w:ascii="Tahoma" w:hAnsi="Tahoma" w:cs="Tahoma"/>
        </w:rPr>
      </w:pPr>
    </w:p>
    <w:p w:rsidR="00D03C74" w:rsidRPr="007D1679" w:rsidRDefault="00D03C74" w:rsidP="00E046BD">
      <w:pPr>
        <w:numPr>
          <w:ilvl w:val="0"/>
          <w:numId w:val="7"/>
        </w:numPr>
        <w:jc w:val="both"/>
        <w:rPr>
          <w:rFonts w:ascii="Tahoma" w:hAnsi="Tahoma" w:cs="Tahoma"/>
        </w:rPr>
      </w:pPr>
      <w:r w:rsidRPr="007D1679">
        <w:rPr>
          <w:rFonts w:ascii="Tahoma" w:hAnsi="Tahoma" w:cs="Tahoma"/>
        </w:rPr>
        <w:t xml:space="preserve">Procurar a </w:t>
      </w:r>
      <w:r w:rsidR="00F3765B">
        <w:rPr>
          <w:rFonts w:ascii="Tahoma" w:hAnsi="Tahoma" w:cs="Tahoma"/>
        </w:rPr>
        <w:t>LOS EMPLEADOS</w:t>
      </w:r>
      <w:r w:rsidRPr="007D1679">
        <w:rPr>
          <w:rFonts w:ascii="Tahoma" w:hAnsi="Tahoma" w:cs="Tahoma"/>
        </w:rPr>
        <w:t xml:space="preserve"> lugares de trabajo, instalaciones apropiadas y elementos de protección personal y colectivos adecuados para la protección contra accidentes y enfermedades </w:t>
      </w:r>
      <w:r w:rsidR="00D91227">
        <w:rPr>
          <w:rFonts w:ascii="Tahoma" w:hAnsi="Tahoma" w:cs="Tahoma"/>
        </w:rPr>
        <w:t>Laboral</w:t>
      </w:r>
      <w:r w:rsidRPr="007D1679">
        <w:rPr>
          <w:rFonts w:ascii="Tahoma" w:hAnsi="Tahoma" w:cs="Tahoma"/>
        </w:rPr>
        <w:t>es en forma que se garanticen razonablemente la seguridad y la salud.</w:t>
      </w:r>
    </w:p>
    <w:p w:rsidR="008029FD" w:rsidRPr="007D1679" w:rsidRDefault="008029FD" w:rsidP="003F5904">
      <w:pPr>
        <w:jc w:val="both"/>
        <w:rPr>
          <w:rFonts w:ascii="Tahoma" w:hAnsi="Tahoma" w:cs="Tahoma"/>
        </w:rPr>
      </w:pPr>
    </w:p>
    <w:p w:rsidR="008029FD" w:rsidRPr="007D1679" w:rsidRDefault="008029FD" w:rsidP="00E046BD">
      <w:pPr>
        <w:numPr>
          <w:ilvl w:val="0"/>
          <w:numId w:val="7"/>
        </w:numPr>
        <w:jc w:val="both"/>
        <w:rPr>
          <w:rFonts w:ascii="Tahoma" w:hAnsi="Tahoma" w:cs="Tahoma"/>
        </w:rPr>
      </w:pPr>
      <w:r w:rsidRPr="007D1679">
        <w:rPr>
          <w:rFonts w:ascii="Tahoma" w:hAnsi="Tahoma" w:cs="Tahoma"/>
        </w:rPr>
        <w:t xml:space="preserve">Prestar inmediatamente los primeros auxilios en caso de accidente o de enfermedad. A este efecto en cada una de las instalaciones de </w:t>
      </w:r>
      <w:r w:rsidR="009125C0">
        <w:rPr>
          <w:rFonts w:ascii="Tahoma" w:hAnsi="Tahoma" w:cs="Tahoma"/>
        </w:rPr>
        <w:t xml:space="preserve">La Empresa </w:t>
      </w:r>
      <w:r w:rsidRPr="007D1679">
        <w:rPr>
          <w:rFonts w:ascii="Tahoma" w:hAnsi="Tahoma" w:cs="Tahoma"/>
        </w:rPr>
        <w:t>deberá mantenerse lo necesario según reglamentación para el efecto</w:t>
      </w:r>
      <w:r w:rsidR="002262B5" w:rsidRPr="007D1679">
        <w:rPr>
          <w:rFonts w:ascii="Tahoma" w:hAnsi="Tahoma" w:cs="Tahoma"/>
        </w:rPr>
        <w:t>,</w:t>
      </w:r>
      <w:r w:rsidR="00145B90" w:rsidRPr="007D1679">
        <w:rPr>
          <w:rFonts w:ascii="Tahoma" w:hAnsi="Tahoma" w:cs="Tahoma"/>
        </w:rPr>
        <w:t xml:space="preserve"> y </w:t>
      </w:r>
      <w:r w:rsidR="00726E3F" w:rsidRPr="007D1679">
        <w:rPr>
          <w:rFonts w:ascii="Tahoma" w:hAnsi="Tahoma" w:cs="Tahoma"/>
        </w:rPr>
        <w:t>contar</w:t>
      </w:r>
      <w:r w:rsidR="00145B90" w:rsidRPr="007D1679">
        <w:rPr>
          <w:rFonts w:ascii="Tahoma" w:hAnsi="Tahoma" w:cs="Tahoma"/>
        </w:rPr>
        <w:t xml:space="preserve"> con procedimientos de atención de heridos con la </w:t>
      </w:r>
      <w:r w:rsidR="00076E90" w:rsidRPr="00076E90">
        <w:rPr>
          <w:rFonts w:ascii="Tahoma" w:hAnsi="Tahoma" w:cs="Tahoma"/>
          <w:b/>
        </w:rPr>
        <w:t>ARL</w:t>
      </w:r>
      <w:r w:rsidR="00145B90" w:rsidRPr="00076E90">
        <w:rPr>
          <w:rFonts w:ascii="Tahoma" w:hAnsi="Tahoma" w:cs="Tahoma"/>
          <w:b/>
        </w:rPr>
        <w:t xml:space="preserve"> </w:t>
      </w:r>
      <w:r w:rsidR="00145B90" w:rsidRPr="007D1679">
        <w:rPr>
          <w:rFonts w:ascii="Tahoma" w:hAnsi="Tahoma" w:cs="Tahoma"/>
        </w:rPr>
        <w:t xml:space="preserve">y </w:t>
      </w:r>
      <w:r w:rsidR="002262B5" w:rsidRPr="007D1679">
        <w:rPr>
          <w:rFonts w:ascii="Tahoma" w:hAnsi="Tahoma" w:cs="Tahoma"/>
        </w:rPr>
        <w:t xml:space="preserve">los </w:t>
      </w:r>
      <w:r w:rsidR="00145B90" w:rsidRPr="007D1679">
        <w:rPr>
          <w:rFonts w:ascii="Tahoma" w:hAnsi="Tahoma" w:cs="Tahoma"/>
        </w:rPr>
        <w:t>entes de socorro.</w:t>
      </w:r>
    </w:p>
    <w:p w:rsidR="008029FD" w:rsidRPr="007D1679" w:rsidRDefault="008029FD" w:rsidP="003F5904">
      <w:pPr>
        <w:jc w:val="both"/>
        <w:rPr>
          <w:rFonts w:ascii="Tahoma" w:hAnsi="Tahoma" w:cs="Tahoma"/>
        </w:rPr>
      </w:pPr>
    </w:p>
    <w:p w:rsidR="008029FD" w:rsidRPr="007D1679" w:rsidRDefault="008029FD" w:rsidP="00E046BD">
      <w:pPr>
        <w:numPr>
          <w:ilvl w:val="0"/>
          <w:numId w:val="7"/>
        </w:numPr>
        <w:jc w:val="both"/>
        <w:rPr>
          <w:rFonts w:ascii="Tahoma" w:hAnsi="Tahoma" w:cs="Tahoma"/>
        </w:rPr>
      </w:pPr>
      <w:r w:rsidRPr="007D1679">
        <w:rPr>
          <w:rFonts w:ascii="Tahoma" w:hAnsi="Tahoma" w:cs="Tahoma"/>
        </w:rPr>
        <w:t>Pagar la remuneración pactada en las condiciones, períodos y lugares convenidos.</w:t>
      </w:r>
    </w:p>
    <w:p w:rsidR="008029FD" w:rsidRPr="007D1679" w:rsidRDefault="008029FD" w:rsidP="003F5904">
      <w:pPr>
        <w:jc w:val="both"/>
        <w:rPr>
          <w:rFonts w:ascii="Tahoma" w:hAnsi="Tahoma" w:cs="Tahoma"/>
        </w:rPr>
      </w:pPr>
    </w:p>
    <w:p w:rsidR="008029FD" w:rsidRPr="007D1679" w:rsidRDefault="008029FD" w:rsidP="00E046BD">
      <w:pPr>
        <w:numPr>
          <w:ilvl w:val="0"/>
          <w:numId w:val="7"/>
        </w:numPr>
        <w:jc w:val="both"/>
        <w:rPr>
          <w:rFonts w:ascii="Tahoma" w:hAnsi="Tahoma" w:cs="Tahoma"/>
        </w:rPr>
      </w:pPr>
      <w:r w:rsidRPr="007D1679">
        <w:rPr>
          <w:rFonts w:ascii="Tahoma" w:hAnsi="Tahoma" w:cs="Tahoma"/>
        </w:rPr>
        <w:t xml:space="preserve">Guardar absoluto respeto a la dignidad personal del </w:t>
      </w:r>
      <w:r w:rsidR="00145B90" w:rsidRPr="007D1679">
        <w:rPr>
          <w:rFonts w:ascii="Tahoma" w:hAnsi="Tahoma" w:cs="Tahoma"/>
        </w:rPr>
        <w:t>Empleado</w:t>
      </w:r>
      <w:r w:rsidRPr="007D1679">
        <w:rPr>
          <w:rFonts w:ascii="Tahoma" w:hAnsi="Tahoma" w:cs="Tahoma"/>
        </w:rPr>
        <w:t>, a sus creencias y sentimientos.</w:t>
      </w:r>
    </w:p>
    <w:p w:rsidR="008029FD" w:rsidRPr="007D1679" w:rsidRDefault="008029FD" w:rsidP="003F5904">
      <w:pPr>
        <w:jc w:val="both"/>
        <w:rPr>
          <w:rFonts w:ascii="Tahoma" w:hAnsi="Tahoma" w:cs="Tahoma"/>
        </w:rPr>
      </w:pPr>
    </w:p>
    <w:p w:rsidR="008029FD" w:rsidRPr="007D1679" w:rsidRDefault="008029FD" w:rsidP="00E046BD">
      <w:pPr>
        <w:numPr>
          <w:ilvl w:val="0"/>
          <w:numId w:val="7"/>
        </w:numPr>
        <w:jc w:val="both"/>
        <w:rPr>
          <w:rFonts w:ascii="Tahoma" w:hAnsi="Tahoma" w:cs="Tahoma"/>
        </w:rPr>
      </w:pPr>
      <w:r w:rsidRPr="007D1679">
        <w:rPr>
          <w:rFonts w:ascii="Tahoma" w:hAnsi="Tahoma" w:cs="Tahoma"/>
        </w:rPr>
        <w:t xml:space="preserve">Conceder al </w:t>
      </w:r>
      <w:r w:rsidR="00145B90" w:rsidRPr="007D1679">
        <w:rPr>
          <w:rFonts w:ascii="Tahoma" w:hAnsi="Tahoma" w:cs="Tahoma"/>
        </w:rPr>
        <w:t>Empleado</w:t>
      </w:r>
      <w:r w:rsidRPr="007D1679">
        <w:rPr>
          <w:rFonts w:ascii="Tahoma" w:hAnsi="Tahoma" w:cs="Tahoma"/>
        </w:rPr>
        <w:t xml:space="preserve"> los permisos no remunerados necesarios para los fines y en los términos indicados en el presente </w:t>
      </w:r>
      <w:r w:rsidR="003D4EB2" w:rsidRPr="007D1679">
        <w:rPr>
          <w:rFonts w:ascii="Tahoma" w:hAnsi="Tahoma" w:cs="Tahoma"/>
        </w:rPr>
        <w:t>Reglamento</w:t>
      </w:r>
      <w:r w:rsidRPr="007D1679">
        <w:rPr>
          <w:rFonts w:ascii="Tahoma" w:hAnsi="Tahoma" w:cs="Tahoma"/>
        </w:rPr>
        <w:t>.</w:t>
      </w:r>
    </w:p>
    <w:p w:rsidR="008029FD" w:rsidRPr="007D1679" w:rsidRDefault="008029FD" w:rsidP="003F5904">
      <w:pPr>
        <w:jc w:val="both"/>
        <w:rPr>
          <w:rFonts w:ascii="Tahoma" w:hAnsi="Tahoma" w:cs="Tahoma"/>
        </w:rPr>
      </w:pPr>
    </w:p>
    <w:p w:rsidR="0094421C" w:rsidRDefault="00D03C74" w:rsidP="00E046BD">
      <w:pPr>
        <w:numPr>
          <w:ilvl w:val="0"/>
          <w:numId w:val="7"/>
        </w:numPr>
        <w:jc w:val="both"/>
        <w:rPr>
          <w:rFonts w:ascii="Tahoma" w:hAnsi="Tahoma" w:cs="Tahoma"/>
        </w:rPr>
      </w:pPr>
      <w:r w:rsidRPr="007D1679">
        <w:rPr>
          <w:rFonts w:ascii="Tahoma" w:hAnsi="Tahoma" w:cs="Tahoma"/>
        </w:rPr>
        <w:t>Dar al Empleado que lo solicite, a la expiración del contrato, una certificación en que consten el tiempo de servicio, la índole de la labor y el salario devengado y practicar el examen de egreso; e igualmente, si el Empleado lo solicita,  darle certificación sobre el particular</w:t>
      </w:r>
      <w:r w:rsidR="0094421C">
        <w:rPr>
          <w:rFonts w:ascii="Tahoma" w:hAnsi="Tahoma" w:cs="Tahoma"/>
        </w:rPr>
        <w:t>.</w:t>
      </w:r>
    </w:p>
    <w:p w:rsidR="0094421C" w:rsidRDefault="0094421C" w:rsidP="0094421C">
      <w:pPr>
        <w:pStyle w:val="Prrafodelista"/>
        <w:rPr>
          <w:rFonts w:ascii="Tahoma" w:hAnsi="Tahoma" w:cs="Tahoma"/>
        </w:rPr>
      </w:pPr>
    </w:p>
    <w:p w:rsidR="00D03C74" w:rsidRPr="007D1679" w:rsidRDefault="00D87FA4" w:rsidP="00D87FA4">
      <w:pPr>
        <w:ind w:left="720"/>
        <w:jc w:val="both"/>
        <w:rPr>
          <w:rFonts w:ascii="Tahoma" w:hAnsi="Tahoma" w:cs="Tahoma"/>
        </w:rPr>
      </w:pPr>
      <w:r>
        <w:rPr>
          <w:rFonts w:ascii="Tahoma" w:hAnsi="Tahoma" w:cs="Tahoma"/>
        </w:rPr>
        <w:t xml:space="preserve">De conformidad con lo anterior </w:t>
      </w:r>
      <w:r w:rsidR="00D03C74" w:rsidRPr="007D1679">
        <w:rPr>
          <w:rFonts w:ascii="Tahoma" w:hAnsi="Tahoma" w:cs="Tahoma"/>
        </w:rPr>
        <w:t xml:space="preserve"> si al</w:t>
      </w:r>
      <w:r w:rsidR="0094421C">
        <w:rPr>
          <w:rFonts w:ascii="Tahoma" w:hAnsi="Tahoma" w:cs="Tahoma"/>
        </w:rPr>
        <w:t xml:space="preserve"> momento del </w:t>
      </w:r>
      <w:r w:rsidR="00D03C74" w:rsidRPr="007D1679">
        <w:rPr>
          <w:rFonts w:ascii="Tahoma" w:hAnsi="Tahoma" w:cs="Tahoma"/>
        </w:rPr>
        <w:t xml:space="preserve"> </w:t>
      </w:r>
      <w:r w:rsidR="0094421C">
        <w:rPr>
          <w:rFonts w:ascii="Tahoma" w:hAnsi="Tahoma" w:cs="Tahoma"/>
        </w:rPr>
        <w:t>egreso  el  Empleado</w:t>
      </w:r>
      <w:r w:rsidR="00D03C74" w:rsidRPr="007D1679">
        <w:rPr>
          <w:rFonts w:ascii="Tahoma" w:hAnsi="Tahoma" w:cs="Tahoma"/>
        </w:rPr>
        <w:t xml:space="preserve"> </w:t>
      </w:r>
      <w:r w:rsidR="0094421C">
        <w:rPr>
          <w:rFonts w:ascii="Tahoma" w:hAnsi="Tahoma" w:cs="Tahoma"/>
        </w:rPr>
        <w:t xml:space="preserve">no se </w:t>
      </w:r>
      <w:r w:rsidR="00D03C74" w:rsidRPr="007D1679">
        <w:rPr>
          <w:rFonts w:ascii="Tahoma" w:hAnsi="Tahoma" w:cs="Tahoma"/>
        </w:rPr>
        <w:t>hubiere  sometido a examen médico</w:t>
      </w:r>
      <w:r w:rsidR="00AE32B1">
        <w:rPr>
          <w:rFonts w:ascii="Tahoma" w:hAnsi="Tahoma" w:cs="Tahoma"/>
        </w:rPr>
        <w:t xml:space="preserve"> o</w:t>
      </w:r>
      <w:r w:rsidR="00D03C74" w:rsidRPr="007D1679">
        <w:rPr>
          <w:rFonts w:ascii="Tahoma" w:hAnsi="Tahoma" w:cs="Tahoma"/>
        </w:rPr>
        <w:t xml:space="preserve"> por su culpa, elude, dificulta o dilata el examen, </w:t>
      </w:r>
      <w:r w:rsidR="0094421C">
        <w:rPr>
          <w:rFonts w:ascii="Tahoma" w:hAnsi="Tahoma" w:cs="Tahoma"/>
        </w:rPr>
        <w:t xml:space="preserve"> y si</w:t>
      </w:r>
      <w:r w:rsidR="00D03C74" w:rsidRPr="007D1679">
        <w:rPr>
          <w:rFonts w:ascii="Tahoma" w:hAnsi="Tahoma" w:cs="Tahoma"/>
        </w:rPr>
        <w:t xml:space="preserve"> transcurridos </w:t>
      </w:r>
      <w:r w:rsidR="00FC5761">
        <w:rPr>
          <w:rFonts w:ascii="Tahoma" w:hAnsi="Tahoma" w:cs="Tahoma"/>
        </w:rPr>
        <w:t xml:space="preserve"> </w:t>
      </w:r>
      <w:r w:rsidR="00D03C74" w:rsidRPr="007D1679">
        <w:rPr>
          <w:rFonts w:ascii="Tahoma" w:hAnsi="Tahoma" w:cs="Tahoma"/>
        </w:rPr>
        <w:t>cinco (</w:t>
      </w:r>
      <w:r w:rsidR="00D03C74" w:rsidRPr="000823E0">
        <w:rPr>
          <w:rFonts w:ascii="Tahoma" w:hAnsi="Tahoma" w:cs="Tahoma"/>
          <w:b/>
          <w:color w:val="365F91" w:themeColor="accent1" w:themeShade="BF"/>
        </w:rPr>
        <w:t>5</w:t>
      </w:r>
      <w:r w:rsidR="00D03C74" w:rsidRPr="007D1679">
        <w:rPr>
          <w:rFonts w:ascii="Tahoma" w:hAnsi="Tahoma" w:cs="Tahoma"/>
        </w:rPr>
        <w:t>) días a partir de su retiro, no</w:t>
      </w:r>
      <w:r w:rsidR="00AE32B1">
        <w:rPr>
          <w:rFonts w:ascii="Tahoma" w:hAnsi="Tahoma" w:cs="Tahoma"/>
        </w:rPr>
        <w:t xml:space="preserve"> </w:t>
      </w:r>
      <w:r w:rsidR="0094421C">
        <w:rPr>
          <w:rFonts w:ascii="Tahoma" w:hAnsi="Tahoma" w:cs="Tahoma"/>
        </w:rPr>
        <w:t xml:space="preserve">se </w:t>
      </w:r>
      <w:r w:rsidR="00D03C74" w:rsidRPr="007D1679">
        <w:rPr>
          <w:rFonts w:ascii="Tahoma" w:hAnsi="Tahoma" w:cs="Tahoma"/>
        </w:rPr>
        <w:t xml:space="preserve">presenta donde el médico respectivo para la práctica del examen, a pesar de haber recibido la orden correspondiente,  expira </w:t>
      </w:r>
      <w:r w:rsidR="00AE32B1" w:rsidRPr="007D1679">
        <w:rPr>
          <w:rFonts w:ascii="Tahoma" w:hAnsi="Tahoma" w:cs="Tahoma"/>
        </w:rPr>
        <w:t>est</w:t>
      </w:r>
      <w:r w:rsidR="00AE32B1">
        <w:rPr>
          <w:rFonts w:ascii="Tahoma" w:hAnsi="Tahoma" w:cs="Tahoma"/>
        </w:rPr>
        <w:t>e</w:t>
      </w:r>
      <w:r w:rsidR="00AE32B1" w:rsidRPr="007D1679">
        <w:rPr>
          <w:rFonts w:ascii="Tahoma" w:hAnsi="Tahoma" w:cs="Tahoma"/>
        </w:rPr>
        <w:t xml:space="preserve"> </w:t>
      </w:r>
      <w:r w:rsidR="00D03C74" w:rsidRPr="007D1679">
        <w:rPr>
          <w:rFonts w:ascii="Tahoma" w:hAnsi="Tahoma" w:cs="Tahoma"/>
        </w:rPr>
        <w:t xml:space="preserve">requerimiento para </w:t>
      </w:r>
      <w:r w:rsidR="00F3765B">
        <w:rPr>
          <w:rFonts w:ascii="Tahoma" w:hAnsi="Tahoma" w:cs="Tahoma"/>
        </w:rPr>
        <w:t>EL EMPLEADOR</w:t>
      </w:r>
      <w:r w:rsidR="00D03C74" w:rsidRPr="007D1679">
        <w:rPr>
          <w:rFonts w:ascii="Tahoma" w:hAnsi="Tahoma" w:cs="Tahoma"/>
        </w:rPr>
        <w:t>.</w:t>
      </w:r>
    </w:p>
    <w:p w:rsidR="008029FD" w:rsidRPr="007D1679" w:rsidRDefault="008029FD" w:rsidP="003F5904">
      <w:pPr>
        <w:jc w:val="both"/>
        <w:rPr>
          <w:rFonts w:ascii="Tahoma" w:hAnsi="Tahoma" w:cs="Tahoma"/>
        </w:rPr>
      </w:pPr>
    </w:p>
    <w:p w:rsidR="008029FD" w:rsidRPr="007D1679" w:rsidRDefault="008029FD" w:rsidP="00E046BD">
      <w:pPr>
        <w:numPr>
          <w:ilvl w:val="0"/>
          <w:numId w:val="7"/>
        </w:numPr>
        <w:jc w:val="both"/>
        <w:rPr>
          <w:rFonts w:ascii="Tahoma" w:hAnsi="Tahoma" w:cs="Tahoma"/>
        </w:rPr>
      </w:pPr>
      <w:r w:rsidRPr="007D1679">
        <w:rPr>
          <w:rFonts w:ascii="Tahoma" w:hAnsi="Tahoma" w:cs="Tahoma"/>
        </w:rPr>
        <w:t xml:space="preserve">Pagar al </w:t>
      </w:r>
      <w:r w:rsidR="00145B90" w:rsidRPr="007D1679">
        <w:rPr>
          <w:rFonts w:ascii="Tahoma" w:hAnsi="Tahoma" w:cs="Tahoma"/>
        </w:rPr>
        <w:t>Empleado</w:t>
      </w:r>
      <w:r w:rsidRPr="007D1679">
        <w:rPr>
          <w:rFonts w:ascii="Tahoma" w:hAnsi="Tahoma" w:cs="Tahoma"/>
        </w:rPr>
        <w:t xml:space="preserve"> los gastos razonables de ida al lugar donde ha de prestar el servicio y regreso, si para prestar sus servicios </w:t>
      </w:r>
      <w:r w:rsidR="00F3765B">
        <w:rPr>
          <w:rFonts w:ascii="Tahoma" w:hAnsi="Tahoma" w:cs="Tahoma"/>
        </w:rPr>
        <w:t>EL EMPLEADOR</w:t>
      </w:r>
      <w:r w:rsidRPr="007D1679">
        <w:rPr>
          <w:rFonts w:ascii="Tahoma" w:hAnsi="Tahoma" w:cs="Tahoma"/>
        </w:rPr>
        <w:t xml:space="preserve"> “lo hizo cambiar de residencia” salvo si la terminación del contrato se origina por culpa o voluntad del </w:t>
      </w:r>
      <w:r w:rsidR="00145B90" w:rsidRPr="007D1679">
        <w:rPr>
          <w:rFonts w:ascii="Tahoma" w:hAnsi="Tahoma" w:cs="Tahoma"/>
        </w:rPr>
        <w:t>Empleado</w:t>
      </w:r>
      <w:r w:rsidR="003A2EDC">
        <w:rPr>
          <w:rFonts w:ascii="Tahoma" w:hAnsi="Tahoma" w:cs="Tahoma"/>
        </w:rPr>
        <w:t xml:space="preserve"> o el Empleado decide radicarse en la ciudad a  la cual fue trasladado</w:t>
      </w:r>
      <w:r w:rsidRPr="007D1679">
        <w:rPr>
          <w:rFonts w:ascii="Tahoma" w:hAnsi="Tahoma" w:cs="Tahoma"/>
        </w:rPr>
        <w:t>.</w:t>
      </w:r>
    </w:p>
    <w:p w:rsidR="008029FD" w:rsidRPr="007D1679" w:rsidRDefault="008029FD" w:rsidP="003F5904">
      <w:pPr>
        <w:ind w:left="426"/>
        <w:jc w:val="both"/>
        <w:rPr>
          <w:rFonts w:ascii="Tahoma" w:hAnsi="Tahoma" w:cs="Tahoma"/>
        </w:rPr>
      </w:pPr>
    </w:p>
    <w:p w:rsidR="008029FD" w:rsidRPr="007D1679" w:rsidRDefault="008029FD" w:rsidP="00E046BD">
      <w:pPr>
        <w:numPr>
          <w:ilvl w:val="0"/>
          <w:numId w:val="7"/>
        </w:numPr>
        <w:jc w:val="both"/>
        <w:rPr>
          <w:rFonts w:ascii="Tahoma" w:hAnsi="Tahoma" w:cs="Tahoma"/>
        </w:rPr>
      </w:pPr>
      <w:r w:rsidRPr="007D1679">
        <w:rPr>
          <w:rFonts w:ascii="Tahoma" w:hAnsi="Tahoma" w:cs="Tahoma"/>
        </w:rPr>
        <w:t>Cumplir el presente reglamento y mantener el orden, la moralidad y el respeto a las leyes.</w:t>
      </w:r>
    </w:p>
    <w:p w:rsidR="003F5904" w:rsidRPr="007D1679" w:rsidRDefault="003F5904" w:rsidP="003F5904">
      <w:pPr>
        <w:jc w:val="both"/>
        <w:rPr>
          <w:rFonts w:ascii="Tahoma" w:hAnsi="Tahoma" w:cs="Tahoma"/>
        </w:rPr>
      </w:pPr>
    </w:p>
    <w:p w:rsidR="003F5904" w:rsidRPr="007D1679" w:rsidRDefault="003F5904" w:rsidP="00E046BD">
      <w:pPr>
        <w:numPr>
          <w:ilvl w:val="0"/>
          <w:numId w:val="7"/>
        </w:numPr>
        <w:jc w:val="both"/>
        <w:rPr>
          <w:rFonts w:ascii="Tahoma" w:hAnsi="Tahoma" w:cs="Tahoma"/>
        </w:rPr>
      </w:pPr>
      <w:r w:rsidRPr="007D1679">
        <w:rPr>
          <w:rFonts w:ascii="Tahoma" w:hAnsi="Tahoma" w:cs="Tahoma"/>
        </w:rPr>
        <w:t xml:space="preserve">Afiliar </w:t>
      </w:r>
      <w:r w:rsidR="003A2EDC">
        <w:rPr>
          <w:rFonts w:ascii="Tahoma" w:hAnsi="Tahoma" w:cs="Tahoma"/>
        </w:rPr>
        <w:t xml:space="preserve">a </w:t>
      </w:r>
      <w:r w:rsidR="00F3765B">
        <w:rPr>
          <w:rFonts w:ascii="Tahoma" w:hAnsi="Tahoma" w:cs="Tahoma"/>
        </w:rPr>
        <w:t>LOS EMPLEADOS</w:t>
      </w:r>
      <w:r w:rsidRPr="007D1679">
        <w:rPr>
          <w:rFonts w:ascii="Tahoma" w:hAnsi="Tahoma" w:cs="Tahoma"/>
        </w:rPr>
        <w:t xml:space="preserve"> al Sistema de Seguridad Social</w:t>
      </w:r>
      <w:r w:rsidR="003D4EB2" w:rsidRPr="007D1679">
        <w:rPr>
          <w:rFonts w:ascii="Tahoma" w:hAnsi="Tahoma" w:cs="Tahoma"/>
        </w:rPr>
        <w:t xml:space="preserve"> Integral, </w:t>
      </w:r>
      <w:r w:rsidR="003D4EB2" w:rsidRPr="003A2EDC">
        <w:rPr>
          <w:rFonts w:ascii="Tahoma" w:hAnsi="Tahoma" w:cs="Tahoma"/>
        </w:rPr>
        <w:t>S</w:t>
      </w:r>
      <w:r w:rsidR="00036448" w:rsidRPr="003A2EDC">
        <w:rPr>
          <w:rFonts w:ascii="Tahoma" w:hAnsi="Tahoma" w:cs="Tahoma"/>
        </w:rPr>
        <w:t>S</w:t>
      </w:r>
      <w:r w:rsidR="003D4EB2" w:rsidRPr="003A2EDC">
        <w:rPr>
          <w:rFonts w:ascii="Tahoma" w:hAnsi="Tahoma" w:cs="Tahoma"/>
        </w:rPr>
        <w:t>SI.</w:t>
      </w:r>
    </w:p>
    <w:p w:rsidR="003F5904" w:rsidRPr="007D1679" w:rsidRDefault="003F5904" w:rsidP="003F5904">
      <w:pPr>
        <w:jc w:val="both"/>
        <w:rPr>
          <w:rFonts w:ascii="Tahoma" w:hAnsi="Tahoma" w:cs="Tahoma"/>
        </w:rPr>
      </w:pPr>
    </w:p>
    <w:p w:rsidR="00D03C74" w:rsidRPr="007D1679" w:rsidRDefault="00D03C74" w:rsidP="00E046BD">
      <w:pPr>
        <w:numPr>
          <w:ilvl w:val="0"/>
          <w:numId w:val="7"/>
        </w:numPr>
        <w:jc w:val="both"/>
        <w:rPr>
          <w:rFonts w:ascii="Tahoma" w:hAnsi="Tahoma" w:cs="Tahoma"/>
        </w:rPr>
      </w:pPr>
      <w:r w:rsidRPr="007D1679">
        <w:rPr>
          <w:rFonts w:ascii="Tahoma" w:hAnsi="Tahoma" w:cs="Tahoma"/>
        </w:rPr>
        <w:t xml:space="preserve">Cumplir la legislación aplicable en materia de riesgos </w:t>
      </w:r>
      <w:r w:rsidR="00D91227">
        <w:rPr>
          <w:rFonts w:ascii="Tahoma" w:hAnsi="Tahoma" w:cs="Tahoma"/>
        </w:rPr>
        <w:t>Laboral</w:t>
      </w:r>
      <w:r w:rsidRPr="007D1679">
        <w:rPr>
          <w:rFonts w:ascii="Tahoma" w:hAnsi="Tahoma" w:cs="Tahoma"/>
        </w:rPr>
        <w:t xml:space="preserve">es y </w:t>
      </w:r>
      <w:r w:rsidR="007C7E40">
        <w:rPr>
          <w:rFonts w:ascii="Tahoma" w:hAnsi="Tahoma" w:cs="Tahoma"/>
        </w:rPr>
        <w:t>Seguridad y Salud en el Trabajo</w:t>
      </w:r>
      <w:r w:rsidRPr="007D1679">
        <w:rPr>
          <w:rFonts w:ascii="Tahoma" w:hAnsi="Tahoma" w:cs="Tahoma"/>
        </w:rPr>
        <w:t xml:space="preserve">, para prevenir y minimizar los riesgos de lesiones de accidentes de trabajo o enfermedades </w:t>
      </w:r>
      <w:r w:rsidR="00D91227">
        <w:rPr>
          <w:rFonts w:ascii="Tahoma" w:hAnsi="Tahoma" w:cs="Tahoma"/>
        </w:rPr>
        <w:t>Laboral</w:t>
      </w:r>
      <w:r w:rsidRPr="007D1679">
        <w:rPr>
          <w:rFonts w:ascii="Tahoma" w:hAnsi="Tahoma" w:cs="Tahoma"/>
        </w:rPr>
        <w:t xml:space="preserve">es de </w:t>
      </w:r>
      <w:r w:rsidR="00F3765B">
        <w:rPr>
          <w:rFonts w:ascii="Tahoma" w:hAnsi="Tahoma" w:cs="Tahoma"/>
        </w:rPr>
        <w:t>LOS EMPLEADOS</w:t>
      </w:r>
      <w:r w:rsidRPr="007D1679">
        <w:rPr>
          <w:rFonts w:ascii="Tahoma" w:hAnsi="Tahoma" w:cs="Tahoma"/>
        </w:rPr>
        <w:t>.</w:t>
      </w:r>
    </w:p>
    <w:p w:rsidR="008029FD" w:rsidRPr="007D1679" w:rsidRDefault="008029FD" w:rsidP="003F5904">
      <w:pPr>
        <w:jc w:val="both"/>
        <w:rPr>
          <w:rFonts w:ascii="Tahoma" w:hAnsi="Tahoma" w:cs="Tahoma"/>
        </w:rPr>
      </w:pPr>
    </w:p>
    <w:p w:rsidR="001A5DC0" w:rsidRPr="007D1679" w:rsidRDefault="008029FD" w:rsidP="00E046BD">
      <w:pPr>
        <w:numPr>
          <w:ilvl w:val="0"/>
          <w:numId w:val="7"/>
        </w:numPr>
        <w:jc w:val="both"/>
        <w:rPr>
          <w:rFonts w:ascii="Tahoma" w:hAnsi="Tahoma" w:cs="Tahoma"/>
        </w:rPr>
      </w:pPr>
      <w:r w:rsidRPr="007D1679">
        <w:rPr>
          <w:rFonts w:ascii="Tahoma" w:hAnsi="Tahoma" w:cs="Tahoma"/>
        </w:rPr>
        <w:lastRenderedPageBreak/>
        <w:t xml:space="preserve">Garantizar el acceso del </w:t>
      </w:r>
      <w:r w:rsidR="00145B90" w:rsidRPr="007D1679">
        <w:rPr>
          <w:rFonts w:ascii="Tahoma" w:hAnsi="Tahoma" w:cs="Tahoma"/>
        </w:rPr>
        <w:t>Empleado</w:t>
      </w:r>
      <w:r w:rsidRPr="007D1679">
        <w:rPr>
          <w:rFonts w:ascii="Tahoma" w:hAnsi="Tahoma" w:cs="Tahoma"/>
        </w:rPr>
        <w:t xml:space="preserve"> menor de </w:t>
      </w:r>
      <w:r w:rsidR="00826559" w:rsidRPr="007D1679">
        <w:rPr>
          <w:rFonts w:ascii="Tahoma" w:hAnsi="Tahoma" w:cs="Tahoma"/>
        </w:rPr>
        <w:t>dieciocho (</w:t>
      </w:r>
      <w:r w:rsidRPr="007D1679">
        <w:rPr>
          <w:rFonts w:ascii="Tahoma" w:hAnsi="Tahoma" w:cs="Tahoma"/>
        </w:rPr>
        <w:t>18</w:t>
      </w:r>
      <w:r w:rsidR="00826559" w:rsidRPr="007D1679">
        <w:rPr>
          <w:rFonts w:ascii="Tahoma" w:hAnsi="Tahoma" w:cs="Tahoma"/>
        </w:rPr>
        <w:t xml:space="preserve">) </w:t>
      </w:r>
      <w:r w:rsidRPr="007D1679">
        <w:rPr>
          <w:rFonts w:ascii="Tahoma" w:hAnsi="Tahoma" w:cs="Tahoma"/>
        </w:rPr>
        <w:t>años de edad a la capacitación laboral y concederle licencia no remunerada cuando la actividad escolar así lo requiera.</w:t>
      </w:r>
    </w:p>
    <w:p w:rsidR="008F35F1" w:rsidRPr="007D1679" w:rsidRDefault="008F35F1" w:rsidP="008F35F1">
      <w:pPr>
        <w:jc w:val="both"/>
        <w:rPr>
          <w:rFonts w:ascii="Tahoma" w:hAnsi="Tahoma" w:cs="Tahoma"/>
        </w:rPr>
      </w:pPr>
    </w:p>
    <w:p w:rsidR="008F35F1" w:rsidRPr="003A2EDC" w:rsidRDefault="008F35F1" w:rsidP="00E046BD">
      <w:pPr>
        <w:numPr>
          <w:ilvl w:val="0"/>
          <w:numId w:val="7"/>
        </w:numPr>
        <w:jc w:val="both"/>
        <w:rPr>
          <w:rFonts w:ascii="Tahoma" w:hAnsi="Tahoma" w:cs="Tahoma"/>
        </w:rPr>
      </w:pPr>
      <w:r w:rsidRPr="007D1679">
        <w:rPr>
          <w:rFonts w:ascii="Tahoma" w:hAnsi="Tahoma" w:cs="Tahoma"/>
        </w:rPr>
        <w:t xml:space="preserve">Suministrar a </w:t>
      </w:r>
      <w:r w:rsidR="00F3765B">
        <w:rPr>
          <w:rFonts w:ascii="Tahoma" w:hAnsi="Tahoma" w:cs="Tahoma"/>
        </w:rPr>
        <w:t>LOS EMPLEADOS</w:t>
      </w:r>
      <w:r w:rsidRPr="007D1679">
        <w:rPr>
          <w:rFonts w:ascii="Tahoma" w:hAnsi="Tahoma" w:cs="Tahoma"/>
        </w:rPr>
        <w:t xml:space="preserve"> el calzado y vestido de labor, </w:t>
      </w:r>
      <w:r w:rsidR="003A2EDC">
        <w:rPr>
          <w:rFonts w:ascii="Tahoma" w:hAnsi="Tahoma" w:cs="Tahoma"/>
        </w:rPr>
        <w:t>en los términos d</w:t>
      </w:r>
      <w:r w:rsidRPr="007D1679">
        <w:rPr>
          <w:rFonts w:ascii="Tahoma" w:hAnsi="Tahoma" w:cs="Tahoma"/>
        </w:rPr>
        <w:t xml:space="preserve">el artículo </w:t>
      </w:r>
      <w:r w:rsidRPr="003A2EDC">
        <w:rPr>
          <w:rFonts w:ascii="Tahoma" w:hAnsi="Tahoma" w:cs="Tahoma"/>
        </w:rPr>
        <w:t>230 del Código Sustantivo del Trabajo.</w:t>
      </w:r>
    </w:p>
    <w:p w:rsidR="00744FC0" w:rsidRPr="003A2EDC" w:rsidRDefault="00744FC0" w:rsidP="00744FC0">
      <w:pPr>
        <w:pStyle w:val="Listavistosa-nfasis11"/>
        <w:rPr>
          <w:rFonts w:ascii="Tahoma" w:hAnsi="Tahoma" w:cs="Tahoma"/>
        </w:rPr>
      </w:pPr>
    </w:p>
    <w:p w:rsidR="00744FC0" w:rsidRDefault="00744FC0" w:rsidP="00E046BD">
      <w:pPr>
        <w:numPr>
          <w:ilvl w:val="0"/>
          <w:numId w:val="7"/>
        </w:numPr>
        <w:jc w:val="both"/>
        <w:rPr>
          <w:rFonts w:ascii="Tahoma" w:hAnsi="Tahoma" w:cs="Tahoma"/>
        </w:rPr>
      </w:pPr>
      <w:r w:rsidRPr="003A2EDC">
        <w:rPr>
          <w:rFonts w:ascii="Tahoma" w:hAnsi="Tahoma" w:cs="Tahoma"/>
        </w:rPr>
        <w:t>Cumplir con las normas en materia ambiental</w:t>
      </w:r>
      <w:r w:rsidR="003D4EB2" w:rsidRPr="003A2EDC">
        <w:rPr>
          <w:rFonts w:ascii="Tahoma" w:hAnsi="Tahoma" w:cs="Tahoma"/>
        </w:rPr>
        <w:t>, ocupacional y laboral</w:t>
      </w:r>
      <w:r w:rsidR="00D03C74" w:rsidRPr="003A2EDC">
        <w:rPr>
          <w:rFonts w:ascii="Tahoma" w:hAnsi="Tahoma" w:cs="Tahoma"/>
        </w:rPr>
        <w:t>.</w:t>
      </w:r>
    </w:p>
    <w:p w:rsidR="003A2EDC" w:rsidRDefault="003A2EDC" w:rsidP="00E046BD">
      <w:pPr>
        <w:numPr>
          <w:ilvl w:val="0"/>
          <w:numId w:val="7"/>
        </w:numPr>
        <w:spacing w:before="100" w:beforeAutospacing="1" w:after="100" w:afterAutospacing="1"/>
        <w:jc w:val="both"/>
        <w:rPr>
          <w:rFonts w:ascii="Tahoma" w:hAnsi="Tahoma" w:cs="Tahoma"/>
          <w:color w:val="000000"/>
          <w:lang w:val="es-CO" w:eastAsia="es-CO"/>
        </w:rPr>
      </w:pPr>
      <w:r w:rsidRPr="003A2EDC">
        <w:rPr>
          <w:rFonts w:ascii="Tahoma" w:hAnsi="Tahoma" w:cs="Tahoma"/>
          <w:color w:val="000000"/>
          <w:lang w:val="es-CO" w:eastAsia="es-CO"/>
        </w:rPr>
        <w:t>Conceder a LOS TRABAJADORES la licencia por luto en los términos de Ley.</w:t>
      </w:r>
    </w:p>
    <w:p w:rsidR="003A2EDC" w:rsidRPr="00256800" w:rsidRDefault="003A2EDC" w:rsidP="00256800">
      <w:pPr>
        <w:numPr>
          <w:ilvl w:val="0"/>
          <w:numId w:val="7"/>
        </w:numPr>
        <w:spacing w:before="100" w:beforeAutospacing="1" w:after="100" w:afterAutospacing="1"/>
        <w:jc w:val="both"/>
        <w:rPr>
          <w:rFonts w:ascii="Tahoma" w:hAnsi="Tahoma" w:cs="Tahoma"/>
        </w:rPr>
      </w:pPr>
      <w:r w:rsidRPr="00256800">
        <w:rPr>
          <w:rFonts w:ascii="Tahoma" w:hAnsi="Tahoma" w:cs="Tahoma"/>
        </w:rPr>
        <w:t>Conceder a la trabajadora en estado de embarazo, la licencia remunerada consagrada en el numeral 1 del artículo 236</w:t>
      </w:r>
      <w:r w:rsidR="00256951" w:rsidRPr="00256800">
        <w:rPr>
          <w:rFonts w:ascii="Tahoma" w:hAnsi="Tahoma" w:cs="Tahoma"/>
        </w:rPr>
        <w:t xml:space="preserve"> del C</w:t>
      </w:r>
      <w:r w:rsidR="0034296D" w:rsidRPr="00256800">
        <w:rPr>
          <w:rFonts w:ascii="Tahoma" w:hAnsi="Tahoma" w:cs="Tahoma"/>
        </w:rPr>
        <w:t>ST</w:t>
      </w:r>
      <w:r w:rsidRPr="00256800">
        <w:rPr>
          <w:rFonts w:ascii="Tahoma" w:hAnsi="Tahoma" w:cs="Tahoma"/>
        </w:rPr>
        <w:t>, de forma tal que empiece a disfrutarla una (1) semana o dos (2) semanas antes de la fecha probable del parto, según decisión de la futura madre conforme al certificado médico.</w:t>
      </w:r>
    </w:p>
    <w:p w:rsidR="00AE32B1" w:rsidRPr="003A2EDC" w:rsidRDefault="00AE32B1" w:rsidP="00AE32B1">
      <w:pPr>
        <w:spacing w:before="100" w:beforeAutospacing="1" w:after="100" w:afterAutospacing="1"/>
        <w:ind w:left="360"/>
        <w:jc w:val="both"/>
        <w:rPr>
          <w:rFonts w:ascii="Tahoma" w:hAnsi="Tahoma" w:cs="Tahoma"/>
          <w:color w:val="000000"/>
          <w:lang w:val="es-CO" w:eastAsia="es-CO"/>
        </w:rPr>
      </w:pPr>
    </w:p>
    <w:p w:rsidR="008029FD" w:rsidRPr="007D1679" w:rsidRDefault="008029FD" w:rsidP="003A2EDC">
      <w:pPr>
        <w:jc w:val="both"/>
        <w:rPr>
          <w:rFonts w:ascii="Tahoma" w:hAnsi="Tahoma" w:cs="Tahoma"/>
        </w:rPr>
      </w:pPr>
      <w:r w:rsidRPr="007D1679">
        <w:rPr>
          <w:rFonts w:ascii="Tahoma" w:hAnsi="Tahoma" w:cs="Tahoma"/>
          <w:b/>
        </w:rPr>
        <w:t xml:space="preserve">ARTÍCULO </w:t>
      </w:r>
      <w:r w:rsidR="00E27F6B">
        <w:rPr>
          <w:rFonts w:ascii="Tahoma" w:hAnsi="Tahoma" w:cs="Tahoma"/>
          <w:b/>
        </w:rPr>
        <w:t>57</w:t>
      </w:r>
      <w:r w:rsidRPr="007D1679">
        <w:rPr>
          <w:rFonts w:ascii="Tahoma" w:hAnsi="Tahoma" w:cs="Tahoma"/>
          <w:b/>
        </w:rPr>
        <w:t>.-</w:t>
      </w:r>
      <w:r w:rsidRPr="007D1679">
        <w:rPr>
          <w:rFonts w:ascii="Tahoma" w:hAnsi="Tahoma" w:cs="Tahoma"/>
        </w:rPr>
        <w:t xml:space="preserve">   </w:t>
      </w:r>
      <w:r w:rsidRPr="007D1679">
        <w:rPr>
          <w:rFonts w:ascii="Tahoma" w:hAnsi="Tahoma" w:cs="Tahoma"/>
          <w:b/>
        </w:rPr>
        <w:t>Son obligaciones especiales del</w:t>
      </w:r>
      <w:r w:rsidR="00751C6F">
        <w:rPr>
          <w:rFonts w:ascii="Tahoma" w:hAnsi="Tahoma" w:cs="Tahoma"/>
          <w:b/>
        </w:rPr>
        <w:t xml:space="preserve"> </w:t>
      </w:r>
      <w:r w:rsidR="00C25CEA" w:rsidRPr="00D91227">
        <w:rPr>
          <w:rFonts w:ascii="Tahoma" w:hAnsi="Tahoma" w:cs="Tahoma"/>
          <w:b/>
          <w:color w:val="548DD4"/>
        </w:rPr>
        <w:t>EMPLEADO</w:t>
      </w:r>
      <w:r w:rsidRPr="007D1679">
        <w:rPr>
          <w:rFonts w:ascii="Tahoma" w:hAnsi="Tahoma" w:cs="Tahoma"/>
          <w:b/>
        </w:rPr>
        <w:t>:</w:t>
      </w:r>
    </w:p>
    <w:p w:rsidR="008029FD" w:rsidRPr="007D1679" w:rsidRDefault="008029FD">
      <w:pPr>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 xml:space="preserve">Realizar personalmente la labor, en los términos estipulados, observar los preceptos del presente </w:t>
      </w:r>
      <w:r w:rsidRPr="0034296D">
        <w:rPr>
          <w:rFonts w:ascii="Tahoma" w:hAnsi="Tahoma" w:cs="Tahoma"/>
          <w:b/>
        </w:rPr>
        <w:t xml:space="preserve">Reglamento </w:t>
      </w:r>
      <w:r w:rsidR="003A2EDC" w:rsidRPr="0034296D">
        <w:rPr>
          <w:rFonts w:ascii="Tahoma" w:hAnsi="Tahoma" w:cs="Tahoma"/>
          <w:b/>
        </w:rPr>
        <w:t xml:space="preserve">Interno </w:t>
      </w:r>
      <w:r w:rsidRPr="0034296D">
        <w:rPr>
          <w:rFonts w:ascii="Tahoma" w:hAnsi="Tahoma" w:cs="Tahoma"/>
          <w:b/>
        </w:rPr>
        <w:t>de Trabajo</w:t>
      </w:r>
      <w:r w:rsidRPr="007D1679">
        <w:rPr>
          <w:rFonts w:ascii="Tahoma" w:hAnsi="Tahoma" w:cs="Tahoma"/>
        </w:rPr>
        <w:t xml:space="preserve"> y acatar y cumplir las órdenes e instrucciones que de modo particular le impartan </w:t>
      </w:r>
      <w:r w:rsidR="00F3765B">
        <w:rPr>
          <w:rFonts w:ascii="Tahoma" w:hAnsi="Tahoma" w:cs="Tahoma"/>
        </w:rPr>
        <w:t>EL EMPLEADOR</w:t>
      </w:r>
      <w:r w:rsidRPr="007D1679">
        <w:rPr>
          <w:rFonts w:ascii="Tahoma" w:hAnsi="Tahoma" w:cs="Tahoma"/>
        </w:rPr>
        <w:t xml:space="preserve"> o sus representantes, según el orden jerárquico establecido.</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Presentarse</w:t>
      </w:r>
      <w:r w:rsidR="003A2EDC">
        <w:rPr>
          <w:rFonts w:ascii="Tahoma" w:hAnsi="Tahoma" w:cs="Tahoma"/>
        </w:rPr>
        <w:t xml:space="preserve"> en el puesto de trabajo </w:t>
      </w:r>
      <w:r w:rsidRPr="007D1679">
        <w:rPr>
          <w:rFonts w:ascii="Tahoma" w:hAnsi="Tahoma" w:cs="Tahoma"/>
        </w:rPr>
        <w:t>a la hora y el día</w:t>
      </w:r>
      <w:r w:rsidR="003A2EDC">
        <w:rPr>
          <w:rFonts w:ascii="Tahoma" w:hAnsi="Tahoma" w:cs="Tahoma"/>
        </w:rPr>
        <w:t>,</w:t>
      </w:r>
      <w:r w:rsidRPr="007D1679">
        <w:rPr>
          <w:rFonts w:ascii="Tahoma" w:hAnsi="Tahoma" w:cs="Tahoma"/>
        </w:rPr>
        <w:t xml:space="preserve"> en punto</w:t>
      </w:r>
      <w:r w:rsidR="003A2EDC">
        <w:rPr>
          <w:rFonts w:ascii="Tahoma" w:hAnsi="Tahoma" w:cs="Tahoma"/>
        </w:rPr>
        <w:t>,</w:t>
      </w:r>
      <w:r w:rsidRPr="007D1679">
        <w:rPr>
          <w:rFonts w:ascii="Tahoma" w:hAnsi="Tahoma" w:cs="Tahoma"/>
        </w:rPr>
        <w:t xml:space="preserve"> en que fue programado para el turno correspondiente.</w:t>
      </w:r>
    </w:p>
    <w:p w:rsidR="007048EB" w:rsidRPr="007D1679" w:rsidRDefault="007048EB" w:rsidP="003A2EDC">
      <w:pPr>
        <w:ind w:left="426" w:hanging="142"/>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No comunicar a terceros, salvo autorización  expresa y por escrito, las informaciones que tenga sobre su trabajo, especialmente sobre las cosas que sean de naturaleza reservada o cuya divulgación pueda ocasionar perjuicios a</w:t>
      </w:r>
      <w:r w:rsidR="00E27F6B">
        <w:rPr>
          <w:rFonts w:ascii="Tahoma" w:hAnsi="Tahoma" w:cs="Tahoma"/>
        </w:rPr>
        <w:t xml:space="preserve"> </w:t>
      </w:r>
      <w:r w:rsidR="00EE52D4">
        <w:rPr>
          <w:rFonts w:ascii="Tahoma" w:hAnsi="Tahoma" w:cs="Tahoma"/>
        </w:rPr>
        <w:t>la Empresa</w:t>
      </w:r>
      <w:r w:rsidRPr="007D1679">
        <w:rPr>
          <w:rFonts w:ascii="Tahoma" w:hAnsi="Tahoma" w:cs="Tahoma"/>
        </w:rPr>
        <w:t xml:space="preserve">, lo </w:t>
      </w:r>
      <w:r w:rsidR="003A2EDC">
        <w:rPr>
          <w:rFonts w:ascii="Tahoma" w:hAnsi="Tahoma" w:cs="Tahoma"/>
        </w:rPr>
        <w:t xml:space="preserve">cual </w:t>
      </w:r>
      <w:r w:rsidRPr="007D1679">
        <w:rPr>
          <w:rFonts w:ascii="Tahoma" w:hAnsi="Tahoma" w:cs="Tahoma"/>
        </w:rPr>
        <w:t xml:space="preserve">no obsta para denunciar delitos o violaciones del contrato o de las normas legales por parte de </w:t>
      </w:r>
      <w:r w:rsidR="00F3765B">
        <w:rPr>
          <w:rFonts w:ascii="Tahoma" w:hAnsi="Tahoma" w:cs="Tahoma"/>
        </w:rPr>
        <w:t>EL EMPLEADOR</w:t>
      </w:r>
      <w:r w:rsidRPr="007D1679">
        <w:rPr>
          <w:rFonts w:ascii="Tahoma" w:hAnsi="Tahoma" w:cs="Tahoma"/>
        </w:rPr>
        <w:t xml:space="preserve"> ante las autoridades competentes.</w:t>
      </w:r>
    </w:p>
    <w:p w:rsidR="007048EB" w:rsidRPr="007D1679" w:rsidRDefault="007048EB" w:rsidP="007048EB">
      <w:pPr>
        <w:ind w:left="426" w:hanging="426"/>
        <w:jc w:val="both"/>
        <w:rPr>
          <w:rFonts w:ascii="Tahoma" w:hAnsi="Tahoma" w:cs="Tahoma"/>
        </w:rPr>
      </w:pPr>
    </w:p>
    <w:p w:rsidR="007048EB" w:rsidRPr="003A2EDC" w:rsidRDefault="007048EB" w:rsidP="00AE32B1">
      <w:pPr>
        <w:numPr>
          <w:ilvl w:val="0"/>
          <w:numId w:val="37"/>
        </w:numPr>
        <w:jc w:val="both"/>
        <w:rPr>
          <w:rFonts w:ascii="Tahoma" w:hAnsi="Tahoma" w:cs="Tahoma"/>
        </w:rPr>
      </w:pPr>
      <w:r w:rsidRPr="003A2EDC">
        <w:rPr>
          <w:rFonts w:ascii="Tahoma" w:hAnsi="Tahoma" w:cs="Tahoma"/>
        </w:rPr>
        <w:t xml:space="preserve">De conformidad con lo anterior, el Empleado evitará principalmente hablar con personas extrañas a </w:t>
      </w:r>
      <w:r w:rsidR="00F3765B" w:rsidRPr="003A2EDC">
        <w:rPr>
          <w:rFonts w:ascii="Tahoma" w:hAnsi="Tahoma" w:cs="Tahoma"/>
        </w:rPr>
        <w:t>EL EMPLEADOR</w:t>
      </w:r>
      <w:r w:rsidRPr="003A2EDC">
        <w:rPr>
          <w:rFonts w:ascii="Tahoma" w:hAnsi="Tahoma" w:cs="Tahoma"/>
        </w:rPr>
        <w:t xml:space="preserve"> sobre asuntos relacionados con la organización interna de la misma, manteniendo reserva de cualquier dato obtenido o que llegue a su conocimiento por razón de su oficio y no retirará de los archivos de </w:t>
      </w:r>
      <w:r w:rsidR="00EE52D4">
        <w:rPr>
          <w:rFonts w:ascii="Tahoma" w:hAnsi="Tahoma" w:cs="Tahoma"/>
        </w:rPr>
        <w:t xml:space="preserve">la Empresa </w:t>
      </w:r>
      <w:r w:rsidRPr="003A2EDC">
        <w:rPr>
          <w:rFonts w:ascii="Tahoma" w:hAnsi="Tahoma" w:cs="Tahoma"/>
        </w:rPr>
        <w:t xml:space="preserve">documento alguno,  ni lo </w:t>
      </w:r>
      <w:r w:rsidR="003A2EDC" w:rsidRPr="003A2EDC">
        <w:rPr>
          <w:rFonts w:ascii="Tahoma" w:hAnsi="Tahoma" w:cs="Tahoma"/>
        </w:rPr>
        <w:t>dará a conocer a persona alguna,</w:t>
      </w:r>
      <w:r w:rsidRPr="003A2EDC">
        <w:rPr>
          <w:rFonts w:ascii="Tahoma" w:hAnsi="Tahoma" w:cs="Tahoma"/>
        </w:rPr>
        <w:t xml:space="preserve"> sin autorización </w:t>
      </w:r>
      <w:r w:rsidR="003A2EDC" w:rsidRPr="003A2EDC">
        <w:rPr>
          <w:rFonts w:ascii="Tahoma" w:hAnsi="Tahoma" w:cs="Tahoma"/>
        </w:rPr>
        <w:t xml:space="preserve">previa </w:t>
      </w:r>
      <w:r w:rsidRPr="003A2EDC">
        <w:rPr>
          <w:rFonts w:ascii="Tahoma" w:hAnsi="Tahoma" w:cs="Tahoma"/>
        </w:rPr>
        <w:t xml:space="preserve">de </w:t>
      </w:r>
      <w:r w:rsidR="00F3765B" w:rsidRPr="003A2EDC">
        <w:rPr>
          <w:rFonts w:ascii="Tahoma" w:hAnsi="Tahoma" w:cs="Tahoma"/>
        </w:rPr>
        <w:t>EL EMPLEADOR</w:t>
      </w:r>
      <w:r w:rsidR="003A2EDC" w:rsidRPr="003A2EDC">
        <w:rPr>
          <w:rFonts w:ascii="Tahoma" w:hAnsi="Tahoma" w:cs="Tahoma"/>
        </w:rPr>
        <w:t xml:space="preserve"> expresada a través de sus directivas.</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Conservar y restituir en buen estado, salvo el deterioro natural, los instrumentos, equipos, herramientas, uniformes y útiles que le hayan sido facilitados para sus labores.</w:t>
      </w:r>
    </w:p>
    <w:p w:rsidR="007048EB" w:rsidRPr="007D1679" w:rsidRDefault="007048EB" w:rsidP="007048EB">
      <w:pPr>
        <w:ind w:left="360"/>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 xml:space="preserve">Dar uso adecuado, cuidar, realizar limpieza, reportar deterioro y no sacar de </w:t>
      </w:r>
      <w:r w:rsidR="00EE52D4">
        <w:rPr>
          <w:rFonts w:ascii="Tahoma" w:hAnsi="Tahoma" w:cs="Tahoma"/>
        </w:rPr>
        <w:t xml:space="preserve">la Empresa </w:t>
      </w:r>
      <w:r w:rsidRPr="007D1679">
        <w:rPr>
          <w:rFonts w:ascii="Tahoma" w:hAnsi="Tahoma" w:cs="Tahoma"/>
        </w:rPr>
        <w:t xml:space="preserve">sin autorización los </w:t>
      </w:r>
      <w:r w:rsidR="00300311">
        <w:rPr>
          <w:rFonts w:ascii="Tahoma" w:hAnsi="Tahoma" w:cs="Tahoma"/>
        </w:rPr>
        <w:t>Elementos de Protección Personal (</w:t>
      </w:r>
      <w:r w:rsidRPr="007D1679">
        <w:rPr>
          <w:rFonts w:ascii="Tahoma" w:hAnsi="Tahoma" w:cs="Tahoma"/>
        </w:rPr>
        <w:t>EPP</w:t>
      </w:r>
      <w:r w:rsidR="00300311">
        <w:rPr>
          <w:rFonts w:ascii="Tahoma" w:hAnsi="Tahoma" w:cs="Tahoma"/>
        </w:rPr>
        <w:t>)</w:t>
      </w:r>
      <w:r w:rsidRPr="007D1679">
        <w:rPr>
          <w:rFonts w:ascii="Tahoma" w:hAnsi="Tahoma" w:cs="Tahoma"/>
        </w:rPr>
        <w:t xml:space="preserve"> </w:t>
      </w:r>
      <w:r w:rsidR="00300311">
        <w:rPr>
          <w:rFonts w:ascii="Tahoma" w:hAnsi="Tahoma" w:cs="Tahoma"/>
        </w:rPr>
        <w:t>ni los Equipos de Protección Colectiva</w:t>
      </w:r>
      <w:r w:rsidRPr="007D1679">
        <w:rPr>
          <w:rFonts w:ascii="Tahoma" w:hAnsi="Tahoma" w:cs="Tahoma"/>
        </w:rPr>
        <w:t xml:space="preserve"> </w:t>
      </w:r>
      <w:r w:rsidR="00300311">
        <w:rPr>
          <w:rFonts w:ascii="Tahoma" w:hAnsi="Tahoma" w:cs="Tahoma"/>
        </w:rPr>
        <w:t>(</w:t>
      </w:r>
      <w:r w:rsidRPr="007D1679">
        <w:rPr>
          <w:rFonts w:ascii="Tahoma" w:hAnsi="Tahoma" w:cs="Tahoma"/>
        </w:rPr>
        <w:t>EPC</w:t>
      </w:r>
      <w:r w:rsidR="00300311">
        <w:rPr>
          <w:rFonts w:ascii="Tahoma" w:hAnsi="Tahoma" w:cs="Tahoma"/>
        </w:rPr>
        <w:t>)</w:t>
      </w:r>
      <w:r w:rsidRPr="007D1679">
        <w:rPr>
          <w:rFonts w:ascii="Tahoma" w:hAnsi="Tahoma" w:cs="Tahoma"/>
        </w:rPr>
        <w:t xml:space="preserve">, que </w:t>
      </w:r>
      <w:r w:rsidR="00F3765B">
        <w:rPr>
          <w:rFonts w:ascii="Tahoma" w:hAnsi="Tahoma" w:cs="Tahoma"/>
        </w:rPr>
        <w:t>EL EMPLEADOR</w:t>
      </w:r>
      <w:r w:rsidRPr="007D1679">
        <w:rPr>
          <w:rFonts w:ascii="Tahoma" w:hAnsi="Tahoma" w:cs="Tahoma"/>
        </w:rPr>
        <w:t xml:space="preserve"> proporciona para la prevención de </w:t>
      </w:r>
      <w:r w:rsidR="00300311" w:rsidRPr="00FD0ADA">
        <w:rPr>
          <w:rFonts w:ascii="Tahoma" w:hAnsi="Tahoma" w:cs="Tahoma"/>
          <w:b/>
        </w:rPr>
        <w:t>A</w:t>
      </w:r>
      <w:r w:rsidRPr="00FD0ADA">
        <w:rPr>
          <w:rFonts w:ascii="Tahoma" w:hAnsi="Tahoma" w:cs="Tahoma"/>
          <w:b/>
        </w:rPr>
        <w:t xml:space="preserve">ccidentes de </w:t>
      </w:r>
      <w:r w:rsidR="00300311" w:rsidRPr="00FD0ADA">
        <w:rPr>
          <w:rFonts w:ascii="Tahoma" w:hAnsi="Tahoma" w:cs="Tahoma"/>
          <w:b/>
        </w:rPr>
        <w:t>T</w:t>
      </w:r>
      <w:r w:rsidRPr="00FD0ADA">
        <w:rPr>
          <w:rFonts w:ascii="Tahoma" w:hAnsi="Tahoma" w:cs="Tahoma"/>
          <w:b/>
        </w:rPr>
        <w:t>rabajo</w:t>
      </w:r>
      <w:r w:rsidR="00300311" w:rsidRPr="00FD0ADA">
        <w:rPr>
          <w:rFonts w:ascii="Tahoma" w:hAnsi="Tahoma" w:cs="Tahoma"/>
          <w:b/>
        </w:rPr>
        <w:t xml:space="preserve"> (AT)</w:t>
      </w:r>
      <w:r w:rsidRPr="00FD0ADA">
        <w:rPr>
          <w:rFonts w:ascii="Tahoma" w:hAnsi="Tahoma" w:cs="Tahoma"/>
          <w:b/>
        </w:rPr>
        <w:t xml:space="preserve">, </w:t>
      </w:r>
      <w:r w:rsidR="00300311" w:rsidRPr="00FD0ADA">
        <w:rPr>
          <w:rFonts w:ascii="Tahoma" w:hAnsi="Tahoma" w:cs="Tahoma"/>
          <w:b/>
        </w:rPr>
        <w:t>E</w:t>
      </w:r>
      <w:r w:rsidRPr="00FD0ADA">
        <w:rPr>
          <w:rFonts w:ascii="Tahoma" w:hAnsi="Tahoma" w:cs="Tahoma"/>
          <w:b/>
        </w:rPr>
        <w:t xml:space="preserve">nfermedades </w:t>
      </w:r>
      <w:r w:rsidR="00D91227" w:rsidRPr="00FD0ADA">
        <w:rPr>
          <w:rFonts w:ascii="Tahoma" w:hAnsi="Tahoma" w:cs="Tahoma"/>
          <w:b/>
        </w:rPr>
        <w:t>Laboral</w:t>
      </w:r>
      <w:r w:rsidRPr="00FD0ADA">
        <w:rPr>
          <w:rFonts w:ascii="Tahoma" w:hAnsi="Tahoma" w:cs="Tahoma"/>
          <w:b/>
        </w:rPr>
        <w:t xml:space="preserve">es </w:t>
      </w:r>
      <w:r w:rsidR="00300311" w:rsidRPr="00FD0ADA">
        <w:rPr>
          <w:rFonts w:ascii="Tahoma" w:hAnsi="Tahoma" w:cs="Tahoma"/>
          <w:b/>
        </w:rPr>
        <w:t>(</w:t>
      </w:r>
      <w:r w:rsidR="00FD0ADA" w:rsidRPr="00FD0ADA">
        <w:rPr>
          <w:rFonts w:ascii="Tahoma" w:hAnsi="Tahoma" w:cs="Tahoma"/>
          <w:b/>
        </w:rPr>
        <w:t>EL</w:t>
      </w:r>
      <w:r w:rsidR="00300311" w:rsidRPr="00FD0ADA">
        <w:rPr>
          <w:rFonts w:ascii="Tahoma" w:hAnsi="Tahoma" w:cs="Tahoma"/>
          <w:b/>
        </w:rPr>
        <w:t>)</w:t>
      </w:r>
      <w:r w:rsidR="00300311">
        <w:rPr>
          <w:rFonts w:ascii="Tahoma" w:hAnsi="Tahoma" w:cs="Tahoma"/>
        </w:rPr>
        <w:t xml:space="preserve"> </w:t>
      </w:r>
      <w:r w:rsidRPr="007D1679">
        <w:rPr>
          <w:rFonts w:ascii="Tahoma" w:hAnsi="Tahoma" w:cs="Tahoma"/>
        </w:rPr>
        <w:t>y emergencias.</w:t>
      </w:r>
    </w:p>
    <w:p w:rsidR="007048EB" w:rsidRPr="007D1679" w:rsidRDefault="007048EB" w:rsidP="007048EB">
      <w:pPr>
        <w:pStyle w:val="Listavistosa-nfasis11"/>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Guardar rigurosamente la moral en las relaciones con sus superiores y compañeros.</w:t>
      </w:r>
    </w:p>
    <w:p w:rsidR="007048EB" w:rsidRPr="007D1679" w:rsidRDefault="007048EB" w:rsidP="007048EB">
      <w:pPr>
        <w:ind w:left="360"/>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 xml:space="preserve">Comunicar oportunamente a </w:t>
      </w:r>
      <w:r w:rsidR="00F3765B">
        <w:rPr>
          <w:rFonts w:ascii="Tahoma" w:hAnsi="Tahoma" w:cs="Tahoma"/>
        </w:rPr>
        <w:t>EL EMPLEADOR</w:t>
      </w:r>
      <w:r w:rsidRPr="007D1679">
        <w:rPr>
          <w:rFonts w:ascii="Tahoma" w:hAnsi="Tahoma" w:cs="Tahoma"/>
        </w:rPr>
        <w:t xml:space="preserve"> las observaciones que estime conducentes a evitarle daños y perjuicios</w:t>
      </w:r>
      <w:r w:rsidR="00300311">
        <w:rPr>
          <w:rFonts w:ascii="Tahoma" w:hAnsi="Tahoma" w:cs="Tahoma"/>
        </w:rPr>
        <w:t>, así como respecto de</w:t>
      </w:r>
      <w:r w:rsidRPr="007D1679">
        <w:rPr>
          <w:rFonts w:ascii="Tahoma" w:hAnsi="Tahoma" w:cs="Tahoma"/>
        </w:rPr>
        <w:t xml:space="preserve"> sus compañeros de trabajo.</w:t>
      </w:r>
    </w:p>
    <w:p w:rsidR="007048EB" w:rsidRPr="007D1679" w:rsidRDefault="007048EB" w:rsidP="007048EB">
      <w:pPr>
        <w:ind w:left="426" w:hanging="426"/>
        <w:jc w:val="both"/>
        <w:rPr>
          <w:rFonts w:ascii="Tahoma" w:hAnsi="Tahoma" w:cs="Tahoma"/>
        </w:rPr>
      </w:pPr>
    </w:p>
    <w:p w:rsidR="00AE32B1" w:rsidRDefault="007048EB" w:rsidP="00AE32B1">
      <w:pPr>
        <w:numPr>
          <w:ilvl w:val="0"/>
          <w:numId w:val="37"/>
        </w:numPr>
        <w:jc w:val="both"/>
        <w:rPr>
          <w:rFonts w:ascii="Tahoma" w:hAnsi="Tahoma" w:cs="Tahoma"/>
        </w:rPr>
      </w:pPr>
      <w:r w:rsidRPr="007D1679">
        <w:rPr>
          <w:rFonts w:ascii="Tahoma" w:hAnsi="Tahoma" w:cs="Tahoma"/>
        </w:rPr>
        <w:lastRenderedPageBreak/>
        <w:t xml:space="preserve">Prestar la máxima colaboración posible en casos de siniestro o de riesgo inminente que afecte o amenace las personas o los activos de </w:t>
      </w:r>
      <w:r w:rsidR="00EE52D4">
        <w:rPr>
          <w:rFonts w:ascii="Tahoma" w:hAnsi="Tahoma" w:cs="Tahoma"/>
        </w:rPr>
        <w:t>la Empresa</w:t>
      </w:r>
      <w:r w:rsidR="00AE32B1">
        <w:rPr>
          <w:rFonts w:ascii="Tahoma" w:hAnsi="Tahoma" w:cs="Tahoma"/>
        </w:rPr>
        <w:t>.</w:t>
      </w:r>
    </w:p>
    <w:p w:rsidR="00AE32B1" w:rsidRDefault="00AE32B1" w:rsidP="00AE32B1">
      <w:pPr>
        <w:pStyle w:val="Prrafodelista"/>
        <w:rPr>
          <w:rFonts w:ascii="Tahoma" w:hAnsi="Tahoma" w:cs="Tahoma"/>
        </w:rPr>
      </w:pPr>
    </w:p>
    <w:p w:rsidR="007048EB" w:rsidRPr="007D1679" w:rsidRDefault="00AE32B1" w:rsidP="00AE32B1">
      <w:pPr>
        <w:numPr>
          <w:ilvl w:val="0"/>
          <w:numId w:val="37"/>
        </w:numPr>
        <w:jc w:val="both"/>
        <w:rPr>
          <w:rFonts w:ascii="Tahoma" w:hAnsi="Tahoma" w:cs="Tahoma"/>
        </w:rPr>
      </w:pPr>
      <w:r w:rsidRPr="007D1679">
        <w:rPr>
          <w:rFonts w:ascii="Tahoma" w:hAnsi="Tahoma" w:cs="Tahoma"/>
        </w:rPr>
        <w:t>Cumplir con lo establecido en los Sistemas de Gestión de la Calidad (SGC), Sistema de Gestión Ambiental (SGA) y demás programas y/o certificaciones adopt</w:t>
      </w:r>
      <w:r>
        <w:rPr>
          <w:rFonts w:ascii="Tahoma" w:hAnsi="Tahoma" w:cs="Tahoma"/>
        </w:rPr>
        <w:t>adas por</w:t>
      </w:r>
      <w:r w:rsidRPr="007D1679">
        <w:rPr>
          <w:rFonts w:ascii="Tahoma" w:hAnsi="Tahoma" w:cs="Tahoma"/>
        </w:rPr>
        <w:t xml:space="preserve"> </w:t>
      </w:r>
      <w:r>
        <w:rPr>
          <w:rFonts w:ascii="Tahoma" w:hAnsi="Tahoma" w:cs="Tahoma"/>
        </w:rPr>
        <w:t>EL EMPLEADOR</w:t>
      </w:r>
      <w:r w:rsidRPr="007D1679">
        <w:rPr>
          <w:rFonts w:ascii="Tahoma" w:hAnsi="Tahoma" w:cs="Tahoma"/>
        </w:rPr>
        <w:t xml:space="preserve">, como por ejemplo, programas de orden y aseo, sistemas de gestión de </w:t>
      </w:r>
      <w:r w:rsidR="007C7E40">
        <w:rPr>
          <w:rFonts w:ascii="Tahoma" w:hAnsi="Tahoma" w:cs="Tahoma"/>
        </w:rPr>
        <w:t>Seguridad y Salud en el Trabajo</w:t>
      </w:r>
      <w:r w:rsidRPr="007D1679">
        <w:rPr>
          <w:rFonts w:ascii="Tahoma" w:hAnsi="Tahoma" w:cs="Tahoma"/>
        </w:rPr>
        <w:t>, etc.</w:t>
      </w:r>
    </w:p>
    <w:p w:rsidR="007048EB" w:rsidRPr="007D1679" w:rsidRDefault="007048EB" w:rsidP="007048EB">
      <w:pPr>
        <w:ind w:left="426" w:hanging="426"/>
        <w:jc w:val="both"/>
        <w:rPr>
          <w:rFonts w:ascii="Tahoma" w:hAnsi="Tahoma" w:cs="Tahoma"/>
        </w:rPr>
      </w:pPr>
    </w:p>
    <w:p w:rsidR="007048EB" w:rsidRDefault="007048EB" w:rsidP="00AE32B1">
      <w:pPr>
        <w:numPr>
          <w:ilvl w:val="0"/>
          <w:numId w:val="37"/>
        </w:numPr>
        <w:jc w:val="both"/>
        <w:rPr>
          <w:rFonts w:ascii="Tahoma" w:hAnsi="Tahoma" w:cs="Tahoma"/>
        </w:rPr>
      </w:pPr>
      <w:r w:rsidRPr="007D1679">
        <w:rPr>
          <w:rFonts w:ascii="Tahoma" w:hAnsi="Tahoma" w:cs="Tahoma"/>
        </w:rPr>
        <w:t>Observar con la mayor diligencia y cuidado los estándares de aseo personal, del sitio de trabajo y de los  equipos e instrumentos asignados, velando por el mejor estado de limpieza y conservación de los puestos de trabajo</w:t>
      </w:r>
      <w:r w:rsidR="00AE32B1">
        <w:rPr>
          <w:rFonts w:ascii="Tahoma" w:hAnsi="Tahoma" w:cs="Tahoma"/>
        </w:rPr>
        <w:t>.</w:t>
      </w:r>
    </w:p>
    <w:p w:rsidR="00AE32B1" w:rsidRDefault="00AE32B1" w:rsidP="00AE32B1">
      <w:pPr>
        <w:pStyle w:val="Prrafodelista"/>
        <w:rPr>
          <w:rFonts w:ascii="Tahoma" w:hAnsi="Tahoma" w:cs="Tahoma"/>
        </w:rPr>
      </w:pPr>
    </w:p>
    <w:p w:rsidR="0034296D" w:rsidRDefault="00AE32B1" w:rsidP="00AE32B1">
      <w:pPr>
        <w:numPr>
          <w:ilvl w:val="0"/>
          <w:numId w:val="37"/>
        </w:numPr>
        <w:jc w:val="both"/>
        <w:rPr>
          <w:rFonts w:ascii="Tahoma" w:hAnsi="Tahoma" w:cs="Tahoma"/>
        </w:rPr>
      </w:pPr>
      <w:r w:rsidRPr="007D1679">
        <w:rPr>
          <w:rFonts w:ascii="Tahoma" w:hAnsi="Tahoma" w:cs="Tahoma"/>
        </w:rPr>
        <w:t xml:space="preserve">Registrar en las oficinas de </w:t>
      </w:r>
      <w:r>
        <w:rPr>
          <w:rFonts w:ascii="Tahoma" w:hAnsi="Tahoma" w:cs="Tahoma"/>
        </w:rPr>
        <w:t>EL EMPLEADOR</w:t>
      </w:r>
      <w:r w:rsidRPr="007D1679">
        <w:rPr>
          <w:rFonts w:ascii="Tahoma" w:hAnsi="Tahoma" w:cs="Tahoma"/>
        </w:rPr>
        <w:t xml:space="preserve"> </w:t>
      </w:r>
      <w:r>
        <w:rPr>
          <w:rFonts w:ascii="Tahoma" w:hAnsi="Tahoma" w:cs="Tahoma"/>
        </w:rPr>
        <w:t xml:space="preserve">y mantener actualizada la información de </w:t>
      </w:r>
      <w:r w:rsidRPr="007D1679">
        <w:rPr>
          <w:rFonts w:ascii="Tahoma" w:hAnsi="Tahoma" w:cs="Tahoma"/>
        </w:rPr>
        <w:t xml:space="preserve">su domicilio, dirección, teléfono </w:t>
      </w:r>
      <w:r>
        <w:rPr>
          <w:rFonts w:ascii="Tahoma" w:hAnsi="Tahoma" w:cs="Tahoma"/>
        </w:rPr>
        <w:t xml:space="preserve">celular </w:t>
      </w:r>
      <w:r w:rsidRPr="007D1679">
        <w:rPr>
          <w:rFonts w:ascii="Tahoma" w:hAnsi="Tahoma" w:cs="Tahoma"/>
        </w:rPr>
        <w:t>y</w:t>
      </w:r>
      <w:r>
        <w:rPr>
          <w:rFonts w:ascii="Tahoma" w:hAnsi="Tahoma" w:cs="Tahoma"/>
        </w:rPr>
        <w:t>/o</w:t>
      </w:r>
      <w:r w:rsidRPr="007D1679">
        <w:rPr>
          <w:rFonts w:ascii="Tahoma" w:hAnsi="Tahoma" w:cs="Tahoma"/>
        </w:rPr>
        <w:t xml:space="preserve"> fijo y dar aviso oportuno por escrito de cualquier cambio que ocurra. En consecuencia, cualquier comunicación que sea dirigida al Empleado, se entenderá válidamente notificada y enviada a éste si se dirige a la última dirección que el Empleado tenga registrada en </w:t>
      </w:r>
      <w:r>
        <w:rPr>
          <w:rFonts w:ascii="Tahoma" w:hAnsi="Tahoma" w:cs="Tahoma"/>
        </w:rPr>
        <w:t xml:space="preserve"> su Base de Datos. </w:t>
      </w:r>
    </w:p>
    <w:p w:rsidR="0034296D" w:rsidRDefault="0034296D" w:rsidP="0034296D">
      <w:pPr>
        <w:pStyle w:val="Prrafodelista"/>
        <w:rPr>
          <w:rFonts w:ascii="Tahoma" w:hAnsi="Tahoma" w:cs="Tahoma"/>
        </w:rPr>
      </w:pPr>
    </w:p>
    <w:p w:rsidR="00AE32B1" w:rsidRPr="007D1679" w:rsidRDefault="00AE32B1" w:rsidP="00AE32B1">
      <w:pPr>
        <w:numPr>
          <w:ilvl w:val="0"/>
          <w:numId w:val="37"/>
        </w:numPr>
        <w:jc w:val="both"/>
        <w:rPr>
          <w:rFonts w:ascii="Tahoma" w:hAnsi="Tahoma" w:cs="Tahoma"/>
        </w:rPr>
      </w:pPr>
      <w:r w:rsidRPr="007D1679">
        <w:rPr>
          <w:rFonts w:ascii="Tahoma" w:hAnsi="Tahoma" w:cs="Tahoma"/>
        </w:rPr>
        <w:t xml:space="preserve"> Comunicar por escrito a </w:t>
      </w:r>
      <w:r>
        <w:rPr>
          <w:rFonts w:ascii="Tahoma" w:hAnsi="Tahoma" w:cs="Tahoma"/>
        </w:rPr>
        <w:t>EL EMPLEADOR</w:t>
      </w:r>
      <w:r w:rsidRPr="007D1679">
        <w:rPr>
          <w:rFonts w:ascii="Tahoma" w:hAnsi="Tahoma" w:cs="Tahoma"/>
        </w:rPr>
        <w:t xml:space="preserve"> inmediatamente se produzcan, cambios en su estado civil, el nacimiento de hijos o su fallecimiento, así como el del cónyuge o sus padres, ello con el fin de que </w:t>
      </w:r>
      <w:r>
        <w:rPr>
          <w:rFonts w:ascii="Tahoma" w:hAnsi="Tahoma" w:cs="Tahoma"/>
        </w:rPr>
        <w:t>EL EMPLEADOR</w:t>
      </w:r>
      <w:r w:rsidRPr="007D1679">
        <w:rPr>
          <w:rFonts w:ascii="Tahoma" w:hAnsi="Tahoma" w:cs="Tahoma"/>
        </w:rPr>
        <w:t xml:space="preserve"> pueda tener debidamente actualizados sus registros para efectos de los seguros que tenga el Empleado, los subsidios familiares, y demás fines.</w:t>
      </w:r>
    </w:p>
    <w:p w:rsidR="007048EB" w:rsidRPr="007D1679" w:rsidRDefault="007048EB" w:rsidP="007048EB">
      <w:pPr>
        <w:ind w:left="426" w:hanging="426"/>
        <w:jc w:val="both"/>
        <w:rPr>
          <w:rFonts w:ascii="Tahoma" w:hAnsi="Tahoma" w:cs="Tahoma"/>
        </w:rPr>
      </w:pPr>
    </w:p>
    <w:p w:rsidR="007048EB" w:rsidRPr="00300311" w:rsidRDefault="007048EB" w:rsidP="00AE32B1">
      <w:pPr>
        <w:pStyle w:val="Sangra3detindependiente"/>
        <w:numPr>
          <w:ilvl w:val="0"/>
          <w:numId w:val="37"/>
        </w:numPr>
        <w:rPr>
          <w:rFonts w:ascii="Tahoma" w:hAnsi="Tahoma" w:cs="Tahoma"/>
        </w:rPr>
      </w:pPr>
      <w:r w:rsidRPr="00300311">
        <w:rPr>
          <w:rFonts w:ascii="Tahoma" w:hAnsi="Tahoma" w:cs="Tahoma"/>
        </w:rPr>
        <w:t xml:space="preserve">Observar </w:t>
      </w:r>
      <w:r w:rsidR="00EE52D4">
        <w:rPr>
          <w:rFonts w:ascii="Tahoma" w:hAnsi="Tahoma" w:cs="Tahoma"/>
        </w:rPr>
        <w:t xml:space="preserve">con </w:t>
      </w:r>
      <w:r w:rsidR="00300311" w:rsidRPr="00300311">
        <w:rPr>
          <w:rFonts w:ascii="Tahoma" w:hAnsi="Tahoma" w:cs="Tahoma"/>
        </w:rPr>
        <w:t xml:space="preserve">suma diligencia  </w:t>
      </w:r>
      <w:r w:rsidRPr="00300311">
        <w:rPr>
          <w:rFonts w:ascii="Tahoma" w:hAnsi="Tahoma" w:cs="Tahoma"/>
        </w:rPr>
        <w:t xml:space="preserve">las medidas preventivas prescritas </w:t>
      </w:r>
      <w:r w:rsidR="00300311" w:rsidRPr="00300311">
        <w:rPr>
          <w:rFonts w:ascii="Tahoma" w:hAnsi="Tahoma" w:cs="Tahoma"/>
        </w:rPr>
        <w:t xml:space="preserve">en </w:t>
      </w:r>
      <w:r w:rsidRPr="00300311">
        <w:rPr>
          <w:rFonts w:ascii="Tahoma" w:hAnsi="Tahoma" w:cs="Tahoma"/>
        </w:rPr>
        <w:t xml:space="preserve">el </w:t>
      </w:r>
      <w:r w:rsidR="007C7E40">
        <w:rPr>
          <w:rFonts w:ascii="Tahoma" w:hAnsi="Tahoma" w:cs="Tahoma"/>
        </w:rPr>
        <w:t>Sistema de Gestión de la Seguridad y Salud en el trabajo SG-SST</w:t>
      </w:r>
      <w:r w:rsidRPr="00300311">
        <w:rPr>
          <w:rFonts w:ascii="Tahoma" w:hAnsi="Tahoma" w:cs="Tahoma"/>
        </w:rPr>
        <w:t xml:space="preserve"> </w:t>
      </w:r>
      <w:r w:rsidR="00300311" w:rsidRPr="00300311">
        <w:rPr>
          <w:rFonts w:ascii="Tahoma" w:hAnsi="Tahoma" w:cs="Tahoma"/>
        </w:rPr>
        <w:t xml:space="preserve">de </w:t>
      </w:r>
      <w:r w:rsidR="00EE52D4">
        <w:rPr>
          <w:rFonts w:ascii="Tahoma" w:hAnsi="Tahoma" w:cs="Tahoma"/>
        </w:rPr>
        <w:t xml:space="preserve">la Empresa </w:t>
      </w:r>
      <w:r w:rsidRPr="00300311">
        <w:rPr>
          <w:rFonts w:ascii="Tahoma" w:hAnsi="Tahoma" w:cs="Tahoma"/>
        </w:rPr>
        <w:t>o por las autoridades del ramo.</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 xml:space="preserve">Observar con suma diligencia y cuidado las instrucciones y órdenes preventivas de accidentes de trabajo y de enfermedades </w:t>
      </w:r>
      <w:r w:rsidR="00D91227">
        <w:rPr>
          <w:rFonts w:ascii="Tahoma" w:hAnsi="Tahoma" w:cs="Tahoma"/>
        </w:rPr>
        <w:t>Laboral</w:t>
      </w:r>
      <w:r w:rsidRPr="007D1679">
        <w:rPr>
          <w:rFonts w:ascii="Tahoma" w:hAnsi="Tahoma" w:cs="Tahoma"/>
        </w:rPr>
        <w:t>es.</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Estar debidamente dispuesto en su lugar de trabajo y/o en el sitio de recogida del transporte a la hora exacta y permanecer en él hasta la terminación de su jornada.  Prestar sus servicios de manera puntual, cuidadosa y diligente.</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 xml:space="preserve">Portar el carné otorgado por </w:t>
      </w:r>
      <w:r w:rsidR="00F3765B">
        <w:rPr>
          <w:rFonts w:ascii="Tahoma" w:hAnsi="Tahoma" w:cs="Tahoma"/>
        </w:rPr>
        <w:t>EL EMPLEADOR</w:t>
      </w:r>
      <w:r w:rsidRPr="007D1679">
        <w:rPr>
          <w:rFonts w:ascii="Tahoma" w:hAnsi="Tahoma" w:cs="Tahoma"/>
        </w:rPr>
        <w:t xml:space="preserve"> y presentarlo en todas las ocasiones en que le sea solicitado por razones de control.</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Asistir oportunamente a las capacitaciones y eventos que requieran la presencia del Empleado.</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 xml:space="preserve">Usar adecuadamente el uniforme de trabajo que entregue </w:t>
      </w:r>
      <w:r w:rsidR="00F3765B">
        <w:rPr>
          <w:rFonts w:ascii="Tahoma" w:hAnsi="Tahoma" w:cs="Tahoma"/>
        </w:rPr>
        <w:t>EL EMPLEADOR</w:t>
      </w:r>
      <w:r w:rsidRPr="007D1679">
        <w:rPr>
          <w:rFonts w:ascii="Tahoma" w:hAnsi="Tahoma" w:cs="Tahoma"/>
        </w:rPr>
        <w:t>, sin modificarlo y mantenerlo en las mejores condiciones de limpieza y cuidado.</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Mantener una buena presentación personal y aseo adecuada a las exigencias del servicio y las políticas y cultura de la organización.</w:t>
      </w:r>
    </w:p>
    <w:p w:rsidR="007048EB" w:rsidRPr="007D1679" w:rsidRDefault="007048EB" w:rsidP="007048EB">
      <w:pPr>
        <w:ind w:left="426" w:hanging="426"/>
        <w:jc w:val="both"/>
        <w:rPr>
          <w:rFonts w:ascii="Tahoma" w:hAnsi="Tahoma" w:cs="Tahoma"/>
        </w:rPr>
      </w:pPr>
    </w:p>
    <w:p w:rsidR="007048EB" w:rsidRPr="007D1679" w:rsidRDefault="00DA665F" w:rsidP="00AE32B1">
      <w:pPr>
        <w:numPr>
          <w:ilvl w:val="0"/>
          <w:numId w:val="37"/>
        </w:numPr>
        <w:jc w:val="both"/>
        <w:rPr>
          <w:rFonts w:ascii="Tahoma" w:hAnsi="Tahoma" w:cs="Tahoma"/>
        </w:rPr>
      </w:pPr>
      <w:r>
        <w:rPr>
          <w:rFonts w:ascii="Tahoma" w:hAnsi="Tahoma" w:cs="Tahoma"/>
        </w:rPr>
        <w:t xml:space="preserve">Brindar toda la colaboración necesaria </w:t>
      </w:r>
      <w:r w:rsidR="007048EB" w:rsidRPr="007D1679">
        <w:rPr>
          <w:rFonts w:ascii="Tahoma" w:hAnsi="Tahoma" w:cs="Tahoma"/>
        </w:rPr>
        <w:t xml:space="preserve">para atender </w:t>
      </w:r>
      <w:r>
        <w:rPr>
          <w:rFonts w:ascii="Tahoma" w:hAnsi="Tahoma" w:cs="Tahoma"/>
        </w:rPr>
        <w:t>cualquier contingencia en la atención de</w:t>
      </w:r>
      <w:r w:rsidR="007048EB" w:rsidRPr="007D1679">
        <w:rPr>
          <w:rFonts w:ascii="Tahoma" w:hAnsi="Tahoma" w:cs="Tahoma"/>
        </w:rPr>
        <w:t xml:space="preserve"> emergencias que se presenten en la organización o con el transporte de sus productos en las carreteras nacionales e internacionales. La participación en el manejo de emergencias se limitará al grado de capacitación que el Empleado haya recibido  y al perfil </w:t>
      </w:r>
      <w:r w:rsidR="007048EB" w:rsidRPr="007D1679">
        <w:rPr>
          <w:rFonts w:ascii="Tahoma" w:hAnsi="Tahoma" w:cs="Tahoma"/>
        </w:rPr>
        <w:lastRenderedPageBreak/>
        <w:t xml:space="preserve">de brigadista que le sea certificado por </w:t>
      </w:r>
      <w:r w:rsidR="00F3765B">
        <w:rPr>
          <w:rFonts w:ascii="Tahoma" w:hAnsi="Tahoma" w:cs="Tahoma"/>
        </w:rPr>
        <w:t>EL EMPLEADOR</w:t>
      </w:r>
      <w:r w:rsidR="007048EB" w:rsidRPr="007D1679">
        <w:rPr>
          <w:rFonts w:ascii="Tahoma" w:hAnsi="Tahoma" w:cs="Tahoma"/>
        </w:rPr>
        <w:t xml:space="preserve"> con el aval de la </w:t>
      </w:r>
      <w:r w:rsidR="00076E90" w:rsidRPr="00076E90">
        <w:rPr>
          <w:rFonts w:ascii="Tahoma" w:hAnsi="Tahoma" w:cs="Tahoma"/>
          <w:b/>
        </w:rPr>
        <w:t>ARL</w:t>
      </w:r>
      <w:r w:rsidR="007048EB" w:rsidRPr="007D1679">
        <w:rPr>
          <w:rFonts w:ascii="Tahoma" w:hAnsi="Tahoma" w:cs="Tahoma"/>
        </w:rPr>
        <w:t xml:space="preserve">. </w:t>
      </w:r>
      <w:r w:rsidR="00F3765B">
        <w:rPr>
          <w:rFonts w:ascii="Tahoma" w:hAnsi="Tahoma" w:cs="Tahoma"/>
        </w:rPr>
        <w:t>EL EMPLEADOR</w:t>
      </w:r>
      <w:r w:rsidR="007048EB" w:rsidRPr="007D1679">
        <w:rPr>
          <w:rFonts w:ascii="Tahoma" w:hAnsi="Tahoma" w:cs="Tahoma"/>
        </w:rPr>
        <w:t xml:space="preserve"> será responsable de la dotación de los equipos de protección personal necesarios para evitar lesiones al trabajador y así mismo, correrá con todos los gastos y viáticos requeridos por los brigadistas en el cumplimiento de las funciones encomendadas.</w:t>
      </w:r>
    </w:p>
    <w:p w:rsidR="007048EB" w:rsidRPr="007D1679" w:rsidRDefault="007048EB" w:rsidP="007048EB">
      <w:pPr>
        <w:ind w:left="426" w:hanging="426"/>
        <w:jc w:val="both"/>
        <w:rPr>
          <w:rFonts w:ascii="Tahoma" w:hAnsi="Tahoma" w:cs="Tahoma"/>
        </w:rPr>
      </w:pPr>
    </w:p>
    <w:p w:rsidR="007048EB" w:rsidRPr="007D1679" w:rsidRDefault="007048EB" w:rsidP="00AE32B1">
      <w:pPr>
        <w:numPr>
          <w:ilvl w:val="0"/>
          <w:numId w:val="37"/>
        </w:numPr>
        <w:jc w:val="both"/>
        <w:rPr>
          <w:rFonts w:ascii="Tahoma" w:hAnsi="Tahoma" w:cs="Tahoma"/>
        </w:rPr>
      </w:pPr>
      <w:r w:rsidRPr="007D1679">
        <w:rPr>
          <w:rFonts w:ascii="Tahoma" w:hAnsi="Tahoma" w:cs="Tahoma"/>
        </w:rPr>
        <w:t xml:space="preserve">Utilizar un vocabulario cordial, amable y respetuoso en las comunicaciones internas y externas, sin utilización de apodos y palabras soeces.  Este requisito aplica para cualquier modo de comunicación verbal o escrito dispuesto por </w:t>
      </w:r>
      <w:r w:rsidR="00F3765B">
        <w:rPr>
          <w:rFonts w:ascii="Tahoma" w:hAnsi="Tahoma" w:cs="Tahoma"/>
        </w:rPr>
        <w:t>EL EMPLEADOR</w:t>
      </w:r>
      <w:r w:rsidRPr="007D1679">
        <w:rPr>
          <w:rFonts w:ascii="Tahoma" w:hAnsi="Tahoma" w:cs="Tahoma"/>
        </w:rPr>
        <w:t>, incluyendo los radios de comunicación internos.</w:t>
      </w:r>
    </w:p>
    <w:p w:rsidR="004E78A8" w:rsidRPr="007D1679" w:rsidRDefault="004E78A8" w:rsidP="007048EB">
      <w:pPr>
        <w:tabs>
          <w:tab w:val="num" w:pos="426"/>
        </w:tabs>
        <w:ind w:left="426" w:hanging="426"/>
        <w:jc w:val="both"/>
        <w:rPr>
          <w:rFonts w:ascii="Tahoma" w:hAnsi="Tahoma" w:cs="Tahoma"/>
        </w:rPr>
      </w:pPr>
    </w:p>
    <w:p w:rsidR="004E78A8" w:rsidRPr="007D1679" w:rsidRDefault="004E78A8" w:rsidP="00AE32B1">
      <w:pPr>
        <w:numPr>
          <w:ilvl w:val="0"/>
          <w:numId w:val="37"/>
        </w:numPr>
        <w:jc w:val="both"/>
        <w:rPr>
          <w:rFonts w:ascii="Tahoma" w:hAnsi="Tahoma" w:cs="Tahoma"/>
        </w:rPr>
      </w:pPr>
      <w:r w:rsidRPr="007D1679">
        <w:rPr>
          <w:rFonts w:ascii="Tahoma" w:hAnsi="Tahoma" w:cs="Tahoma"/>
        </w:rPr>
        <w:t xml:space="preserve">Cumplir cabalmente las siguientes reglas para el uso de los sistemas de cómputo de </w:t>
      </w:r>
      <w:r w:rsidR="00032AD1">
        <w:rPr>
          <w:rFonts w:ascii="Tahoma" w:hAnsi="Tahoma" w:cs="Tahoma"/>
        </w:rPr>
        <w:t>la Empresa:</w:t>
      </w:r>
    </w:p>
    <w:p w:rsidR="008029FD" w:rsidRPr="007D1679" w:rsidRDefault="008029FD" w:rsidP="00892BFB">
      <w:pPr>
        <w:jc w:val="both"/>
        <w:rPr>
          <w:rFonts w:ascii="Tahoma" w:hAnsi="Tahoma" w:cs="Tahoma"/>
        </w:rPr>
      </w:pPr>
    </w:p>
    <w:p w:rsidR="008029FD" w:rsidRPr="007D1679" w:rsidRDefault="008029FD" w:rsidP="00DA665F">
      <w:pPr>
        <w:ind w:left="993" w:hanging="567"/>
        <w:jc w:val="both"/>
        <w:rPr>
          <w:rFonts w:ascii="Tahoma" w:hAnsi="Tahoma" w:cs="Tahoma"/>
          <w:b/>
        </w:rPr>
      </w:pPr>
      <w:r w:rsidRPr="007D1679">
        <w:rPr>
          <w:rFonts w:ascii="Tahoma" w:hAnsi="Tahoma" w:cs="Tahoma"/>
        </w:rPr>
        <w:t>a)</w:t>
      </w:r>
      <w:r w:rsidRPr="007D1679">
        <w:rPr>
          <w:rFonts w:ascii="Tahoma" w:hAnsi="Tahoma" w:cs="Tahoma"/>
        </w:rPr>
        <w:tab/>
        <w:t xml:space="preserve">En los computadores asignados por </w:t>
      </w:r>
      <w:r w:rsidR="00F3765B">
        <w:rPr>
          <w:rFonts w:ascii="Tahoma" w:hAnsi="Tahoma" w:cs="Tahoma"/>
        </w:rPr>
        <w:t>EL EMPLEADOR</w:t>
      </w:r>
      <w:r w:rsidRPr="007D1679">
        <w:rPr>
          <w:rFonts w:ascii="Tahoma" w:hAnsi="Tahoma" w:cs="Tahoma"/>
        </w:rPr>
        <w:t xml:space="preserve"> </w:t>
      </w:r>
      <w:r w:rsidR="00512E42" w:rsidRPr="007D1679">
        <w:rPr>
          <w:rFonts w:ascii="Tahoma" w:hAnsi="Tahoma" w:cs="Tahoma"/>
        </w:rPr>
        <w:t xml:space="preserve">sólo </w:t>
      </w:r>
      <w:r w:rsidRPr="007D1679">
        <w:rPr>
          <w:rFonts w:ascii="Tahoma" w:hAnsi="Tahoma" w:cs="Tahoma"/>
        </w:rPr>
        <w:t xml:space="preserve">se podrán utilizar programas o software que hayan sido adquiridos </w:t>
      </w:r>
      <w:r w:rsidR="00F07051" w:rsidRPr="007D1679">
        <w:rPr>
          <w:rFonts w:ascii="Tahoma" w:hAnsi="Tahoma" w:cs="Tahoma"/>
        </w:rPr>
        <w:t xml:space="preserve">legalmente </w:t>
      </w:r>
      <w:r w:rsidRPr="007D1679">
        <w:rPr>
          <w:rFonts w:ascii="Tahoma" w:hAnsi="Tahoma" w:cs="Tahoma"/>
        </w:rPr>
        <w:t xml:space="preserve">o desarrollados por </w:t>
      </w:r>
      <w:r w:rsidR="00F3765B">
        <w:rPr>
          <w:rFonts w:ascii="Tahoma" w:hAnsi="Tahoma" w:cs="Tahoma"/>
        </w:rPr>
        <w:t>EL EMPLEADOR</w:t>
      </w:r>
      <w:r w:rsidRPr="007D1679">
        <w:rPr>
          <w:rFonts w:ascii="Tahoma" w:hAnsi="Tahoma" w:cs="Tahoma"/>
        </w:rPr>
        <w:t xml:space="preserve">, o adquiridos legalmente por el </w:t>
      </w:r>
      <w:r w:rsidR="00145B90" w:rsidRPr="007D1679">
        <w:rPr>
          <w:rFonts w:ascii="Tahoma" w:hAnsi="Tahoma" w:cs="Tahoma"/>
        </w:rPr>
        <w:t>Empleado</w:t>
      </w:r>
      <w:r w:rsidRPr="007D1679">
        <w:rPr>
          <w:rFonts w:ascii="Tahoma" w:hAnsi="Tahoma" w:cs="Tahoma"/>
        </w:rPr>
        <w:t xml:space="preserve">, previa autorización para su instalación y uso </w:t>
      </w:r>
      <w:r w:rsidR="004E78A8" w:rsidRPr="007D1679">
        <w:rPr>
          <w:rFonts w:ascii="Tahoma" w:hAnsi="Tahoma" w:cs="Tahoma"/>
        </w:rPr>
        <w:t xml:space="preserve">expedida </w:t>
      </w:r>
      <w:r w:rsidRPr="007D1679">
        <w:rPr>
          <w:rFonts w:ascii="Tahoma" w:hAnsi="Tahoma" w:cs="Tahoma"/>
        </w:rPr>
        <w:t>por el</w:t>
      </w:r>
      <w:r w:rsidR="00020549" w:rsidRPr="007D1679">
        <w:rPr>
          <w:rFonts w:ascii="Tahoma" w:hAnsi="Tahoma" w:cs="Tahoma"/>
          <w:b/>
        </w:rPr>
        <w:t xml:space="preserve"> </w:t>
      </w:r>
      <w:r w:rsidR="00020549" w:rsidRPr="00263219">
        <w:rPr>
          <w:rFonts w:ascii="Tahoma" w:hAnsi="Tahoma" w:cs="Tahoma"/>
        </w:rPr>
        <w:t>Coordinador de TIC</w:t>
      </w:r>
      <w:r w:rsidR="00F07051" w:rsidRPr="007D1679">
        <w:rPr>
          <w:rFonts w:ascii="Tahoma" w:hAnsi="Tahoma" w:cs="Tahoma"/>
        </w:rPr>
        <w:t xml:space="preserve"> </w:t>
      </w:r>
      <w:r w:rsidRPr="007D1679">
        <w:rPr>
          <w:rFonts w:ascii="Tahoma" w:hAnsi="Tahoma" w:cs="Tahoma"/>
        </w:rPr>
        <w:t xml:space="preserve">o quien haga </w:t>
      </w:r>
      <w:r w:rsidR="00193EE5" w:rsidRPr="007D1679">
        <w:rPr>
          <w:rFonts w:ascii="Tahoma" w:hAnsi="Tahoma" w:cs="Tahoma"/>
        </w:rPr>
        <w:t xml:space="preserve">sus </w:t>
      </w:r>
      <w:r w:rsidRPr="007D1679">
        <w:rPr>
          <w:rFonts w:ascii="Tahoma" w:hAnsi="Tahoma" w:cs="Tahoma"/>
        </w:rPr>
        <w:t>veces.</w:t>
      </w:r>
    </w:p>
    <w:p w:rsidR="008029FD" w:rsidRPr="007D1679" w:rsidRDefault="008029FD" w:rsidP="00DA665F">
      <w:pPr>
        <w:ind w:left="993" w:hanging="567"/>
        <w:jc w:val="center"/>
        <w:rPr>
          <w:rFonts w:ascii="Tahoma" w:hAnsi="Tahoma" w:cs="Tahoma"/>
          <w:b/>
        </w:rPr>
      </w:pPr>
    </w:p>
    <w:p w:rsidR="008029FD" w:rsidRPr="007D1679" w:rsidRDefault="008029FD" w:rsidP="00DA665F">
      <w:pPr>
        <w:ind w:left="993" w:hanging="567"/>
        <w:jc w:val="both"/>
        <w:rPr>
          <w:rFonts w:ascii="Tahoma" w:hAnsi="Tahoma" w:cs="Tahoma"/>
          <w:b/>
        </w:rPr>
      </w:pPr>
      <w:r w:rsidRPr="007D1679">
        <w:rPr>
          <w:rFonts w:ascii="Tahoma" w:hAnsi="Tahoma" w:cs="Tahoma"/>
        </w:rPr>
        <w:t>b)</w:t>
      </w:r>
      <w:r w:rsidRPr="007D1679">
        <w:rPr>
          <w:rFonts w:ascii="Tahoma" w:hAnsi="Tahoma" w:cs="Tahoma"/>
        </w:rPr>
        <w:tab/>
        <w:t xml:space="preserve">Los computadores asignados por </w:t>
      </w:r>
      <w:r w:rsidR="00F3765B">
        <w:rPr>
          <w:rFonts w:ascii="Tahoma" w:hAnsi="Tahoma" w:cs="Tahoma"/>
        </w:rPr>
        <w:t>EL EMPLEADOR</w:t>
      </w:r>
      <w:r w:rsidRPr="007D1679">
        <w:rPr>
          <w:rFonts w:ascii="Tahoma" w:hAnsi="Tahoma" w:cs="Tahoma"/>
        </w:rPr>
        <w:t xml:space="preserve"> </w:t>
      </w:r>
      <w:r w:rsidR="00263219">
        <w:rPr>
          <w:rFonts w:ascii="Tahoma" w:hAnsi="Tahoma" w:cs="Tahoma"/>
        </w:rPr>
        <w:t>únicamente</w:t>
      </w:r>
      <w:r w:rsidRPr="007D1679">
        <w:rPr>
          <w:rFonts w:ascii="Tahoma" w:hAnsi="Tahoma" w:cs="Tahoma"/>
        </w:rPr>
        <w:t xml:space="preserve"> podrán ser utilizados por </w:t>
      </w:r>
      <w:r w:rsidR="00F3765B">
        <w:rPr>
          <w:rFonts w:ascii="Tahoma" w:hAnsi="Tahoma" w:cs="Tahoma"/>
        </w:rPr>
        <w:t>LOS EMPLEADOS</w:t>
      </w:r>
      <w:r w:rsidRPr="007D1679">
        <w:rPr>
          <w:rFonts w:ascii="Tahoma" w:hAnsi="Tahoma" w:cs="Tahoma"/>
        </w:rPr>
        <w:t xml:space="preserve"> en las labores asignadas</w:t>
      </w:r>
      <w:r w:rsidR="00C627FE">
        <w:rPr>
          <w:rFonts w:ascii="Tahoma" w:hAnsi="Tahoma" w:cs="Tahoma"/>
        </w:rPr>
        <w:t>.</w:t>
      </w:r>
    </w:p>
    <w:p w:rsidR="008029FD" w:rsidRPr="007D1679" w:rsidRDefault="008029FD" w:rsidP="00DA665F">
      <w:pPr>
        <w:ind w:left="993" w:hanging="567"/>
        <w:jc w:val="center"/>
        <w:rPr>
          <w:rFonts w:ascii="Tahoma" w:hAnsi="Tahoma" w:cs="Tahoma"/>
          <w:b/>
        </w:rPr>
      </w:pPr>
    </w:p>
    <w:p w:rsidR="008029FD" w:rsidRPr="007D1679" w:rsidRDefault="008029FD" w:rsidP="00DA665F">
      <w:pPr>
        <w:ind w:left="993" w:hanging="567"/>
        <w:jc w:val="both"/>
        <w:rPr>
          <w:rFonts w:ascii="Tahoma" w:hAnsi="Tahoma" w:cs="Tahoma"/>
          <w:b/>
        </w:rPr>
      </w:pPr>
      <w:r w:rsidRPr="007D1679">
        <w:rPr>
          <w:rFonts w:ascii="Tahoma" w:hAnsi="Tahoma" w:cs="Tahoma"/>
        </w:rPr>
        <w:t>c)</w:t>
      </w:r>
      <w:r w:rsidRPr="007D1679">
        <w:rPr>
          <w:rFonts w:ascii="Tahoma" w:hAnsi="Tahoma" w:cs="Tahoma"/>
        </w:rPr>
        <w:tab/>
        <w:t xml:space="preserve">Los programas o software propiedad de </w:t>
      </w:r>
      <w:r w:rsidR="00C627FE">
        <w:rPr>
          <w:rFonts w:ascii="Tahoma" w:hAnsi="Tahoma" w:cs="Tahoma"/>
        </w:rPr>
        <w:t xml:space="preserve">La Empresa </w:t>
      </w:r>
      <w:r w:rsidRPr="007D1679">
        <w:rPr>
          <w:rFonts w:ascii="Tahoma" w:hAnsi="Tahoma" w:cs="Tahoma"/>
        </w:rPr>
        <w:t xml:space="preserve">no podrán ser entregados a ningún título a personas no </w:t>
      </w:r>
      <w:r w:rsidR="00D36473" w:rsidRPr="007D1679">
        <w:rPr>
          <w:rFonts w:ascii="Tahoma" w:hAnsi="Tahoma" w:cs="Tahoma"/>
        </w:rPr>
        <w:t>autorizadas</w:t>
      </w:r>
      <w:r w:rsidR="00512E42" w:rsidRPr="007D1679">
        <w:rPr>
          <w:rFonts w:ascii="Tahoma" w:hAnsi="Tahoma" w:cs="Tahoma"/>
        </w:rPr>
        <w:t>.</w:t>
      </w:r>
    </w:p>
    <w:p w:rsidR="008029FD" w:rsidRPr="007D1679" w:rsidRDefault="008029FD" w:rsidP="00DA665F">
      <w:pPr>
        <w:ind w:left="993" w:hanging="567"/>
        <w:jc w:val="center"/>
        <w:rPr>
          <w:rFonts w:ascii="Tahoma" w:hAnsi="Tahoma" w:cs="Tahoma"/>
          <w:b/>
        </w:rPr>
      </w:pPr>
    </w:p>
    <w:p w:rsidR="004E78A8" w:rsidRPr="007D1679" w:rsidRDefault="008029FD" w:rsidP="00DA665F">
      <w:pPr>
        <w:ind w:left="993" w:hanging="567"/>
        <w:jc w:val="both"/>
        <w:rPr>
          <w:rFonts w:ascii="Tahoma" w:hAnsi="Tahoma" w:cs="Tahoma"/>
        </w:rPr>
      </w:pPr>
      <w:r w:rsidRPr="007D1679">
        <w:rPr>
          <w:rFonts w:ascii="Tahoma" w:hAnsi="Tahoma" w:cs="Tahoma"/>
        </w:rPr>
        <w:t>d)</w:t>
      </w:r>
      <w:r w:rsidR="004E78A8" w:rsidRPr="007D1679">
        <w:rPr>
          <w:rFonts w:ascii="Tahoma" w:hAnsi="Tahoma" w:cs="Tahoma"/>
        </w:rPr>
        <w:tab/>
      </w:r>
      <w:r w:rsidR="00F3765B">
        <w:rPr>
          <w:rFonts w:ascii="Tahoma" w:hAnsi="Tahoma" w:cs="Tahoma"/>
        </w:rPr>
        <w:t>LOS EMPLEADOS</w:t>
      </w:r>
      <w:r w:rsidR="004E78A8" w:rsidRPr="007D1679">
        <w:rPr>
          <w:rFonts w:ascii="Tahoma" w:hAnsi="Tahoma" w:cs="Tahoma"/>
        </w:rPr>
        <w:t xml:space="preserve"> no podrán introducir a las instalaciones de </w:t>
      </w:r>
      <w:r w:rsidR="00C627FE">
        <w:rPr>
          <w:rFonts w:ascii="Tahoma" w:hAnsi="Tahoma" w:cs="Tahoma"/>
        </w:rPr>
        <w:t xml:space="preserve">La Empresa </w:t>
      </w:r>
      <w:r w:rsidR="004E78A8" w:rsidRPr="007D1679">
        <w:rPr>
          <w:rFonts w:ascii="Tahoma" w:hAnsi="Tahoma" w:cs="Tahoma"/>
        </w:rPr>
        <w:t>computadores, discos o programas que no sean propiedad de ésta</w:t>
      </w:r>
      <w:r w:rsidR="00C627FE">
        <w:rPr>
          <w:rFonts w:ascii="Tahoma" w:hAnsi="Tahoma" w:cs="Tahoma"/>
        </w:rPr>
        <w:t>.</w:t>
      </w:r>
      <w:r w:rsidR="004E78A8" w:rsidRPr="007D1679">
        <w:rPr>
          <w:rFonts w:ascii="Tahoma" w:hAnsi="Tahoma" w:cs="Tahoma"/>
        </w:rPr>
        <w:t xml:space="preserve"> Tampoco podrán copiar programas o software bien sean propiedad de </w:t>
      </w:r>
      <w:r w:rsidR="00C627FE">
        <w:rPr>
          <w:rFonts w:ascii="Tahoma" w:hAnsi="Tahoma" w:cs="Tahoma"/>
        </w:rPr>
        <w:t xml:space="preserve">La empresa </w:t>
      </w:r>
      <w:r w:rsidR="004E78A8" w:rsidRPr="007D1679">
        <w:rPr>
          <w:rFonts w:ascii="Tahoma" w:hAnsi="Tahoma" w:cs="Tahoma"/>
        </w:rPr>
        <w:t>o de un tercero.</w:t>
      </w:r>
    </w:p>
    <w:p w:rsidR="004E78A8" w:rsidRPr="007D1679" w:rsidRDefault="004E78A8" w:rsidP="004E78A8">
      <w:pPr>
        <w:ind w:hanging="283"/>
        <w:jc w:val="both"/>
        <w:rPr>
          <w:rFonts w:ascii="Tahoma" w:hAnsi="Tahoma" w:cs="Tahoma"/>
          <w:b/>
        </w:rPr>
      </w:pPr>
    </w:p>
    <w:p w:rsidR="004E78A8" w:rsidRPr="007D1679" w:rsidRDefault="004E78A8" w:rsidP="004E78A8">
      <w:pPr>
        <w:ind w:left="709" w:hanging="283"/>
        <w:jc w:val="both"/>
        <w:rPr>
          <w:rFonts w:ascii="Tahoma" w:hAnsi="Tahoma" w:cs="Tahoma"/>
        </w:rPr>
      </w:pPr>
      <w:r w:rsidRPr="007D1679">
        <w:rPr>
          <w:rFonts w:ascii="Tahoma" w:hAnsi="Tahoma" w:cs="Tahoma"/>
          <w:b/>
        </w:rPr>
        <w:tab/>
      </w:r>
      <w:r w:rsidRPr="007D1679">
        <w:rPr>
          <w:rFonts w:ascii="Tahoma" w:hAnsi="Tahoma" w:cs="Tahoma"/>
        </w:rPr>
        <w:t xml:space="preserve">No obstante, el Administrador de Sistemas Informáticos o quien haga las veces puede autorizar por escrito el ingreso de computadores a </w:t>
      </w:r>
      <w:r w:rsidR="00F3765B">
        <w:rPr>
          <w:rFonts w:ascii="Tahoma" w:hAnsi="Tahoma" w:cs="Tahoma"/>
        </w:rPr>
        <w:t>EL EMPLEADO</w:t>
      </w:r>
      <w:r w:rsidRPr="007D1679">
        <w:rPr>
          <w:rFonts w:ascii="Tahoma" w:hAnsi="Tahoma" w:cs="Tahoma"/>
        </w:rPr>
        <w:t xml:space="preserve"> o la instalación de software de propiedad del Empleado o de un tercero, cuando las circunstancias así lo justifiquen y en todo caso cuando estos cuenten con el debido soporte de validez legal y licenciamientos de software respectivos.</w:t>
      </w:r>
    </w:p>
    <w:p w:rsidR="004E78A8" w:rsidRPr="007D1679" w:rsidRDefault="004E78A8" w:rsidP="004E78A8">
      <w:pPr>
        <w:ind w:hanging="283"/>
        <w:jc w:val="both"/>
        <w:rPr>
          <w:rFonts w:ascii="Tahoma" w:hAnsi="Tahoma" w:cs="Tahoma"/>
          <w:b/>
        </w:rPr>
      </w:pPr>
    </w:p>
    <w:p w:rsidR="004E78A8" w:rsidRPr="007D1679" w:rsidRDefault="004E78A8" w:rsidP="004E78A8">
      <w:pPr>
        <w:ind w:left="708"/>
        <w:jc w:val="both"/>
        <w:rPr>
          <w:rFonts w:ascii="Tahoma" w:hAnsi="Tahoma" w:cs="Tahoma"/>
        </w:rPr>
      </w:pPr>
      <w:r w:rsidRPr="007D1679">
        <w:rPr>
          <w:rFonts w:ascii="Tahoma" w:hAnsi="Tahoma" w:cs="Tahoma"/>
        </w:rPr>
        <w:t xml:space="preserve">Todas las disposiciones en equipos de cómputo aplican igualmente respecto de los computadores  portátiles que suministre </w:t>
      </w:r>
      <w:r w:rsidR="00F3765B">
        <w:rPr>
          <w:rFonts w:ascii="Tahoma" w:hAnsi="Tahoma" w:cs="Tahoma"/>
        </w:rPr>
        <w:t>EL EMPLEADOR</w:t>
      </w:r>
      <w:r w:rsidRPr="007D1679">
        <w:rPr>
          <w:rFonts w:ascii="Tahoma" w:hAnsi="Tahoma" w:cs="Tahoma"/>
        </w:rPr>
        <w:t xml:space="preserve"> a </w:t>
      </w:r>
      <w:r w:rsidR="00F3765B">
        <w:rPr>
          <w:rFonts w:ascii="Tahoma" w:hAnsi="Tahoma" w:cs="Tahoma"/>
        </w:rPr>
        <w:t>LOS EMPLEADOS</w:t>
      </w:r>
      <w:r w:rsidRPr="007D1679">
        <w:rPr>
          <w:rFonts w:ascii="Tahoma" w:hAnsi="Tahoma" w:cs="Tahoma"/>
        </w:rPr>
        <w:t xml:space="preserve"> a cualquier título, se encuentren o no, dentro de las instalaciones de</w:t>
      </w:r>
      <w:r w:rsidR="00AE32B1">
        <w:rPr>
          <w:rFonts w:ascii="Tahoma" w:hAnsi="Tahoma" w:cs="Tahoma"/>
        </w:rPr>
        <w:t xml:space="preserve"> la </w:t>
      </w:r>
      <w:r w:rsidR="00C627FE">
        <w:rPr>
          <w:rFonts w:ascii="Tahoma" w:hAnsi="Tahoma" w:cs="Tahoma"/>
        </w:rPr>
        <w:t>Empresa</w:t>
      </w:r>
      <w:r w:rsidRPr="007D1679">
        <w:rPr>
          <w:rFonts w:ascii="Tahoma" w:hAnsi="Tahoma" w:cs="Tahoma"/>
        </w:rPr>
        <w:t>, especialmente en lo relativo al acceso a páginas con contenidos potencialmente dañino</w:t>
      </w:r>
      <w:r w:rsidR="00AE32B1">
        <w:rPr>
          <w:rFonts w:ascii="Tahoma" w:hAnsi="Tahoma" w:cs="Tahoma"/>
        </w:rPr>
        <w:t xml:space="preserve">s </w:t>
      </w:r>
      <w:r w:rsidRPr="007D1679">
        <w:rPr>
          <w:rFonts w:ascii="Tahoma" w:hAnsi="Tahoma" w:cs="Tahoma"/>
        </w:rPr>
        <w:t>que luego pued</w:t>
      </w:r>
      <w:r w:rsidR="00263219">
        <w:rPr>
          <w:rFonts w:ascii="Tahoma" w:hAnsi="Tahoma" w:cs="Tahoma"/>
        </w:rPr>
        <w:t>a</w:t>
      </w:r>
      <w:r w:rsidR="00AE32B1">
        <w:rPr>
          <w:rFonts w:ascii="Tahoma" w:hAnsi="Tahoma" w:cs="Tahoma"/>
        </w:rPr>
        <w:t>n</w:t>
      </w:r>
      <w:r w:rsidRPr="007D1679">
        <w:rPr>
          <w:rFonts w:ascii="Tahoma" w:hAnsi="Tahoma" w:cs="Tahoma"/>
        </w:rPr>
        <w:t xml:space="preserve"> propagar virus a la red interna de cómputo de </w:t>
      </w:r>
      <w:r w:rsidR="00F3765B">
        <w:rPr>
          <w:rFonts w:ascii="Tahoma" w:hAnsi="Tahoma" w:cs="Tahoma"/>
        </w:rPr>
        <w:t>EL EMPLEADOR</w:t>
      </w:r>
      <w:r w:rsidRPr="007D1679">
        <w:rPr>
          <w:rFonts w:ascii="Tahoma" w:hAnsi="Tahoma" w:cs="Tahoma"/>
        </w:rPr>
        <w:t>.</w:t>
      </w:r>
    </w:p>
    <w:p w:rsidR="00263219" w:rsidRDefault="00263219" w:rsidP="00263219">
      <w:pPr>
        <w:ind w:left="426" w:hanging="426"/>
        <w:jc w:val="both"/>
        <w:rPr>
          <w:rFonts w:ascii="Tahoma" w:hAnsi="Tahoma" w:cs="Tahoma"/>
        </w:rPr>
      </w:pPr>
    </w:p>
    <w:p w:rsidR="00263219" w:rsidRDefault="00263219" w:rsidP="00263219">
      <w:pPr>
        <w:ind w:left="426" w:hanging="426"/>
        <w:jc w:val="both"/>
        <w:rPr>
          <w:rFonts w:ascii="Tahoma" w:hAnsi="Tahoma" w:cs="Tahoma"/>
        </w:rPr>
      </w:pPr>
      <w:r w:rsidRPr="007D1679">
        <w:rPr>
          <w:rFonts w:ascii="Tahoma" w:hAnsi="Tahoma" w:cs="Tahoma"/>
        </w:rPr>
        <w:t>21.</w:t>
      </w:r>
      <w:r w:rsidRPr="007D1679">
        <w:rPr>
          <w:rFonts w:ascii="Tahoma" w:hAnsi="Tahoma" w:cs="Tahoma"/>
        </w:rPr>
        <w:tab/>
        <w:t>Cumplir cabalmente las siguientes reglas para el uso de</w:t>
      </w:r>
      <w:r>
        <w:rPr>
          <w:rFonts w:ascii="Tahoma" w:hAnsi="Tahoma" w:cs="Tahoma"/>
        </w:rPr>
        <w:t>l</w:t>
      </w:r>
      <w:r w:rsidRPr="007D1679">
        <w:rPr>
          <w:rFonts w:ascii="Tahoma" w:hAnsi="Tahoma" w:cs="Tahoma"/>
        </w:rPr>
        <w:t xml:space="preserve"> </w:t>
      </w:r>
      <w:r>
        <w:rPr>
          <w:rFonts w:ascii="Tahoma" w:hAnsi="Tahoma" w:cs="Tahoma"/>
        </w:rPr>
        <w:t>Internet</w:t>
      </w:r>
      <w:r w:rsidRPr="007D1679">
        <w:rPr>
          <w:rFonts w:ascii="Tahoma" w:hAnsi="Tahoma" w:cs="Tahoma"/>
        </w:rPr>
        <w:t xml:space="preserve"> </w:t>
      </w:r>
      <w:r>
        <w:rPr>
          <w:rFonts w:ascii="Tahoma" w:hAnsi="Tahoma" w:cs="Tahoma"/>
        </w:rPr>
        <w:t>proporcionado por</w:t>
      </w:r>
      <w:r w:rsidRPr="007D1679">
        <w:rPr>
          <w:rFonts w:ascii="Tahoma" w:hAnsi="Tahoma" w:cs="Tahoma"/>
        </w:rPr>
        <w:t xml:space="preserve"> </w:t>
      </w:r>
      <w:r>
        <w:rPr>
          <w:rFonts w:ascii="Tahoma" w:hAnsi="Tahoma" w:cs="Tahoma"/>
        </w:rPr>
        <w:t>EL EMPLEADOR</w:t>
      </w:r>
      <w:r w:rsidRPr="007D1679">
        <w:rPr>
          <w:rFonts w:ascii="Tahoma" w:hAnsi="Tahoma" w:cs="Tahoma"/>
        </w:rPr>
        <w:t>:</w:t>
      </w:r>
    </w:p>
    <w:p w:rsidR="00263219" w:rsidRPr="007D1679" w:rsidRDefault="00263219" w:rsidP="00263219">
      <w:pPr>
        <w:ind w:left="426" w:hanging="426"/>
        <w:jc w:val="both"/>
        <w:rPr>
          <w:rFonts w:ascii="Tahoma" w:hAnsi="Tahoma" w:cs="Tahoma"/>
        </w:rPr>
      </w:pPr>
    </w:p>
    <w:p w:rsidR="004A1723" w:rsidRPr="007D1679" w:rsidRDefault="00263219" w:rsidP="00E046BD">
      <w:pPr>
        <w:widowControl w:val="0"/>
        <w:numPr>
          <w:ilvl w:val="0"/>
          <w:numId w:val="8"/>
        </w:numPr>
        <w:autoSpaceDE w:val="0"/>
        <w:autoSpaceDN w:val="0"/>
        <w:adjustRightInd w:val="0"/>
        <w:jc w:val="both"/>
        <w:rPr>
          <w:rFonts w:ascii="Tahoma" w:hAnsi="Tahoma" w:cs="Tahoma"/>
          <w:lang w:val="es-CO"/>
        </w:rPr>
      </w:pPr>
      <w:r w:rsidRPr="00263219">
        <w:rPr>
          <w:rFonts w:ascii="Tahoma" w:hAnsi="Tahoma" w:cs="Tahoma"/>
          <w:lang w:val="es-CO"/>
        </w:rPr>
        <w:t>L</w:t>
      </w:r>
      <w:r w:rsidR="004A1723" w:rsidRPr="00263219">
        <w:rPr>
          <w:rFonts w:ascii="Tahoma" w:hAnsi="Tahoma" w:cs="Tahoma"/>
          <w:lang w:val="es-CO"/>
        </w:rPr>
        <w:t>a Política de Uso Aceptable</w:t>
      </w:r>
      <w:r w:rsidR="004A1723" w:rsidRPr="007D1679">
        <w:rPr>
          <w:rFonts w:ascii="Tahoma" w:hAnsi="Tahoma" w:cs="Tahoma"/>
          <w:lang w:val="es-CO"/>
        </w:rPr>
        <w:t xml:space="preserve"> establece los lineamientos a seguir para el uso permitido y aceptable del servicio de Internet  </w:t>
      </w:r>
      <w:r>
        <w:rPr>
          <w:rFonts w:ascii="Tahoma" w:hAnsi="Tahoma" w:cs="Tahoma"/>
          <w:lang w:val="es-CO"/>
        </w:rPr>
        <w:t>suministrado por EL EMPLEADOR, la cual deberá ser cumplida s</w:t>
      </w:r>
      <w:r w:rsidR="004A1723" w:rsidRPr="007D1679">
        <w:rPr>
          <w:rFonts w:ascii="Tahoma" w:hAnsi="Tahoma" w:cs="Tahoma"/>
          <w:lang w:val="es-CO"/>
        </w:rPr>
        <w:t>in excepción</w:t>
      </w:r>
      <w:r>
        <w:rPr>
          <w:rFonts w:ascii="Tahoma" w:hAnsi="Tahoma" w:cs="Tahoma"/>
          <w:lang w:val="es-CO"/>
        </w:rPr>
        <w:t xml:space="preserve"> por</w:t>
      </w:r>
      <w:r w:rsidR="004A1723" w:rsidRPr="007D1679">
        <w:rPr>
          <w:rFonts w:ascii="Tahoma" w:hAnsi="Tahoma" w:cs="Tahoma"/>
          <w:lang w:val="es-CO"/>
        </w:rPr>
        <w:t xml:space="preserve"> todos los usuarios de la red de Internet d</w:t>
      </w:r>
      <w:r>
        <w:rPr>
          <w:rFonts w:ascii="Tahoma" w:hAnsi="Tahoma" w:cs="Tahoma"/>
          <w:lang w:val="es-CO"/>
        </w:rPr>
        <w:t>ispuesta por EL EMPLEADOR</w:t>
      </w:r>
      <w:r w:rsidR="004A1723" w:rsidRPr="007D1679">
        <w:rPr>
          <w:rFonts w:ascii="Tahoma" w:hAnsi="Tahoma" w:cs="Tahoma"/>
          <w:lang w:val="es-CO"/>
        </w:rPr>
        <w:t>.</w:t>
      </w:r>
    </w:p>
    <w:p w:rsidR="004A1723" w:rsidRPr="007D1679" w:rsidRDefault="004A1723" w:rsidP="004A1723">
      <w:pPr>
        <w:widowControl w:val="0"/>
        <w:autoSpaceDE w:val="0"/>
        <w:autoSpaceDN w:val="0"/>
        <w:adjustRightInd w:val="0"/>
        <w:ind w:left="360"/>
        <w:jc w:val="both"/>
        <w:rPr>
          <w:rFonts w:ascii="Tahoma" w:hAnsi="Tahoma" w:cs="Tahoma"/>
          <w:lang w:val="es-CO"/>
        </w:rPr>
      </w:pPr>
    </w:p>
    <w:p w:rsidR="004A1723" w:rsidRPr="00263219" w:rsidRDefault="004A1723" w:rsidP="00E046BD">
      <w:pPr>
        <w:widowControl w:val="0"/>
        <w:numPr>
          <w:ilvl w:val="0"/>
          <w:numId w:val="8"/>
        </w:numPr>
        <w:autoSpaceDE w:val="0"/>
        <w:autoSpaceDN w:val="0"/>
        <w:adjustRightInd w:val="0"/>
        <w:jc w:val="both"/>
        <w:rPr>
          <w:rFonts w:ascii="Tahoma" w:hAnsi="Tahoma" w:cs="Tahoma"/>
          <w:lang w:val="es-CO"/>
        </w:rPr>
      </w:pPr>
      <w:r w:rsidRPr="00AE32B1">
        <w:rPr>
          <w:rFonts w:ascii="Tahoma" w:hAnsi="Tahoma" w:cs="Tahoma"/>
          <w:lang w:val="es-CO"/>
        </w:rPr>
        <w:t xml:space="preserve">El acceso a Internet no es una obligación automática de </w:t>
      </w:r>
      <w:r w:rsidR="00F3765B" w:rsidRPr="00AE32B1">
        <w:rPr>
          <w:rFonts w:ascii="Tahoma" w:hAnsi="Tahoma" w:cs="Tahoma"/>
          <w:lang w:val="es-CO"/>
        </w:rPr>
        <w:t>EL EMPLEADOR</w:t>
      </w:r>
      <w:r w:rsidRPr="00AE32B1">
        <w:rPr>
          <w:rFonts w:ascii="Tahoma" w:hAnsi="Tahoma" w:cs="Tahoma"/>
          <w:lang w:val="es-CO"/>
        </w:rPr>
        <w:t>,</w:t>
      </w:r>
      <w:r w:rsidR="00AE32B1" w:rsidRPr="00AE32B1">
        <w:rPr>
          <w:rFonts w:ascii="Tahoma" w:hAnsi="Tahoma" w:cs="Tahoma"/>
          <w:lang w:val="es-CO"/>
        </w:rPr>
        <w:t xml:space="preserve"> y </w:t>
      </w:r>
      <w:r w:rsidRPr="00AE32B1">
        <w:rPr>
          <w:rFonts w:ascii="Tahoma" w:hAnsi="Tahoma" w:cs="Tahoma"/>
          <w:lang w:val="es-CO"/>
        </w:rPr>
        <w:t xml:space="preserve">se presta como ayuda y apoyo al trabajo, la investigación y a la satisfacción de las necesidades de </w:t>
      </w:r>
      <w:r w:rsidR="00F3765B" w:rsidRPr="00AE32B1">
        <w:rPr>
          <w:rFonts w:ascii="Tahoma" w:hAnsi="Tahoma" w:cs="Tahoma"/>
          <w:lang w:val="es-CO"/>
        </w:rPr>
        <w:t>EL EMPLEADOR</w:t>
      </w:r>
      <w:r w:rsidRPr="00AE32B1">
        <w:rPr>
          <w:rFonts w:ascii="Tahoma" w:hAnsi="Tahoma" w:cs="Tahoma"/>
          <w:lang w:val="es-CO"/>
        </w:rPr>
        <w:t>, respecto a las funciones de cada empleado</w:t>
      </w:r>
      <w:r w:rsidR="00AE32B1">
        <w:rPr>
          <w:rFonts w:ascii="Tahoma" w:hAnsi="Tahoma" w:cs="Tahoma"/>
          <w:lang w:val="es-CO"/>
        </w:rPr>
        <w:t xml:space="preserve">. </w:t>
      </w:r>
      <w:r w:rsidRPr="00AE32B1">
        <w:rPr>
          <w:rFonts w:ascii="Tahoma" w:hAnsi="Tahoma" w:cs="Tahoma"/>
          <w:lang w:val="es-CO"/>
        </w:rPr>
        <w:t xml:space="preserve">El acceso, uso y </w:t>
      </w:r>
      <w:r w:rsidRPr="00AE32B1">
        <w:rPr>
          <w:rFonts w:ascii="Tahoma" w:hAnsi="Tahoma" w:cs="Tahoma"/>
          <w:lang w:val="es-CO"/>
        </w:rPr>
        <w:lastRenderedPageBreak/>
        <w:t xml:space="preserve">transmisión de información vía internet entre o desde los computadores de </w:t>
      </w:r>
      <w:r w:rsidR="00032AD1" w:rsidRPr="00AE32B1">
        <w:rPr>
          <w:rFonts w:ascii="Tahoma" w:hAnsi="Tahoma" w:cs="Tahoma"/>
          <w:lang w:val="es-CO"/>
        </w:rPr>
        <w:t xml:space="preserve">La empresa </w:t>
      </w:r>
      <w:r w:rsidRPr="00AE32B1">
        <w:rPr>
          <w:rFonts w:ascii="Tahoma" w:hAnsi="Tahoma" w:cs="Tahoma"/>
          <w:lang w:val="es-CO"/>
        </w:rPr>
        <w:t>es responsabilidad de los usuarios, por lo tanto, deberán cumplir con esta Política de Uso Aceptable, así como con las leyes nacion</w:t>
      </w:r>
      <w:r w:rsidRPr="00263219">
        <w:rPr>
          <w:rFonts w:ascii="Tahoma" w:hAnsi="Tahoma" w:cs="Tahoma"/>
          <w:lang w:val="es-CO"/>
        </w:rPr>
        <w:t>ales e internacionales, regulaciones y prácticas aceptadas al respecto.</w:t>
      </w:r>
    </w:p>
    <w:p w:rsidR="004A1723" w:rsidRPr="00263219" w:rsidRDefault="004A1723" w:rsidP="004A1723">
      <w:pPr>
        <w:widowControl w:val="0"/>
        <w:autoSpaceDE w:val="0"/>
        <w:autoSpaceDN w:val="0"/>
        <w:adjustRightInd w:val="0"/>
        <w:ind w:left="360"/>
        <w:jc w:val="both"/>
        <w:rPr>
          <w:rFonts w:ascii="Tahoma" w:hAnsi="Tahoma" w:cs="Tahoma"/>
          <w:lang w:val="es-CO"/>
        </w:rPr>
      </w:pPr>
    </w:p>
    <w:p w:rsidR="004A1723" w:rsidRPr="00263219" w:rsidRDefault="004A1723" w:rsidP="00E046BD">
      <w:pPr>
        <w:widowControl w:val="0"/>
        <w:numPr>
          <w:ilvl w:val="0"/>
          <w:numId w:val="8"/>
        </w:numPr>
        <w:autoSpaceDE w:val="0"/>
        <w:autoSpaceDN w:val="0"/>
        <w:adjustRightInd w:val="0"/>
        <w:jc w:val="both"/>
        <w:rPr>
          <w:rFonts w:ascii="Tahoma" w:hAnsi="Tahoma" w:cs="Tahoma"/>
          <w:lang w:val="es-CO"/>
        </w:rPr>
      </w:pPr>
      <w:r w:rsidRPr="00263219">
        <w:rPr>
          <w:rFonts w:ascii="Tahoma" w:hAnsi="Tahoma" w:cs="Tahoma"/>
          <w:lang w:val="es-CO"/>
        </w:rPr>
        <w:t xml:space="preserve">El funcionamiento de los servicios de Internet en </w:t>
      </w:r>
      <w:r w:rsidR="00032AD1">
        <w:rPr>
          <w:rFonts w:ascii="Tahoma" w:hAnsi="Tahoma" w:cs="Tahoma"/>
          <w:lang w:val="es-CO"/>
        </w:rPr>
        <w:t xml:space="preserve">La Empresa </w:t>
      </w:r>
      <w:r w:rsidR="00256800">
        <w:rPr>
          <w:rFonts w:ascii="Tahoma" w:hAnsi="Tahoma" w:cs="Tahoma"/>
          <w:lang w:val="es-CO"/>
        </w:rPr>
        <w:t xml:space="preserve">es </w:t>
      </w:r>
      <w:r w:rsidRPr="00263219">
        <w:rPr>
          <w:rFonts w:ascii="Tahoma" w:hAnsi="Tahoma" w:cs="Tahoma"/>
          <w:lang w:val="es-CO"/>
        </w:rPr>
        <w:t xml:space="preserve">permanente, es decir, todos los días del año, las veinticuatro horas del día. No obstante, </w:t>
      </w:r>
      <w:r w:rsidR="00F3765B" w:rsidRPr="00263219">
        <w:rPr>
          <w:rFonts w:ascii="Tahoma" w:hAnsi="Tahoma" w:cs="Tahoma"/>
          <w:lang w:val="es-CO"/>
        </w:rPr>
        <w:t>EL EMPLEADOR</w:t>
      </w:r>
      <w:r w:rsidRPr="00263219">
        <w:rPr>
          <w:rFonts w:ascii="Tahoma" w:hAnsi="Tahoma" w:cs="Tahoma"/>
          <w:lang w:val="es-CO"/>
        </w:rPr>
        <w:t xml:space="preserve"> puede restringir, limitar ancho de banda o modificar su funcionamiento, temporal o definitivamente, a un determinado horario o para una clase específica de labores o acciones.</w:t>
      </w:r>
    </w:p>
    <w:p w:rsidR="004A1723" w:rsidRPr="007D1679" w:rsidRDefault="004A1723" w:rsidP="004A1723">
      <w:pPr>
        <w:widowControl w:val="0"/>
        <w:autoSpaceDE w:val="0"/>
        <w:autoSpaceDN w:val="0"/>
        <w:adjustRightInd w:val="0"/>
        <w:ind w:left="360"/>
        <w:jc w:val="both"/>
        <w:rPr>
          <w:rFonts w:ascii="Tahoma" w:hAnsi="Tahoma" w:cs="Tahoma"/>
          <w:lang w:val="es-CO"/>
        </w:rPr>
      </w:pPr>
    </w:p>
    <w:p w:rsidR="004A1723" w:rsidRPr="00263219" w:rsidRDefault="004A1723" w:rsidP="00E046BD">
      <w:pPr>
        <w:widowControl w:val="0"/>
        <w:numPr>
          <w:ilvl w:val="0"/>
          <w:numId w:val="8"/>
        </w:numPr>
        <w:autoSpaceDE w:val="0"/>
        <w:autoSpaceDN w:val="0"/>
        <w:adjustRightInd w:val="0"/>
        <w:jc w:val="both"/>
        <w:rPr>
          <w:rFonts w:ascii="Tahoma" w:hAnsi="Tahoma" w:cs="Tahoma"/>
          <w:lang w:val="es-CO"/>
        </w:rPr>
      </w:pPr>
      <w:r w:rsidRPr="00263219">
        <w:rPr>
          <w:rFonts w:ascii="Tahoma" w:hAnsi="Tahoma" w:cs="Tahoma"/>
          <w:lang w:val="es-CO"/>
        </w:rPr>
        <w:t xml:space="preserve">En el caso de cualquier violación a la presente política de seguridad, </w:t>
      </w:r>
      <w:r w:rsidR="00F3765B" w:rsidRPr="00263219">
        <w:rPr>
          <w:rFonts w:ascii="Tahoma" w:hAnsi="Tahoma" w:cs="Tahoma"/>
          <w:lang w:val="es-CO"/>
        </w:rPr>
        <w:t>EL EMPLEADOR</w:t>
      </w:r>
      <w:r w:rsidRPr="00263219">
        <w:rPr>
          <w:rFonts w:ascii="Tahoma" w:hAnsi="Tahoma" w:cs="Tahoma"/>
          <w:lang w:val="es-CO"/>
        </w:rPr>
        <w:t xml:space="preserve">, se reserva el derecho de suspender y/o terminar el servicio de Internet </w:t>
      </w:r>
      <w:r w:rsidR="00263219" w:rsidRPr="00263219">
        <w:rPr>
          <w:rFonts w:ascii="Tahoma" w:hAnsi="Tahoma" w:cs="Tahoma"/>
          <w:lang w:val="es-CO"/>
        </w:rPr>
        <w:t xml:space="preserve">al Empleado infractor </w:t>
      </w:r>
      <w:r w:rsidRPr="00263219">
        <w:rPr>
          <w:rFonts w:ascii="Tahoma" w:hAnsi="Tahoma" w:cs="Tahoma"/>
          <w:lang w:val="es-CO"/>
        </w:rPr>
        <w:t xml:space="preserve">ya sea temporal o permanentemente, </w:t>
      </w:r>
      <w:r w:rsidR="00263219" w:rsidRPr="00263219">
        <w:rPr>
          <w:rFonts w:ascii="Tahoma" w:hAnsi="Tahoma" w:cs="Tahoma"/>
          <w:lang w:val="es-CO"/>
        </w:rPr>
        <w:t xml:space="preserve">así como a </w:t>
      </w:r>
      <w:r w:rsidRPr="00263219">
        <w:rPr>
          <w:rFonts w:ascii="Tahoma" w:hAnsi="Tahoma" w:cs="Tahoma"/>
          <w:lang w:val="es-CO"/>
        </w:rPr>
        <w:t>bloquear cualquier actividad prohibida o ejecutar cualquier otra acción que corresponda, a su discreción.</w:t>
      </w:r>
    </w:p>
    <w:p w:rsidR="00067BB2" w:rsidRPr="007D1679" w:rsidRDefault="00067BB2" w:rsidP="00067BB2">
      <w:pPr>
        <w:widowControl w:val="0"/>
        <w:autoSpaceDE w:val="0"/>
        <w:autoSpaceDN w:val="0"/>
        <w:adjustRightInd w:val="0"/>
        <w:ind w:left="360"/>
        <w:jc w:val="both"/>
        <w:rPr>
          <w:rFonts w:ascii="Tahoma" w:hAnsi="Tahoma" w:cs="Tahoma"/>
          <w:b/>
          <w:lang w:val="es-CO"/>
        </w:rPr>
      </w:pPr>
    </w:p>
    <w:p w:rsidR="00754341" w:rsidRDefault="00754341" w:rsidP="00263219">
      <w:pPr>
        <w:widowControl w:val="0"/>
        <w:autoSpaceDE w:val="0"/>
        <w:autoSpaceDN w:val="0"/>
        <w:adjustRightInd w:val="0"/>
        <w:ind w:left="993"/>
        <w:jc w:val="center"/>
        <w:rPr>
          <w:rFonts w:ascii="Tahoma" w:hAnsi="Tahoma" w:cs="Tahoma"/>
          <w:b/>
          <w:lang w:val="es-CO"/>
        </w:rPr>
      </w:pPr>
    </w:p>
    <w:p w:rsidR="002D076B" w:rsidRDefault="002D076B" w:rsidP="00263219">
      <w:pPr>
        <w:widowControl w:val="0"/>
        <w:autoSpaceDE w:val="0"/>
        <w:autoSpaceDN w:val="0"/>
        <w:adjustRightInd w:val="0"/>
        <w:ind w:left="993"/>
        <w:jc w:val="center"/>
        <w:rPr>
          <w:rFonts w:ascii="Tahoma" w:hAnsi="Tahoma" w:cs="Tahoma"/>
          <w:b/>
          <w:lang w:val="es-CO"/>
        </w:rPr>
      </w:pPr>
    </w:p>
    <w:p w:rsidR="00067BB2" w:rsidRPr="00263219" w:rsidRDefault="00067BB2" w:rsidP="00263219">
      <w:pPr>
        <w:widowControl w:val="0"/>
        <w:autoSpaceDE w:val="0"/>
        <w:autoSpaceDN w:val="0"/>
        <w:adjustRightInd w:val="0"/>
        <w:ind w:left="993"/>
        <w:jc w:val="center"/>
        <w:rPr>
          <w:rFonts w:ascii="Tahoma" w:hAnsi="Tahoma" w:cs="Tahoma"/>
          <w:b/>
          <w:lang w:val="es-CO"/>
        </w:rPr>
      </w:pPr>
      <w:r w:rsidRPr="00263219">
        <w:rPr>
          <w:rFonts w:ascii="Tahoma" w:hAnsi="Tahoma" w:cs="Tahoma"/>
          <w:b/>
          <w:lang w:val="es-CO"/>
        </w:rPr>
        <w:t xml:space="preserve">USO </w:t>
      </w:r>
      <w:r w:rsidR="001A5A8E">
        <w:rPr>
          <w:rFonts w:ascii="Tahoma" w:hAnsi="Tahoma" w:cs="Tahoma"/>
          <w:b/>
          <w:lang w:val="es-CO"/>
        </w:rPr>
        <w:t>IN</w:t>
      </w:r>
      <w:r w:rsidRPr="00263219">
        <w:rPr>
          <w:rFonts w:ascii="Tahoma" w:hAnsi="Tahoma" w:cs="Tahoma"/>
          <w:b/>
          <w:lang w:val="es-CO"/>
        </w:rPr>
        <w:t>ACEPTABLE</w:t>
      </w:r>
    </w:p>
    <w:p w:rsidR="00067BB2" w:rsidRPr="007D1679" w:rsidRDefault="00067BB2" w:rsidP="00067BB2">
      <w:pPr>
        <w:widowControl w:val="0"/>
        <w:autoSpaceDE w:val="0"/>
        <w:autoSpaceDN w:val="0"/>
        <w:adjustRightInd w:val="0"/>
        <w:jc w:val="both"/>
        <w:rPr>
          <w:rFonts w:ascii="Tahoma" w:hAnsi="Tahoma" w:cs="Tahoma"/>
          <w:lang w:val="es-CO"/>
        </w:rPr>
      </w:pPr>
    </w:p>
    <w:p w:rsidR="00067BB2" w:rsidRPr="007D1679" w:rsidRDefault="00067BB2" w:rsidP="00334902">
      <w:pPr>
        <w:widowControl w:val="0"/>
        <w:autoSpaceDE w:val="0"/>
        <w:autoSpaceDN w:val="0"/>
        <w:adjustRightInd w:val="0"/>
        <w:ind w:left="645" w:firstLine="348"/>
        <w:jc w:val="both"/>
        <w:rPr>
          <w:rFonts w:ascii="Tahoma" w:hAnsi="Tahoma" w:cs="Tahoma"/>
          <w:lang w:val="es-CO"/>
        </w:rPr>
      </w:pPr>
      <w:r w:rsidRPr="007D1679">
        <w:rPr>
          <w:rFonts w:ascii="Tahoma" w:hAnsi="Tahoma" w:cs="Tahoma"/>
          <w:lang w:val="es-CO"/>
        </w:rPr>
        <w:t>El uso aceptable incluye, pero no se limita a lo siguiente:</w:t>
      </w:r>
    </w:p>
    <w:p w:rsidR="00067BB2" w:rsidRPr="007D1679" w:rsidRDefault="00067BB2" w:rsidP="00067BB2">
      <w:pPr>
        <w:widowControl w:val="0"/>
        <w:autoSpaceDE w:val="0"/>
        <w:autoSpaceDN w:val="0"/>
        <w:adjustRightInd w:val="0"/>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Coleccionar, almacenar, difundir, transmitir, solicitar, inducir o incitar, en cualquier forma, actos ilegales, inmorales, engañosos, y/o fraudulentos; así como también amenazas, abusos, difamaciones, injurias, calumnias, escándalos, y actos que invadan la privacidad de otro</w:t>
      </w:r>
      <w:r w:rsidR="007759DC" w:rsidRPr="007D1679">
        <w:rPr>
          <w:rFonts w:ascii="Tahoma" w:hAnsi="Tahoma" w:cs="Tahoma"/>
          <w:lang w:val="es-CO"/>
        </w:rPr>
        <w:t>s</w:t>
      </w:r>
      <w:r w:rsidRPr="007D1679">
        <w:rPr>
          <w:rFonts w:ascii="Tahoma" w:hAnsi="Tahoma" w:cs="Tahoma"/>
          <w:lang w:val="es-CO"/>
        </w:rPr>
        <w:t>, actos obscenos, pornográficos, profanos, racistas, discriminatorios, violatorios de los derechos humanos</w:t>
      </w:r>
      <w:r w:rsidR="007759DC" w:rsidRPr="007D1679">
        <w:rPr>
          <w:rFonts w:ascii="Tahoma" w:hAnsi="Tahoma" w:cs="Tahoma"/>
          <w:lang w:val="es-CO"/>
        </w:rPr>
        <w:t xml:space="preserve"> y de la igualdad;</w:t>
      </w:r>
      <w:r w:rsidRPr="007D1679">
        <w:rPr>
          <w:rFonts w:ascii="Tahoma" w:hAnsi="Tahoma" w:cs="Tahoma"/>
          <w:lang w:val="es-CO"/>
        </w:rPr>
        <w:t xml:space="preserve"> u otro tipo de materias, informaciones, mensajes o comunicaciones de carácter ofensivo o ilegal.</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26321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263219">
        <w:rPr>
          <w:rFonts w:ascii="Tahoma" w:hAnsi="Tahoma" w:cs="Tahoma"/>
          <w:lang w:val="es-CO"/>
        </w:rPr>
        <w:t xml:space="preserve">Atentar contra el sistema de cómputo de </w:t>
      </w:r>
      <w:r w:rsidR="00032AD1">
        <w:rPr>
          <w:rFonts w:ascii="Tahoma" w:hAnsi="Tahoma" w:cs="Tahoma"/>
          <w:lang w:val="es-CO"/>
        </w:rPr>
        <w:t xml:space="preserve">La Empresa </w:t>
      </w:r>
      <w:r w:rsidRPr="00263219">
        <w:rPr>
          <w:rFonts w:ascii="Tahoma" w:hAnsi="Tahoma" w:cs="Tahoma"/>
          <w:lang w:val="es-CO"/>
        </w:rPr>
        <w:t>o cualquier otro sistema; dañar o intentar dañar los equipos y los programas instalados en ellos, interferir con los sistemas operativos, su integridad o su seguridad, alterar o intentar alterar las configuraciones de los computadores de</w:t>
      </w:r>
      <w:r w:rsidR="00E27F6B">
        <w:rPr>
          <w:rFonts w:ascii="Tahoma" w:hAnsi="Tahoma" w:cs="Tahoma"/>
          <w:lang w:val="es-CO"/>
        </w:rPr>
        <w:t xml:space="preserve"> </w:t>
      </w:r>
      <w:r w:rsidR="00032AD1">
        <w:rPr>
          <w:rFonts w:ascii="Tahoma" w:hAnsi="Tahoma" w:cs="Tahoma"/>
          <w:lang w:val="es-CO"/>
        </w:rPr>
        <w:t>la misma</w:t>
      </w:r>
      <w:r w:rsidRPr="00263219">
        <w:rPr>
          <w:rFonts w:ascii="Tahoma" w:hAnsi="Tahoma" w:cs="Tahoma"/>
          <w:lang w:val="es-CO"/>
        </w:rPr>
        <w:t>.</w:t>
      </w:r>
    </w:p>
    <w:p w:rsidR="00067BB2" w:rsidRPr="007D1679" w:rsidRDefault="00067BB2" w:rsidP="00334902">
      <w:pPr>
        <w:widowControl w:val="0"/>
        <w:autoSpaceDE w:val="0"/>
        <w:autoSpaceDN w:val="0"/>
        <w:adjustRightInd w:val="0"/>
        <w:ind w:left="6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Obtener acceso no autorizado a los archivos o cuentas de otros usuarios internos o externos.</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pt-BR"/>
        </w:rPr>
      </w:pPr>
      <w:r w:rsidRPr="007D1679">
        <w:rPr>
          <w:rFonts w:ascii="Tahoma" w:hAnsi="Tahoma" w:cs="Tahoma"/>
          <w:lang w:val="pt-BR"/>
        </w:rPr>
        <w:t xml:space="preserve">Coleccionar, divulgar, transmitir, propagar o solicitar intencionalmente programas de </w:t>
      </w:r>
      <w:r w:rsidR="0044390E" w:rsidRPr="007D1679">
        <w:rPr>
          <w:rFonts w:ascii="Tahoma" w:hAnsi="Tahoma" w:cs="Tahoma"/>
          <w:lang w:val="pt-BR"/>
        </w:rPr>
        <w:t xml:space="preserve">computo </w:t>
      </w:r>
      <w:r w:rsidRPr="007D1679">
        <w:rPr>
          <w:rFonts w:ascii="Tahoma" w:hAnsi="Tahoma" w:cs="Tahoma"/>
          <w:lang w:val="pt-BR"/>
        </w:rPr>
        <w:t>dañinos, virus, códigos</w:t>
      </w:r>
      <w:r w:rsidR="007759DC" w:rsidRPr="007D1679">
        <w:rPr>
          <w:rFonts w:ascii="Tahoma" w:hAnsi="Tahoma" w:cs="Tahoma"/>
          <w:lang w:val="pt-BR"/>
        </w:rPr>
        <w:t xml:space="preserve"> maliciosos</w:t>
      </w:r>
      <w:r w:rsidRPr="007D1679">
        <w:rPr>
          <w:rFonts w:ascii="Tahoma" w:hAnsi="Tahoma" w:cs="Tahoma"/>
          <w:lang w:val="pt-BR"/>
        </w:rPr>
        <w:t xml:space="preserve">, spyware, malware, </w:t>
      </w:r>
      <w:r w:rsidR="0044390E" w:rsidRPr="007D1679">
        <w:rPr>
          <w:rFonts w:ascii="Tahoma" w:hAnsi="Tahoma" w:cs="Tahoma"/>
          <w:lang w:val="pt-BR"/>
        </w:rPr>
        <w:t>etc.</w:t>
      </w:r>
    </w:p>
    <w:p w:rsidR="00067BB2" w:rsidRPr="007D1679" w:rsidRDefault="00067BB2" w:rsidP="00334902">
      <w:pPr>
        <w:widowControl w:val="0"/>
        <w:autoSpaceDE w:val="0"/>
        <w:autoSpaceDN w:val="0"/>
        <w:adjustRightInd w:val="0"/>
        <w:ind w:left="1533"/>
        <w:jc w:val="both"/>
        <w:rPr>
          <w:rFonts w:ascii="Tahoma" w:hAnsi="Tahoma" w:cs="Tahoma"/>
          <w:lang w:val="pt-BR"/>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 xml:space="preserve">Participar en juegos multiusuario </w:t>
      </w:r>
      <w:r w:rsidRPr="007D1679">
        <w:rPr>
          <w:rFonts w:ascii="Tahoma" w:hAnsi="Tahoma" w:cs="Tahoma"/>
          <w:i/>
          <w:lang w:val="es-CO"/>
        </w:rPr>
        <w:t>on-line</w:t>
      </w:r>
      <w:r w:rsidR="007759DC" w:rsidRPr="007D1679">
        <w:rPr>
          <w:rFonts w:ascii="Tahoma" w:hAnsi="Tahoma" w:cs="Tahoma"/>
          <w:i/>
          <w:lang w:val="es-CO"/>
        </w:rPr>
        <w:t xml:space="preserve"> </w:t>
      </w:r>
      <w:r w:rsidR="007759DC" w:rsidRPr="007D1679">
        <w:rPr>
          <w:rFonts w:ascii="Tahoma" w:hAnsi="Tahoma" w:cs="Tahoma"/>
          <w:lang w:val="es-CO"/>
        </w:rPr>
        <w:t xml:space="preserve">pagos o </w:t>
      </w:r>
      <w:r w:rsidR="007759DC" w:rsidRPr="007D1679">
        <w:rPr>
          <w:rFonts w:ascii="Tahoma" w:hAnsi="Tahoma" w:cs="Tahoma"/>
          <w:i/>
          <w:lang w:val="es-CO"/>
        </w:rPr>
        <w:t>free</w:t>
      </w:r>
      <w:r w:rsidR="008B48E8">
        <w:rPr>
          <w:rFonts w:ascii="Tahoma" w:hAnsi="Tahoma" w:cs="Tahoma"/>
          <w:i/>
          <w:lang w:val="es-CO"/>
        </w:rPr>
        <w:t>.</w:t>
      </w:r>
    </w:p>
    <w:p w:rsidR="00454FD1" w:rsidRPr="007D1679" w:rsidRDefault="00454FD1" w:rsidP="00334902">
      <w:pPr>
        <w:pStyle w:val="Listavistosa-nfasis11"/>
        <w:ind w:left="1341"/>
        <w:rPr>
          <w:rFonts w:ascii="Tahoma" w:hAnsi="Tahoma" w:cs="Tahoma"/>
          <w:lang w:val="es-CO"/>
        </w:rPr>
      </w:pPr>
    </w:p>
    <w:p w:rsidR="00454FD1" w:rsidRPr="007D1679" w:rsidRDefault="00454FD1"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Acceder a redes sociales tipo facebo</w:t>
      </w:r>
      <w:r w:rsidR="00AE32B1">
        <w:rPr>
          <w:rFonts w:ascii="Tahoma" w:hAnsi="Tahoma" w:cs="Tahoma"/>
          <w:lang w:val="es-CO"/>
        </w:rPr>
        <w:t>o</w:t>
      </w:r>
      <w:r w:rsidRPr="007D1679">
        <w:rPr>
          <w:rFonts w:ascii="Tahoma" w:hAnsi="Tahoma" w:cs="Tahoma"/>
          <w:lang w:val="es-CO"/>
        </w:rPr>
        <w:t>k, twitter, badoo y similares, ya sea para intercambiar perfiles o a mensajería instantánea y demás servicios que éstas ofrecen.</w:t>
      </w:r>
    </w:p>
    <w:p w:rsidR="00067BB2" w:rsidRPr="007D1679" w:rsidRDefault="00067BB2" w:rsidP="00334902">
      <w:pPr>
        <w:widowControl w:val="0"/>
        <w:autoSpaceDE w:val="0"/>
        <w:autoSpaceDN w:val="0"/>
        <w:adjustRightInd w:val="0"/>
        <w:ind w:left="633"/>
        <w:jc w:val="both"/>
        <w:rPr>
          <w:rFonts w:ascii="Tahoma" w:hAnsi="Tahoma" w:cs="Tahoma"/>
          <w:lang w:val="es-CO"/>
        </w:rPr>
      </w:pPr>
    </w:p>
    <w:p w:rsidR="00067BB2" w:rsidRPr="0026321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Utilizar programas de mensajería instantánea</w:t>
      </w:r>
      <w:r w:rsidR="006C7488" w:rsidRPr="007D1679">
        <w:rPr>
          <w:rFonts w:ascii="Tahoma" w:hAnsi="Tahoma" w:cs="Tahoma"/>
          <w:lang w:val="es-CO"/>
        </w:rPr>
        <w:t xml:space="preserve"> abierta</w:t>
      </w:r>
      <w:r w:rsidRPr="007D1679">
        <w:rPr>
          <w:rFonts w:ascii="Tahoma" w:hAnsi="Tahoma" w:cs="Tahoma"/>
          <w:lang w:val="es-CO"/>
        </w:rPr>
        <w:t xml:space="preserve"> </w:t>
      </w:r>
      <w:r w:rsidR="007759DC" w:rsidRPr="007D1679">
        <w:rPr>
          <w:rFonts w:ascii="Tahoma" w:hAnsi="Tahoma" w:cs="Tahoma"/>
          <w:lang w:val="es-CO"/>
        </w:rPr>
        <w:t xml:space="preserve">o chats </w:t>
      </w:r>
      <w:r w:rsidRPr="007D1679">
        <w:rPr>
          <w:rFonts w:ascii="Tahoma" w:hAnsi="Tahoma" w:cs="Tahoma"/>
          <w:lang w:val="es-CO"/>
        </w:rPr>
        <w:t xml:space="preserve">tipo MSN Messenger, </w:t>
      </w:r>
      <w:r w:rsidR="003175EE" w:rsidRPr="007D1679">
        <w:rPr>
          <w:rFonts w:ascii="Tahoma" w:hAnsi="Tahoma" w:cs="Tahoma"/>
          <w:lang w:val="es-CO"/>
        </w:rPr>
        <w:t>What´s up,</w:t>
      </w:r>
      <w:r w:rsidRPr="007D1679">
        <w:rPr>
          <w:rFonts w:ascii="Tahoma" w:hAnsi="Tahoma" w:cs="Tahoma"/>
          <w:i/>
          <w:lang w:val="es-CO"/>
        </w:rPr>
        <w:t>Yahoo!</w:t>
      </w:r>
      <w:r w:rsidRPr="007D1679">
        <w:rPr>
          <w:rFonts w:ascii="Tahoma" w:hAnsi="Tahoma" w:cs="Tahoma"/>
          <w:lang w:val="es-CO"/>
        </w:rPr>
        <w:t xml:space="preserve"> Messenger o similares. </w:t>
      </w:r>
      <w:r w:rsidR="00F3765B" w:rsidRPr="00263219">
        <w:rPr>
          <w:rFonts w:ascii="Tahoma" w:hAnsi="Tahoma" w:cs="Tahoma"/>
          <w:lang w:val="es-CO"/>
        </w:rPr>
        <w:t>EL EMPLEADOR</w:t>
      </w:r>
      <w:r w:rsidRPr="00263219">
        <w:rPr>
          <w:rFonts w:ascii="Tahoma" w:hAnsi="Tahoma" w:cs="Tahoma"/>
          <w:lang w:val="es-CO"/>
        </w:rPr>
        <w:t xml:space="preserve"> podrá definir algunos usuarios que por sus funciones dentro de la compañía se les autorice el uso de programas de mensajería bajo condiciones controladas y </w:t>
      </w:r>
      <w:r w:rsidR="007759DC" w:rsidRPr="00263219">
        <w:rPr>
          <w:rFonts w:ascii="Tahoma" w:hAnsi="Tahoma" w:cs="Tahoma"/>
          <w:lang w:val="es-CO"/>
        </w:rPr>
        <w:t>verificables</w:t>
      </w:r>
      <w:r w:rsidRPr="00263219">
        <w:rPr>
          <w:rFonts w:ascii="Tahoma" w:hAnsi="Tahoma" w:cs="Tahoma"/>
          <w:lang w:val="es-CO"/>
        </w:rPr>
        <w:t>.</w:t>
      </w:r>
    </w:p>
    <w:p w:rsidR="00067BB2" w:rsidRPr="007D1679" w:rsidRDefault="00067BB2" w:rsidP="00334902">
      <w:pPr>
        <w:widowControl w:val="0"/>
        <w:autoSpaceDE w:val="0"/>
        <w:autoSpaceDN w:val="0"/>
        <w:adjustRightInd w:val="0"/>
        <w:ind w:left="633"/>
        <w:jc w:val="both"/>
        <w:rPr>
          <w:rFonts w:ascii="Tahoma" w:hAnsi="Tahoma" w:cs="Tahoma"/>
          <w:lang w:val="es-CO"/>
        </w:rPr>
      </w:pPr>
    </w:p>
    <w:p w:rsidR="00067BB2" w:rsidRPr="0026321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263219">
        <w:rPr>
          <w:rFonts w:ascii="Tahoma" w:hAnsi="Tahoma" w:cs="Tahoma"/>
          <w:lang w:val="es-CO"/>
        </w:rPr>
        <w:t>Utilizar el acceso a Internet para descargar archivos de música, videos o películas no necesarios para las operaciones de</w:t>
      </w:r>
      <w:r w:rsidR="00AE32B1">
        <w:rPr>
          <w:rFonts w:ascii="Tahoma" w:hAnsi="Tahoma" w:cs="Tahoma"/>
          <w:lang w:val="es-CO"/>
        </w:rPr>
        <w:t xml:space="preserve"> </w:t>
      </w:r>
      <w:r w:rsidR="00032AD1">
        <w:rPr>
          <w:rFonts w:ascii="Tahoma" w:hAnsi="Tahoma" w:cs="Tahoma"/>
          <w:lang w:val="es-CO"/>
        </w:rPr>
        <w:t>La Empresa</w:t>
      </w:r>
      <w:r w:rsidRPr="00263219">
        <w:rPr>
          <w:rFonts w:ascii="Tahoma" w:hAnsi="Tahoma" w:cs="Tahoma"/>
          <w:lang w:val="es-CO"/>
        </w:rPr>
        <w:t xml:space="preserve">, utilizando software </w:t>
      </w:r>
      <w:r w:rsidR="00020549" w:rsidRPr="00263219">
        <w:rPr>
          <w:rFonts w:ascii="Tahoma" w:hAnsi="Tahoma" w:cs="Tahoma"/>
          <w:lang w:val="es-CO"/>
        </w:rPr>
        <w:t xml:space="preserve">potencialmente dañino y que viola los derechos de autor </w:t>
      </w:r>
      <w:r w:rsidRPr="00263219">
        <w:rPr>
          <w:rFonts w:ascii="Tahoma" w:hAnsi="Tahoma" w:cs="Tahoma"/>
          <w:lang w:val="es-CO"/>
        </w:rPr>
        <w:t>tipo Ares</w:t>
      </w:r>
      <w:r w:rsidR="00FF02AD" w:rsidRPr="00263219">
        <w:rPr>
          <w:rFonts w:ascii="Tahoma" w:hAnsi="Tahoma" w:cs="Tahoma"/>
          <w:lang w:val="es-CO"/>
        </w:rPr>
        <w:t xml:space="preserve">, </w:t>
      </w:r>
      <w:r w:rsidR="00E31B6E" w:rsidRPr="00263219">
        <w:rPr>
          <w:rFonts w:ascii="Tahoma" w:hAnsi="Tahoma" w:cs="Tahoma"/>
          <w:lang w:val="es-CO"/>
        </w:rPr>
        <w:t>e</w:t>
      </w:r>
      <w:r w:rsidR="007759DC" w:rsidRPr="00263219">
        <w:rPr>
          <w:rFonts w:ascii="Tahoma" w:hAnsi="Tahoma" w:cs="Tahoma"/>
          <w:lang w:val="es-CO"/>
        </w:rPr>
        <w:t>-</w:t>
      </w:r>
      <w:r w:rsidRPr="00263219">
        <w:rPr>
          <w:rFonts w:ascii="Tahoma" w:hAnsi="Tahoma" w:cs="Tahoma"/>
          <w:lang w:val="es-CO"/>
        </w:rPr>
        <w:t>mule o similares.</w:t>
      </w:r>
    </w:p>
    <w:p w:rsidR="00067BB2" w:rsidRPr="007D1679" w:rsidRDefault="00067BB2" w:rsidP="00334902">
      <w:pPr>
        <w:widowControl w:val="0"/>
        <w:autoSpaceDE w:val="0"/>
        <w:autoSpaceDN w:val="0"/>
        <w:adjustRightInd w:val="0"/>
        <w:ind w:left="633"/>
        <w:jc w:val="both"/>
        <w:rPr>
          <w:rFonts w:ascii="Tahoma" w:hAnsi="Tahoma" w:cs="Tahoma"/>
          <w:lang w:val="es-CO"/>
        </w:rPr>
      </w:pPr>
    </w:p>
    <w:p w:rsidR="00067BB2"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 xml:space="preserve">Utilizar el ancho de banda para sintonizar emisoras </w:t>
      </w:r>
      <w:r w:rsidRPr="007D1679">
        <w:rPr>
          <w:rFonts w:ascii="Tahoma" w:hAnsi="Tahoma" w:cs="Tahoma"/>
          <w:i/>
          <w:lang w:val="es-CO"/>
        </w:rPr>
        <w:t>on line</w:t>
      </w:r>
      <w:r w:rsidR="003175EE" w:rsidRPr="007D1679">
        <w:rPr>
          <w:rFonts w:ascii="Tahoma" w:hAnsi="Tahoma" w:cs="Tahoma"/>
          <w:i/>
          <w:lang w:val="es-CO"/>
        </w:rPr>
        <w:t>,</w:t>
      </w:r>
      <w:r w:rsidRPr="007D1679">
        <w:rPr>
          <w:rFonts w:ascii="Tahoma" w:hAnsi="Tahoma" w:cs="Tahoma"/>
          <w:lang w:val="es-CO"/>
        </w:rPr>
        <w:t xml:space="preserve"> </w:t>
      </w:r>
      <w:r w:rsidR="007759DC" w:rsidRPr="007D1679">
        <w:rPr>
          <w:rFonts w:ascii="Tahoma" w:hAnsi="Tahoma" w:cs="Tahoma"/>
          <w:i/>
          <w:lang w:val="es-CO"/>
        </w:rPr>
        <w:t>streaming</w:t>
      </w:r>
      <w:r w:rsidR="007759DC" w:rsidRPr="007D1679">
        <w:rPr>
          <w:rFonts w:ascii="Tahoma" w:hAnsi="Tahoma" w:cs="Tahoma"/>
          <w:lang w:val="es-CO"/>
        </w:rPr>
        <w:t xml:space="preserve"> </w:t>
      </w:r>
      <w:r w:rsidRPr="007D1679">
        <w:rPr>
          <w:rFonts w:ascii="Tahoma" w:hAnsi="Tahoma" w:cs="Tahoma"/>
          <w:lang w:val="es-CO"/>
        </w:rPr>
        <w:t>de TV</w:t>
      </w:r>
      <w:r w:rsidR="007759DC" w:rsidRPr="007D1679">
        <w:rPr>
          <w:rFonts w:ascii="Tahoma" w:hAnsi="Tahoma" w:cs="Tahoma"/>
          <w:lang w:val="es-CO"/>
        </w:rPr>
        <w:t>,</w:t>
      </w:r>
      <w:r w:rsidRPr="007D1679">
        <w:rPr>
          <w:rFonts w:ascii="Tahoma" w:hAnsi="Tahoma" w:cs="Tahoma"/>
          <w:lang w:val="es-CO"/>
        </w:rPr>
        <w:t xml:space="preserve"> o acceso a páginas con contenido pornográfico o para adultos.</w:t>
      </w:r>
      <w:r w:rsidR="00CD10AC" w:rsidRPr="007D1679">
        <w:rPr>
          <w:rFonts w:ascii="Tahoma" w:hAnsi="Tahoma" w:cs="Tahoma"/>
          <w:lang w:val="es-CO"/>
        </w:rPr>
        <w:t xml:space="preserve"> En ocasiones especiales y justificables, se podrá</w:t>
      </w:r>
      <w:r w:rsidR="00263219">
        <w:rPr>
          <w:rFonts w:ascii="Tahoma" w:hAnsi="Tahoma" w:cs="Tahoma"/>
          <w:lang w:val="es-CO"/>
        </w:rPr>
        <w:t>n</w:t>
      </w:r>
      <w:r w:rsidR="00CD10AC" w:rsidRPr="007D1679">
        <w:rPr>
          <w:rFonts w:ascii="Tahoma" w:hAnsi="Tahoma" w:cs="Tahoma"/>
          <w:lang w:val="es-CO"/>
        </w:rPr>
        <w:t xml:space="preserve"> utilizar estos canales por algunos cargos y en condiciones controladas</w:t>
      </w:r>
      <w:r w:rsidR="003175EE" w:rsidRPr="007D1679">
        <w:rPr>
          <w:rFonts w:ascii="Tahoma" w:hAnsi="Tahoma" w:cs="Tahoma"/>
          <w:lang w:val="es-CO"/>
        </w:rPr>
        <w:t>, limitadas y específicas</w:t>
      </w:r>
      <w:r w:rsidR="00CD10AC" w:rsidRPr="007D1679">
        <w:rPr>
          <w:rFonts w:ascii="Tahoma" w:hAnsi="Tahoma" w:cs="Tahoma"/>
          <w:lang w:val="es-CO"/>
        </w:rPr>
        <w:t>.</w:t>
      </w:r>
    </w:p>
    <w:p w:rsidR="00263219" w:rsidRPr="007D1679" w:rsidRDefault="00263219" w:rsidP="00263219">
      <w:pPr>
        <w:widowControl w:val="0"/>
        <w:tabs>
          <w:tab w:val="num" w:pos="1353"/>
        </w:tabs>
        <w:autoSpaceDE w:val="0"/>
        <w:autoSpaceDN w:val="0"/>
        <w:adjustRightInd w:val="0"/>
        <w:ind w:left="135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Coleccionar, almacenar, divulgar, transmitir o solicitar cualquier material, información, mensaje o comunicación que pueda infringir o violar cualquier patente, derechos de autor, marcas, secretos empresariales o cualquier otro derecho intelectual de otra persona</w:t>
      </w:r>
      <w:r w:rsidR="00CD10AC" w:rsidRPr="007D1679">
        <w:rPr>
          <w:rFonts w:ascii="Tahoma" w:hAnsi="Tahoma" w:cs="Tahoma"/>
          <w:lang w:val="es-CO"/>
        </w:rPr>
        <w:t xml:space="preserve"> u organización</w:t>
      </w:r>
      <w:r w:rsidRPr="007D1679">
        <w:rPr>
          <w:rFonts w:ascii="Tahoma" w:hAnsi="Tahoma" w:cs="Tahoma"/>
          <w:lang w:val="es-CO"/>
        </w:rPr>
        <w:t>, es decir, cualquier acción que viole los acuerdos de licencias del software instalado</w:t>
      </w:r>
      <w:r w:rsidR="007759DC" w:rsidRPr="007D1679">
        <w:rPr>
          <w:rFonts w:ascii="Tahoma" w:hAnsi="Tahoma" w:cs="Tahoma"/>
          <w:lang w:val="es-CO"/>
        </w:rPr>
        <w:t xml:space="preserve"> o de derechos de autor</w:t>
      </w:r>
      <w:r w:rsidR="003175EE" w:rsidRPr="007D1679">
        <w:rPr>
          <w:rFonts w:ascii="Tahoma" w:hAnsi="Tahoma" w:cs="Tahoma"/>
          <w:lang w:val="es-CO"/>
        </w:rPr>
        <w:t>.</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Hacer ofertas fraudulentas de compra o venta, así como también, crear, reenviar o distribuir cualquier tipo de mensajes o cartas en cadena (pirámides).</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Enviar correo electrónico solicitando donaciones caritativas, peticiones de firmas o cualquier material relacionado.</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 xml:space="preserve">Transmitir, divulgar o distribuir correo electrónico no solicitado </w:t>
      </w:r>
      <w:r w:rsidRPr="007D1679">
        <w:rPr>
          <w:rFonts w:ascii="Tahoma" w:hAnsi="Tahoma" w:cs="Tahoma"/>
          <w:i/>
          <w:lang w:val="es-CO"/>
        </w:rPr>
        <w:t>(spam)</w:t>
      </w:r>
      <w:r w:rsidRPr="007D1679">
        <w:rPr>
          <w:rFonts w:ascii="Tahoma" w:hAnsi="Tahoma" w:cs="Tahoma"/>
          <w:lang w:val="es-CO"/>
        </w:rPr>
        <w:t xml:space="preserve"> a cualquier persona.                              </w:t>
      </w:r>
    </w:p>
    <w:p w:rsidR="00067BB2" w:rsidRPr="007D1679" w:rsidRDefault="00067BB2" w:rsidP="00334902">
      <w:pPr>
        <w:widowControl w:val="0"/>
        <w:autoSpaceDE w:val="0"/>
        <w:autoSpaceDN w:val="0"/>
        <w:adjustRightInd w:val="0"/>
        <w:ind w:left="81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Enviar correo electrónico no solicitado sin la identificación clara y fácil sobre la forma de ser excluido de la lista de futuros correos electrónicos de quien lo originó.</w:t>
      </w:r>
    </w:p>
    <w:p w:rsidR="00067BB2" w:rsidRPr="007D1679" w:rsidRDefault="00067BB2" w:rsidP="00334902">
      <w:pPr>
        <w:widowControl w:val="0"/>
        <w:autoSpaceDE w:val="0"/>
        <w:autoSpaceDN w:val="0"/>
        <w:adjustRightInd w:val="0"/>
        <w:ind w:left="81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Falsificar encabezados de correos electrónicos, utilizar nombres de dominio que sean inválidos o inexistentes, u otras formas engañosas de enviar correo electrónico.</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Transmitir correo electrónico en forma anónima, retransmitir correo electrónico a servidores de correos de terceras partes sin el permiso correspondiente, o utilizar técnicas similares con el propósito de esconder o camuflar la fuente del correo electrónico.</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Agregar, remover, o modificar encabezados de redes con información personal, con el propósito de engañar o defraudar.</w:t>
      </w:r>
    </w:p>
    <w:p w:rsidR="00067BB2" w:rsidRPr="007D1679" w:rsidRDefault="00067BB2" w:rsidP="00334902">
      <w:pPr>
        <w:widowControl w:val="0"/>
        <w:autoSpaceDE w:val="0"/>
        <w:autoSpaceDN w:val="0"/>
        <w:adjustRightInd w:val="0"/>
        <w:ind w:left="6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La divulgación de claves personales de acceso a la red, cuentas de correo u otras claves utilizadas en sus funciones normales.</w:t>
      </w:r>
    </w:p>
    <w:p w:rsidR="00067BB2" w:rsidRPr="007D1679" w:rsidRDefault="00067BB2" w:rsidP="00334902">
      <w:pPr>
        <w:widowControl w:val="0"/>
        <w:autoSpaceDE w:val="0"/>
        <w:autoSpaceDN w:val="0"/>
        <w:adjustRightInd w:val="0"/>
        <w:ind w:left="81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Personificar o intentar personificar a otra persona a través de la utilización de encabezados falsificados u otra información personal.</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 xml:space="preserve">Sobrecargar, inundar, atacar o de otra forma, sabotear o interferir con </w:t>
      </w:r>
      <w:r w:rsidR="00AF15DB" w:rsidRPr="007D1679">
        <w:rPr>
          <w:rFonts w:ascii="Tahoma" w:hAnsi="Tahoma" w:cs="Tahoma"/>
          <w:lang w:val="es-CO"/>
        </w:rPr>
        <w:t>el</w:t>
      </w:r>
      <w:r w:rsidRPr="007D1679">
        <w:rPr>
          <w:rFonts w:ascii="Tahoma" w:hAnsi="Tahoma" w:cs="Tahoma"/>
          <w:lang w:val="es-CO"/>
        </w:rPr>
        <w:t xml:space="preserve"> sistema y/o redes, a través del envío de correos electrónicos o piratería de Internet.</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 xml:space="preserve">Hacer o intentar hacer, sin permiso del administrador del sistema o de la red, cualquiera de los siguientes actos: acceder el sistema o red, monitorear datos o </w:t>
      </w:r>
      <w:r w:rsidRPr="007D1679">
        <w:rPr>
          <w:rFonts w:ascii="Tahoma" w:hAnsi="Tahoma" w:cs="Tahoma"/>
          <w:lang w:val="es-CO"/>
        </w:rPr>
        <w:lastRenderedPageBreak/>
        <w:t xml:space="preserve">tráfico, sondear, copiar, probar </w:t>
      </w:r>
      <w:r w:rsidRPr="007D1679">
        <w:rPr>
          <w:rFonts w:ascii="Tahoma" w:hAnsi="Tahoma" w:cs="Tahoma"/>
          <w:i/>
          <w:lang w:val="es-CO"/>
        </w:rPr>
        <w:t>firewalls</w:t>
      </w:r>
      <w:r w:rsidRPr="007D1679">
        <w:rPr>
          <w:rFonts w:ascii="Tahoma" w:hAnsi="Tahoma" w:cs="Tahoma"/>
          <w:lang w:val="es-CO"/>
        </w:rPr>
        <w:t xml:space="preserve">, atentar </w:t>
      </w:r>
      <w:r w:rsidR="007759DC" w:rsidRPr="007D1679">
        <w:rPr>
          <w:rFonts w:ascii="Tahoma" w:hAnsi="Tahoma" w:cs="Tahoma"/>
          <w:lang w:val="es-CO"/>
        </w:rPr>
        <w:t xml:space="preserve">o probar </w:t>
      </w:r>
      <w:r w:rsidRPr="007D1679">
        <w:rPr>
          <w:rFonts w:ascii="Tahoma" w:hAnsi="Tahoma" w:cs="Tahoma"/>
          <w:lang w:val="es-CO"/>
        </w:rPr>
        <w:t xml:space="preserve"> la vulnerabilidad del sistema o redes, o violar las medidas de seguridad o las rutinas de autenticación del sistema o de la red</w:t>
      </w:r>
      <w:r w:rsidR="007759DC" w:rsidRPr="007D1679">
        <w:rPr>
          <w:rFonts w:ascii="Tahoma" w:hAnsi="Tahoma" w:cs="Tahoma"/>
          <w:lang w:val="es-CO"/>
        </w:rPr>
        <w:t xml:space="preserve">, sin el consentimiento del </w:t>
      </w:r>
      <w:r w:rsidR="00CD10AC" w:rsidRPr="007D1679">
        <w:rPr>
          <w:rFonts w:ascii="Tahoma" w:hAnsi="Tahoma" w:cs="Tahoma"/>
          <w:lang w:val="es-CO"/>
        </w:rPr>
        <w:t>Coordinador de TIC.</w:t>
      </w:r>
    </w:p>
    <w:p w:rsidR="00067BB2" w:rsidRPr="007D1679" w:rsidRDefault="00067BB2" w:rsidP="00334902">
      <w:pPr>
        <w:widowControl w:val="0"/>
        <w:autoSpaceDE w:val="0"/>
        <w:autoSpaceDN w:val="0"/>
        <w:adjustRightInd w:val="0"/>
        <w:ind w:left="1533"/>
        <w:jc w:val="both"/>
        <w:rPr>
          <w:rFonts w:ascii="Tahoma" w:hAnsi="Tahoma" w:cs="Tahoma"/>
          <w:lang w:val="es-CO"/>
        </w:rPr>
      </w:pPr>
    </w:p>
    <w:p w:rsidR="00067BB2" w:rsidRPr="007D1679" w:rsidRDefault="00067BB2" w:rsidP="00E046BD">
      <w:pPr>
        <w:widowControl w:val="0"/>
        <w:numPr>
          <w:ilvl w:val="0"/>
          <w:numId w:val="9"/>
        </w:numPr>
        <w:tabs>
          <w:tab w:val="clear" w:pos="720"/>
          <w:tab w:val="num" w:pos="1353"/>
        </w:tabs>
        <w:autoSpaceDE w:val="0"/>
        <w:autoSpaceDN w:val="0"/>
        <w:adjustRightInd w:val="0"/>
        <w:ind w:left="1353"/>
        <w:jc w:val="both"/>
        <w:rPr>
          <w:rFonts w:ascii="Tahoma" w:hAnsi="Tahoma" w:cs="Tahoma"/>
          <w:lang w:val="es-CO"/>
        </w:rPr>
      </w:pPr>
      <w:r w:rsidRPr="007D1679">
        <w:rPr>
          <w:rFonts w:ascii="Tahoma" w:hAnsi="Tahoma" w:cs="Tahoma"/>
          <w:lang w:val="es-CO"/>
        </w:rPr>
        <w:t>Tratar de evitar o alterar los procesos o procedimientos de medida del tiempo, utilización del ancho de banda</w:t>
      </w:r>
      <w:r w:rsidR="00454FD1" w:rsidRPr="007D1679">
        <w:rPr>
          <w:rFonts w:ascii="Tahoma" w:hAnsi="Tahoma" w:cs="Tahoma"/>
          <w:lang w:val="es-CO"/>
        </w:rPr>
        <w:t>, auditoría  a las páginas accesadas</w:t>
      </w:r>
      <w:r w:rsidRPr="007D1679">
        <w:rPr>
          <w:rFonts w:ascii="Tahoma" w:hAnsi="Tahoma" w:cs="Tahoma"/>
          <w:lang w:val="es-CO"/>
        </w:rPr>
        <w:t xml:space="preserve"> o cualquier otro </w:t>
      </w:r>
      <w:r w:rsidRPr="00263219">
        <w:rPr>
          <w:rFonts w:ascii="Tahoma" w:hAnsi="Tahoma" w:cs="Tahoma"/>
          <w:lang w:val="es-CO"/>
        </w:rPr>
        <w:t xml:space="preserve">método utilizado para documentar el uso del servicio de Internet </w:t>
      </w:r>
      <w:r w:rsidR="007759DC" w:rsidRPr="00263219">
        <w:rPr>
          <w:rFonts w:ascii="Tahoma" w:hAnsi="Tahoma" w:cs="Tahoma"/>
          <w:lang w:val="es-CO"/>
        </w:rPr>
        <w:t xml:space="preserve">al interior </w:t>
      </w:r>
      <w:r w:rsidRPr="00263219">
        <w:rPr>
          <w:rFonts w:ascii="Tahoma" w:hAnsi="Tahoma" w:cs="Tahoma"/>
          <w:lang w:val="es-CO"/>
        </w:rPr>
        <w:t>de</w:t>
      </w:r>
      <w:r w:rsidR="00AE32B1">
        <w:rPr>
          <w:rFonts w:ascii="Tahoma" w:hAnsi="Tahoma" w:cs="Tahoma"/>
          <w:lang w:val="es-CO"/>
        </w:rPr>
        <w:t xml:space="preserve"> </w:t>
      </w:r>
      <w:r w:rsidR="00032AD1">
        <w:rPr>
          <w:rFonts w:ascii="Tahoma" w:hAnsi="Tahoma" w:cs="Tahoma"/>
          <w:lang w:val="es-CO"/>
        </w:rPr>
        <w:t>La Empresa</w:t>
      </w:r>
      <w:r w:rsidRPr="00263219">
        <w:rPr>
          <w:rFonts w:ascii="Tahoma" w:hAnsi="Tahoma" w:cs="Tahoma"/>
          <w:lang w:val="es-CO"/>
        </w:rPr>
        <w:t>.</w:t>
      </w:r>
    </w:p>
    <w:p w:rsidR="00067BB2" w:rsidRPr="007D1679" w:rsidRDefault="00067BB2" w:rsidP="00067BB2">
      <w:pPr>
        <w:jc w:val="both"/>
        <w:rPr>
          <w:rFonts w:ascii="Tahoma" w:hAnsi="Tahoma" w:cs="Tahoma"/>
          <w:lang w:val="es-CO"/>
        </w:rPr>
      </w:pPr>
    </w:p>
    <w:p w:rsidR="006E5C08" w:rsidRPr="002D076B" w:rsidRDefault="006E5C08" w:rsidP="00FF02AD">
      <w:pPr>
        <w:widowControl w:val="0"/>
        <w:autoSpaceDE w:val="0"/>
        <w:autoSpaceDN w:val="0"/>
        <w:adjustRightInd w:val="0"/>
        <w:jc w:val="both"/>
        <w:rPr>
          <w:rFonts w:ascii="Tahoma" w:hAnsi="Tahoma" w:cs="Tahoma"/>
          <w:lang w:val="es-CO"/>
        </w:rPr>
      </w:pPr>
      <w:r w:rsidRPr="002D076B">
        <w:rPr>
          <w:rFonts w:ascii="Tahoma" w:hAnsi="Tahoma" w:cs="Tahoma"/>
          <w:lang w:val="es-CO"/>
        </w:rPr>
        <w:t>El uso individual de las computadoras podrá ser controlado. No se ofrece ni se garantiza la privacidad y la seguridad de información confidencial que se transmita por Internet. Por lo tanto, sólo los usuarios autorizados pueden hacer transacciones financieras y/o bancarias, enviar o recibir documentación relacionada con impuestos, transacciones comerciales con el uso de tarjetas de crédito y/o débito y compras a través de la red.</w:t>
      </w:r>
    </w:p>
    <w:p w:rsidR="00AE32B1" w:rsidRPr="002D076B" w:rsidRDefault="00AE32B1" w:rsidP="00FF02AD">
      <w:pPr>
        <w:widowControl w:val="0"/>
        <w:autoSpaceDE w:val="0"/>
        <w:autoSpaceDN w:val="0"/>
        <w:adjustRightInd w:val="0"/>
        <w:jc w:val="both"/>
        <w:rPr>
          <w:rFonts w:ascii="Tahoma" w:hAnsi="Tahoma" w:cs="Tahoma"/>
          <w:lang w:val="es-CO"/>
        </w:rPr>
      </w:pPr>
    </w:p>
    <w:p w:rsidR="00C67F20" w:rsidRPr="002D076B" w:rsidRDefault="00C67F20" w:rsidP="00FF02AD">
      <w:pPr>
        <w:widowControl w:val="0"/>
        <w:autoSpaceDE w:val="0"/>
        <w:autoSpaceDN w:val="0"/>
        <w:adjustRightInd w:val="0"/>
        <w:jc w:val="both"/>
        <w:rPr>
          <w:rFonts w:ascii="Tahoma" w:hAnsi="Tahoma" w:cs="Tahoma"/>
          <w:lang w:val="es-CO"/>
        </w:rPr>
      </w:pPr>
      <w:r w:rsidRPr="002D076B">
        <w:rPr>
          <w:rFonts w:ascii="Tahoma" w:hAnsi="Tahoma" w:cs="Tahoma"/>
          <w:lang w:val="es-CO"/>
        </w:rPr>
        <w:t>Lo anterior teniendo en</w:t>
      </w:r>
      <w:r w:rsidR="00BF5E5D" w:rsidRPr="002D076B">
        <w:rPr>
          <w:rFonts w:ascii="Tahoma" w:hAnsi="Tahoma" w:cs="Tahoma"/>
          <w:lang w:val="es-CO"/>
        </w:rPr>
        <w:t xml:space="preserve"> </w:t>
      </w:r>
      <w:r w:rsidRPr="002D076B">
        <w:rPr>
          <w:rFonts w:ascii="Tahoma" w:hAnsi="Tahoma" w:cs="Tahoma"/>
          <w:lang w:val="es-CO"/>
        </w:rPr>
        <w:t xml:space="preserve">cuenta que el </w:t>
      </w:r>
      <w:r w:rsidR="006427DF" w:rsidRPr="002D076B">
        <w:rPr>
          <w:rFonts w:ascii="Tahoma" w:hAnsi="Tahoma" w:cs="Tahoma"/>
          <w:lang w:val="es-CO"/>
        </w:rPr>
        <w:t>TRABAJADOR</w:t>
      </w:r>
      <w:r w:rsidRPr="002D076B">
        <w:rPr>
          <w:rFonts w:ascii="Tahoma" w:hAnsi="Tahoma" w:cs="Tahoma"/>
          <w:lang w:val="es-CO"/>
        </w:rPr>
        <w:t xml:space="preserve"> no incurra en Tipos Penales relacionados con </w:t>
      </w:r>
      <w:r w:rsidRPr="002D076B">
        <w:rPr>
          <w:rFonts w:ascii="Tahoma" w:hAnsi="Tahoma" w:cs="Tahoma"/>
          <w:b/>
          <w:lang w:val="es-CO"/>
        </w:rPr>
        <w:t>DELITOS INFORMATICOS</w:t>
      </w:r>
      <w:r w:rsidRPr="002D076B">
        <w:rPr>
          <w:rFonts w:ascii="Tahoma" w:hAnsi="Tahoma" w:cs="Tahoma"/>
          <w:lang w:val="es-CO"/>
        </w:rPr>
        <w:t xml:space="preserve">, mediante la manipulación de programas especiales para tal fin; si tal hecho se </w:t>
      </w:r>
      <w:r w:rsidR="00677F44" w:rsidRPr="002D076B">
        <w:rPr>
          <w:rFonts w:ascii="Tahoma" w:hAnsi="Tahoma" w:cs="Tahoma"/>
          <w:lang w:val="es-CO"/>
        </w:rPr>
        <w:t>comprobara</w:t>
      </w:r>
      <w:r w:rsidR="008D1494" w:rsidRPr="002D076B">
        <w:rPr>
          <w:rFonts w:ascii="Tahoma" w:hAnsi="Tahoma" w:cs="Tahoma"/>
          <w:lang w:val="es-CO"/>
        </w:rPr>
        <w:t>,</w:t>
      </w:r>
      <w:r w:rsidRPr="002D076B">
        <w:rPr>
          <w:rFonts w:ascii="Tahoma" w:hAnsi="Tahoma" w:cs="Tahoma"/>
          <w:lang w:val="es-CO"/>
        </w:rPr>
        <w:t xml:space="preserve"> el EMPLEADOR podrá dar por terminado el Contrato de Trabajo </w:t>
      </w:r>
      <w:r w:rsidR="00677F44" w:rsidRPr="002D076B">
        <w:rPr>
          <w:rFonts w:ascii="Tahoma" w:hAnsi="Tahoma" w:cs="Tahoma"/>
          <w:u w:val="single"/>
          <w:lang w:val="es-CO"/>
        </w:rPr>
        <w:t>con justa causa</w:t>
      </w:r>
      <w:r w:rsidR="00677F44" w:rsidRPr="002D076B">
        <w:rPr>
          <w:rFonts w:ascii="Tahoma" w:hAnsi="Tahoma" w:cs="Tahoma"/>
          <w:lang w:val="es-CO"/>
        </w:rPr>
        <w:t xml:space="preserve">, siguiendo el debido proceso, </w:t>
      </w:r>
      <w:r w:rsidRPr="002D076B">
        <w:rPr>
          <w:rFonts w:ascii="Tahoma" w:hAnsi="Tahoma" w:cs="Tahoma"/>
          <w:lang w:val="es-CO"/>
        </w:rPr>
        <w:t xml:space="preserve">e inmediatamente dará aviso a las autoridades competentes denunciando el hecho delictivo para su respectiva judicialización. </w:t>
      </w:r>
    </w:p>
    <w:p w:rsidR="006E5C08" w:rsidRPr="002D076B" w:rsidRDefault="006E5C08" w:rsidP="00FF02AD">
      <w:pPr>
        <w:widowControl w:val="0"/>
        <w:autoSpaceDE w:val="0"/>
        <w:autoSpaceDN w:val="0"/>
        <w:adjustRightInd w:val="0"/>
        <w:jc w:val="both"/>
        <w:rPr>
          <w:rFonts w:ascii="Tahoma" w:hAnsi="Tahoma" w:cs="Tahoma"/>
          <w:lang w:val="es-CO"/>
        </w:rPr>
      </w:pPr>
    </w:p>
    <w:p w:rsidR="00754341" w:rsidRDefault="00754341">
      <w:pPr>
        <w:pStyle w:val="Lista"/>
        <w:ind w:left="0" w:firstLine="0"/>
        <w:jc w:val="both"/>
        <w:rPr>
          <w:rFonts w:ascii="Tahoma" w:hAnsi="Tahoma" w:cs="Tahoma"/>
          <w:b/>
        </w:rPr>
      </w:pPr>
    </w:p>
    <w:p w:rsidR="008029FD" w:rsidRPr="007D1679" w:rsidRDefault="005F1CE7">
      <w:pPr>
        <w:pStyle w:val="Lista"/>
        <w:ind w:left="0" w:firstLine="0"/>
        <w:jc w:val="both"/>
        <w:rPr>
          <w:rFonts w:ascii="Tahoma" w:hAnsi="Tahoma" w:cs="Tahoma"/>
        </w:rPr>
      </w:pPr>
      <w:r w:rsidRPr="007D1679">
        <w:rPr>
          <w:rFonts w:ascii="Tahoma" w:hAnsi="Tahoma" w:cs="Tahoma"/>
          <w:b/>
        </w:rPr>
        <w:t>ARTÍCULO</w:t>
      </w:r>
      <w:r w:rsidR="008029FD" w:rsidRPr="007D1679">
        <w:rPr>
          <w:rFonts w:ascii="Tahoma" w:hAnsi="Tahoma" w:cs="Tahoma"/>
          <w:b/>
        </w:rPr>
        <w:t xml:space="preserve"> </w:t>
      </w:r>
      <w:r w:rsidR="00E27F6B">
        <w:rPr>
          <w:rFonts w:ascii="Tahoma" w:hAnsi="Tahoma" w:cs="Tahoma"/>
          <w:b/>
        </w:rPr>
        <w:t>58</w:t>
      </w:r>
      <w:r w:rsidR="008029FD" w:rsidRPr="007D1679">
        <w:rPr>
          <w:rFonts w:ascii="Tahoma" w:hAnsi="Tahoma" w:cs="Tahoma"/>
          <w:b/>
        </w:rPr>
        <w:t xml:space="preserve">.- </w:t>
      </w:r>
      <w:r w:rsidR="008029FD" w:rsidRPr="007D1679">
        <w:rPr>
          <w:rFonts w:ascii="Tahoma" w:hAnsi="Tahoma" w:cs="Tahoma"/>
        </w:rPr>
        <w:t>Además de la obligaciones que rigen para los demás</w:t>
      </w:r>
      <w:r w:rsidR="00F3765B">
        <w:rPr>
          <w:rFonts w:ascii="Tahoma" w:hAnsi="Tahoma" w:cs="Tahoma"/>
        </w:rPr>
        <w:t xml:space="preserve"> EMPLEADOS</w:t>
      </w:r>
      <w:r w:rsidR="008029FD" w:rsidRPr="007D1679">
        <w:rPr>
          <w:rFonts w:ascii="Tahoma" w:hAnsi="Tahoma" w:cs="Tahoma"/>
        </w:rPr>
        <w:t xml:space="preserve">, son especiales para Gerentes, Directores, Jefes de </w:t>
      </w:r>
      <w:r w:rsidR="00A71D63" w:rsidRPr="007D1679">
        <w:rPr>
          <w:rFonts w:ascii="Tahoma" w:hAnsi="Tahoma" w:cs="Tahoma"/>
        </w:rPr>
        <w:t>Área</w:t>
      </w:r>
      <w:r w:rsidR="004F44EF" w:rsidRPr="007D1679">
        <w:rPr>
          <w:rFonts w:ascii="Tahoma" w:hAnsi="Tahoma" w:cs="Tahoma"/>
        </w:rPr>
        <w:t xml:space="preserve"> </w:t>
      </w:r>
      <w:r w:rsidR="008029FD" w:rsidRPr="007D1679">
        <w:rPr>
          <w:rFonts w:ascii="Tahoma" w:hAnsi="Tahoma" w:cs="Tahoma"/>
        </w:rPr>
        <w:t xml:space="preserve">y </w:t>
      </w:r>
      <w:r w:rsidR="006C7488" w:rsidRPr="007D1679">
        <w:rPr>
          <w:rFonts w:ascii="Tahoma" w:hAnsi="Tahoma" w:cs="Tahoma"/>
        </w:rPr>
        <w:t>Operadores</w:t>
      </w:r>
      <w:r w:rsidR="008029FD" w:rsidRPr="007D1679">
        <w:rPr>
          <w:rFonts w:ascii="Tahoma" w:hAnsi="Tahoma" w:cs="Tahoma"/>
        </w:rPr>
        <w:t>, las siguientes:</w:t>
      </w:r>
    </w:p>
    <w:p w:rsidR="008029FD" w:rsidRPr="007D1679" w:rsidRDefault="008029FD">
      <w:pPr>
        <w:pStyle w:val="Lista"/>
        <w:ind w:left="0" w:firstLine="0"/>
        <w:jc w:val="both"/>
        <w:rPr>
          <w:rFonts w:ascii="Tahoma" w:hAnsi="Tahoma" w:cs="Tahoma"/>
        </w:rPr>
      </w:pPr>
    </w:p>
    <w:p w:rsidR="008029FD" w:rsidRPr="007D1679" w:rsidRDefault="008029FD">
      <w:pPr>
        <w:pStyle w:val="Lista"/>
        <w:ind w:left="709" w:hanging="709"/>
        <w:jc w:val="both"/>
        <w:rPr>
          <w:rFonts w:ascii="Tahoma" w:hAnsi="Tahoma" w:cs="Tahoma"/>
        </w:rPr>
      </w:pPr>
      <w:r w:rsidRPr="007D1679">
        <w:rPr>
          <w:rFonts w:ascii="Tahoma" w:hAnsi="Tahoma" w:cs="Tahoma"/>
        </w:rPr>
        <w:t>1.</w:t>
      </w:r>
      <w:r w:rsidRPr="007D1679">
        <w:rPr>
          <w:rFonts w:ascii="Tahoma" w:hAnsi="Tahoma" w:cs="Tahoma"/>
        </w:rPr>
        <w:tab/>
        <w:t xml:space="preserve">Planear, organizar, dirigir, coordinar, controlar y supervisar el trabajo de cada uno de sus subalternos con el fin de que se realicen las labores de </w:t>
      </w:r>
      <w:r w:rsidR="00F3765B">
        <w:rPr>
          <w:rFonts w:ascii="Tahoma" w:hAnsi="Tahoma" w:cs="Tahoma"/>
        </w:rPr>
        <w:t>LOS EMPLEADOS</w:t>
      </w:r>
      <w:r w:rsidRPr="007D1679">
        <w:rPr>
          <w:rFonts w:ascii="Tahoma" w:hAnsi="Tahoma" w:cs="Tahoma"/>
        </w:rPr>
        <w:t xml:space="preserve"> dentro de las normas</w:t>
      </w:r>
      <w:r w:rsidR="007759DC" w:rsidRPr="007D1679">
        <w:rPr>
          <w:rFonts w:ascii="Tahoma" w:hAnsi="Tahoma" w:cs="Tahoma"/>
        </w:rPr>
        <w:t xml:space="preserve">, procedimientos y tiempos establecidos por </w:t>
      </w:r>
      <w:r w:rsidR="00F3765B">
        <w:rPr>
          <w:rFonts w:ascii="Tahoma" w:hAnsi="Tahoma" w:cs="Tahoma"/>
        </w:rPr>
        <w:t>EL EMPLEADOR</w:t>
      </w:r>
      <w:r w:rsidRPr="007D1679">
        <w:rPr>
          <w:rFonts w:ascii="Tahoma" w:hAnsi="Tahoma" w:cs="Tahoma"/>
        </w:rPr>
        <w:t>.</w:t>
      </w:r>
    </w:p>
    <w:p w:rsidR="008029FD" w:rsidRPr="007D1679" w:rsidRDefault="008029FD">
      <w:pPr>
        <w:pStyle w:val="Lista"/>
        <w:jc w:val="both"/>
        <w:rPr>
          <w:rFonts w:ascii="Tahoma" w:hAnsi="Tahoma" w:cs="Tahoma"/>
        </w:rPr>
      </w:pPr>
    </w:p>
    <w:p w:rsidR="008029FD" w:rsidRPr="007D1679" w:rsidRDefault="008029FD">
      <w:pPr>
        <w:pStyle w:val="Lista"/>
        <w:ind w:left="709" w:hanging="709"/>
        <w:jc w:val="both"/>
        <w:rPr>
          <w:rFonts w:ascii="Tahoma" w:hAnsi="Tahoma" w:cs="Tahoma"/>
        </w:rPr>
      </w:pPr>
      <w:r w:rsidRPr="007D1679">
        <w:rPr>
          <w:rFonts w:ascii="Tahoma" w:hAnsi="Tahoma" w:cs="Tahoma"/>
        </w:rPr>
        <w:t>2.</w:t>
      </w:r>
      <w:r w:rsidRPr="007D1679">
        <w:rPr>
          <w:rFonts w:ascii="Tahoma" w:hAnsi="Tahoma" w:cs="Tahoma"/>
        </w:rPr>
        <w:tab/>
        <w:t>Aplicar las políticas, los reglamentos, las normas y procedimientos de</w:t>
      </w:r>
      <w:r w:rsidR="00677F44">
        <w:rPr>
          <w:rFonts w:ascii="Tahoma" w:hAnsi="Tahoma" w:cs="Tahoma"/>
        </w:rPr>
        <w:t xml:space="preserve"> </w:t>
      </w:r>
      <w:r w:rsidR="00CA7990">
        <w:rPr>
          <w:rFonts w:ascii="Tahoma" w:hAnsi="Tahoma" w:cs="Tahoma"/>
        </w:rPr>
        <w:t xml:space="preserve">La </w:t>
      </w:r>
      <w:r w:rsidR="00677F44">
        <w:rPr>
          <w:rFonts w:ascii="Tahoma" w:hAnsi="Tahoma" w:cs="Tahoma"/>
        </w:rPr>
        <w:t>Empresa</w:t>
      </w:r>
      <w:r w:rsidRPr="007D1679">
        <w:rPr>
          <w:rFonts w:ascii="Tahoma" w:hAnsi="Tahoma" w:cs="Tahoma"/>
        </w:rPr>
        <w:t>.</w:t>
      </w:r>
    </w:p>
    <w:p w:rsidR="008029FD" w:rsidRPr="007D1679" w:rsidRDefault="008029FD">
      <w:pPr>
        <w:pStyle w:val="Lista"/>
        <w:ind w:left="709" w:hanging="709"/>
        <w:jc w:val="both"/>
        <w:rPr>
          <w:rFonts w:ascii="Tahoma" w:hAnsi="Tahoma" w:cs="Tahoma"/>
        </w:rPr>
      </w:pPr>
    </w:p>
    <w:p w:rsidR="008029FD" w:rsidRPr="007D1679" w:rsidRDefault="008029FD">
      <w:pPr>
        <w:pStyle w:val="Lista"/>
        <w:ind w:left="709" w:hanging="709"/>
        <w:jc w:val="both"/>
        <w:rPr>
          <w:rFonts w:ascii="Tahoma" w:hAnsi="Tahoma" w:cs="Tahoma"/>
        </w:rPr>
      </w:pPr>
      <w:r w:rsidRPr="007D1679">
        <w:rPr>
          <w:rFonts w:ascii="Tahoma" w:hAnsi="Tahoma" w:cs="Tahoma"/>
        </w:rPr>
        <w:t>3.</w:t>
      </w:r>
      <w:r w:rsidRPr="007D1679">
        <w:rPr>
          <w:rFonts w:ascii="Tahoma" w:hAnsi="Tahoma" w:cs="Tahoma"/>
        </w:rPr>
        <w:tab/>
        <w:t>Mantener la disciplina y comunicación dentro del grupo puesto bajo sus órdenes.</w:t>
      </w:r>
    </w:p>
    <w:p w:rsidR="008029FD" w:rsidRPr="007D1679" w:rsidRDefault="008029FD">
      <w:pPr>
        <w:pStyle w:val="Lista"/>
        <w:ind w:left="709" w:hanging="709"/>
        <w:jc w:val="both"/>
        <w:rPr>
          <w:rFonts w:ascii="Tahoma" w:hAnsi="Tahoma" w:cs="Tahoma"/>
        </w:rPr>
      </w:pPr>
    </w:p>
    <w:p w:rsidR="009D5461" w:rsidRPr="007D1679" w:rsidRDefault="008029FD">
      <w:pPr>
        <w:pStyle w:val="Textoindependiente"/>
        <w:ind w:left="709" w:hanging="709"/>
        <w:jc w:val="both"/>
        <w:rPr>
          <w:rFonts w:ascii="Tahoma" w:hAnsi="Tahoma" w:cs="Tahoma"/>
        </w:rPr>
      </w:pPr>
      <w:r w:rsidRPr="007D1679">
        <w:rPr>
          <w:rFonts w:ascii="Tahoma" w:hAnsi="Tahoma" w:cs="Tahoma"/>
        </w:rPr>
        <w:t>4.</w:t>
      </w:r>
      <w:r w:rsidRPr="007D1679">
        <w:rPr>
          <w:rFonts w:ascii="Tahoma" w:hAnsi="Tahoma" w:cs="Tahoma"/>
        </w:rPr>
        <w:tab/>
        <w:t>Informar y consultar a sus propios superiores sobre los problemas que puedan surgir en el trabajo.</w:t>
      </w:r>
    </w:p>
    <w:p w:rsidR="008029FD" w:rsidRPr="007D1679" w:rsidRDefault="008029FD">
      <w:pPr>
        <w:pStyle w:val="Textoindependiente"/>
        <w:ind w:left="709" w:hanging="709"/>
        <w:jc w:val="both"/>
        <w:rPr>
          <w:rFonts w:ascii="Tahoma" w:hAnsi="Tahoma" w:cs="Tahoma"/>
        </w:rPr>
      </w:pPr>
      <w:r w:rsidRPr="007D1679">
        <w:rPr>
          <w:rFonts w:ascii="Tahoma" w:hAnsi="Tahoma" w:cs="Tahoma"/>
        </w:rPr>
        <w:t>5.</w:t>
      </w:r>
      <w:r w:rsidRPr="007D1679">
        <w:rPr>
          <w:rFonts w:ascii="Tahoma" w:hAnsi="Tahoma" w:cs="Tahoma"/>
        </w:rPr>
        <w:tab/>
        <w:t>Hacer que el trabajo de su área se cumpla en coordinación con el de las demás dependencias.</w:t>
      </w:r>
    </w:p>
    <w:p w:rsidR="008029FD" w:rsidRPr="007D1679" w:rsidRDefault="008029FD">
      <w:pPr>
        <w:pStyle w:val="Textoindependiente"/>
        <w:ind w:left="709" w:hanging="709"/>
        <w:jc w:val="both"/>
        <w:rPr>
          <w:rFonts w:ascii="Tahoma" w:hAnsi="Tahoma" w:cs="Tahoma"/>
        </w:rPr>
      </w:pPr>
      <w:r w:rsidRPr="007D1679">
        <w:rPr>
          <w:rFonts w:ascii="Tahoma" w:hAnsi="Tahoma" w:cs="Tahoma"/>
        </w:rPr>
        <w:t>6.</w:t>
      </w:r>
      <w:r w:rsidRPr="007D1679">
        <w:rPr>
          <w:rFonts w:ascii="Tahoma" w:hAnsi="Tahoma" w:cs="Tahoma"/>
        </w:rPr>
        <w:tab/>
        <w:t xml:space="preserve">Cumplir </w:t>
      </w:r>
      <w:r w:rsidR="00454FD1" w:rsidRPr="007D1679">
        <w:rPr>
          <w:rFonts w:ascii="Tahoma" w:hAnsi="Tahoma" w:cs="Tahoma"/>
        </w:rPr>
        <w:t xml:space="preserve">y hacer cumplir </w:t>
      </w:r>
      <w:r w:rsidRPr="007D1679">
        <w:rPr>
          <w:rFonts w:ascii="Tahoma" w:hAnsi="Tahoma" w:cs="Tahoma"/>
        </w:rPr>
        <w:t>a cabalidad con los requisitos de los Sistemas de Gestión implementad</w:t>
      </w:r>
      <w:r w:rsidR="006C7488" w:rsidRPr="007D1679">
        <w:rPr>
          <w:rFonts w:ascii="Tahoma" w:hAnsi="Tahoma" w:cs="Tahoma"/>
        </w:rPr>
        <w:t>o</w:t>
      </w:r>
      <w:r w:rsidRPr="007D1679">
        <w:rPr>
          <w:rFonts w:ascii="Tahoma" w:hAnsi="Tahoma" w:cs="Tahoma"/>
        </w:rPr>
        <w:t>s</w:t>
      </w:r>
      <w:r w:rsidR="007759DC" w:rsidRPr="007D1679">
        <w:rPr>
          <w:rFonts w:ascii="Tahoma" w:hAnsi="Tahoma" w:cs="Tahoma"/>
        </w:rPr>
        <w:t xml:space="preserve"> y demás programas en implementación</w:t>
      </w:r>
      <w:r w:rsidRPr="007D1679">
        <w:rPr>
          <w:rFonts w:ascii="Tahoma" w:hAnsi="Tahoma" w:cs="Tahoma"/>
        </w:rPr>
        <w:t xml:space="preserve"> en</w:t>
      </w:r>
      <w:r w:rsidR="00677F44">
        <w:rPr>
          <w:rFonts w:ascii="Tahoma" w:hAnsi="Tahoma" w:cs="Tahoma"/>
        </w:rPr>
        <w:t xml:space="preserve"> </w:t>
      </w:r>
      <w:r w:rsidR="00CA7990">
        <w:rPr>
          <w:rFonts w:ascii="Tahoma" w:hAnsi="Tahoma" w:cs="Tahoma"/>
        </w:rPr>
        <w:t>La Empresa</w:t>
      </w:r>
      <w:r w:rsidRPr="007D1679">
        <w:rPr>
          <w:rFonts w:ascii="Tahoma" w:hAnsi="Tahoma" w:cs="Tahoma"/>
        </w:rPr>
        <w:t>.</w:t>
      </w:r>
    </w:p>
    <w:p w:rsidR="008029FD" w:rsidRPr="007D1679" w:rsidRDefault="008029FD">
      <w:pPr>
        <w:pStyle w:val="Textoindependiente"/>
        <w:ind w:left="709" w:hanging="709"/>
        <w:jc w:val="both"/>
        <w:rPr>
          <w:rFonts w:ascii="Tahoma" w:hAnsi="Tahoma" w:cs="Tahoma"/>
        </w:rPr>
      </w:pPr>
      <w:r w:rsidRPr="007D1679">
        <w:rPr>
          <w:rFonts w:ascii="Tahoma" w:hAnsi="Tahoma" w:cs="Tahoma"/>
        </w:rPr>
        <w:t>7.</w:t>
      </w:r>
      <w:r w:rsidRPr="007D1679">
        <w:rPr>
          <w:rFonts w:ascii="Tahoma" w:hAnsi="Tahoma" w:cs="Tahoma"/>
        </w:rPr>
        <w:tab/>
        <w:t xml:space="preserve">Prestar plena colaboración a </w:t>
      </w:r>
      <w:r w:rsidR="00F3765B">
        <w:rPr>
          <w:rFonts w:ascii="Tahoma" w:hAnsi="Tahoma" w:cs="Tahoma"/>
        </w:rPr>
        <w:t>EL EMPLEADOR</w:t>
      </w:r>
      <w:r w:rsidRPr="007D1679">
        <w:rPr>
          <w:rFonts w:ascii="Tahoma" w:hAnsi="Tahoma" w:cs="Tahoma"/>
        </w:rPr>
        <w:t xml:space="preserve"> y en especial a los demás jefes de diversos niveles y directivas de</w:t>
      </w:r>
      <w:r w:rsidR="00677F44">
        <w:rPr>
          <w:rFonts w:ascii="Tahoma" w:hAnsi="Tahoma" w:cs="Tahoma"/>
        </w:rPr>
        <w:t xml:space="preserve"> </w:t>
      </w:r>
      <w:r w:rsidR="00CA7990">
        <w:rPr>
          <w:rFonts w:ascii="Tahoma" w:hAnsi="Tahoma" w:cs="Tahoma"/>
        </w:rPr>
        <w:t>La Empresa</w:t>
      </w:r>
      <w:r w:rsidRPr="007D1679">
        <w:rPr>
          <w:rFonts w:ascii="Tahoma" w:hAnsi="Tahoma" w:cs="Tahoma"/>
        </w:rPr>
        <w:t>.</w:t>
      </w:r>
    </w:p>
    <w:p w:rsidR="008029FD" w:rsidRPr="007D1679" w:rsidRDefault="008029FD">
      <w:pPr>
        <w:pStyle w:val="Textoindependiente"/>
        <w:ind w:left="709" w:hanging="709"/>
        <w:rPr>
          <w:rFonts w:ascii="Tahoma" w:hAnsi="Tahoma" w:cs="Tahoma"/>
        </w:rPr>
      </w:pPr>
      <w:r w:rsidRPr="007D1679">
        <w:rPr>
          <w:rFonts w:ascii="Tahoma" w:hAnsi="Tahoma" w:cs="Tahoma"/>
        </w:rPr>
        <w:t>8.</w:t>
      </w:r>
      <w:r w:rsidRPr="007D1679">
        <w:rPr>
          <w:rFonts w:ascii="Tahoma" w:hAnsi="Tahoma" w:cs="Tahoma"/>
        </w:rPr>
        <w:tab/>
        <w:t>Dar buen ejemplo a sus subalternos</w:t>
      </w:r>
      <w:r w:rsidR="00454FD1" w:rsidRPr="007D1679">
        <w:rPr>
          <w:rFonts w:ascii="Tahoma" w:hAnsi="Tahoma" w:cs="Tahoma"/>
        </w:rPr>
        <w:t xml:space="preserve"> en su desempeño y comportamiento.</w:t>
      </w:r>
    </w:p>
    <w:p w:rsidR="00FF02AD" w:rsidRDefault="00FF02AD" w:rsidP="000A3550">
      <w:pPr>
        <w:ind w:left="426" w:hanging="426"/>
        <w:jc w:val="center"/>
        <w:outlineLvl w:val="0"/>
        <w:rPr>
          <w:rFonts w:ascii="Tahoma" w:hAnsi="Tahoma" w:cs="Tahoma"/>
          <w:b/>
        </w:rPr>
      </w:pPr>
    </w:p>
    <w:p w:rsidR="002D076B" w:rsidRDefault="002D076B" w:rsidP="000A3550">
      <w:pPr>
        <w:ind w:left="426" w:hanging="426"/>
        <w:jc w:val="center"/>
        <w:outlineLvl w:val="0"/>
        <w:rPr>
          <w:rFonts w:ascii="Tahoma" w:hAnsi="Tahoma" w:cs="Tahoma"/>
          <w:b/>
        </w:rPr>
      </w:pPr>
    </w:p>
    <w:p w:rsidR="002D076B" w:rsidRDefault="002D076B" w:rsidP="000A3550">
      <w:pPr>
        <w:ind w:left="426" w:hanging="426"/>
        <w:jc w:val="center"/>
        <w:outlineLvl w:val="0"/>
        <w:rPr>
          <w:rFonts w:ascii="Tahoma" w:hAnsi="Tahoma" w:cs="Tahoma"/>
          <w:b/>
        </w:rPr>
      </w:pPr>
    </w:p>
    <w:p w:rsidR="002D076B" w:rsidRDefault="002D076B" w:rsidP="000A3550">
      <w:pPr>
        <w:ind w:left="426" w:hanging="426"/>
        <w:jc w:val="center"/>
        <w:outlineLvl w:val="0"/>
        <w:rPr>
          <w:rFonts w:ascii="Tahoma" w:hAnsi="Tahoma" w:cs="Tahoma"/>
          <w:b/>
        </w:rPr>
      </w:pPr>
    </w:p>
    <w:p w:rsidR="002D076B" w:rsidRDefault="002D076B" w:rsidP="000A3550">
      <w:pPr>
        <w:ind w:left="426" w:hanging="426"/>
        <w:jc w:val="center"/>
        <w:outlineLvl w:val="0"/>
        <w:rPr>
          <w:rFonts w:ascii="Tahoma" w:hAnsi="Tahoma" w:cs="Tahoma"/>
          <w:b/>
        </w:rPr>
      </w:pPr>
    </w:p>
    <w:p w:rsidR="002D076B" w:rsidRDefault="002D076B" w:rsidP="000A3550">
      <w:pPr>
        <w:ind w:left="426" w:hanging="426"/>
        <w:jc w:val="center"/>
        <w:outlineLvl w:val="0"/>
        <w:rPr>
          <w:rFonts w:ascii="Tahoma" w:hAnsi="Tahoma" w:cs="Tahoma"/>
          <w:b/>
        </w:rPr>
      </w:pPr>
    </w:p>
    <w:p w:rsidR="00DF795E" w:rsidRPr="007D1679" w:rsidRDefault="00DF795E" w:rsidP="000A3550">
      <w:pPr>
        <w:ind w:left="426" w:hanging="426"/>
        <w:jc w:val="center"/>
        <w:outlineLvl w:val="0"/>
        <w:rPr>
          <w:rFonts w:ascii="Tahoma" w:hAnsi="Tahoma" w:cs="Tahoma"/>
          <w:b/>
        </w:rPr>
      </w:pPr>
    </w:p>
    <w:p w:rsidR="00DF265F" w:rsidRDefault="00DF265F" w:rsidP="000A3550">
      <w:pPr>
        <w:ind w:left="426" w:hanging="426"/>
        <w:jc w:val="center"/>
        <w:outlineLvl w:val="0"/>
        <w:rPr>
          <w:rFonts w:ascii="Tahoma" w:hAnsi="Tahoma" w:cs="Tahoma"/>
          <w:b/>
        </w:rPr>
      </w:pPr>
    </w:p>
    <w:p w:rsidR="008029FD" w:rsidRPr="007D1679" w:rsidRDefault="008029FD" w:rsidP="000A3550">
      <w:pPr>
        <w:ind w:left="426" w:hanging="426"/>
        <w:jc w:val="center"/>
        <w:outlineLvl w:val="0"/>
        <w:rPr>
          <w:rFonts w:ascii="Tahoma" w:hAnsi="Tahoma" w:cs="Tahoma"/>
          <w:b/>
        </w:rPr>
      </w:pPr>
      <w:r w:rsidRPr="007D1679">
        <w:rPr>
          <w:rFonts w:ascii="Tahoma" w:hAnsi="Tahoma" w:cs="Tahoma"/>
          <w:b/>
        </w:rPr>
        <w:t>CAPITULO XVI</w:t>
      </w:r>
    </w:p>
    <w:p w:rsidR="008029FD" w:rsidRPr="007D1679" w:rsidRDefault="008029FD" w:rsidP="000A3550">
      <w:pPr>
        <w:jc w:val="center"/>
        <w:outlineLvl w:val="0"/>
        <w:rPr>
          <w:rFonts w:ascii="Tahoma" w:hAnsi="Tahoma" w:cs="Tahoma"/>
          <w:b/>
        </w:rPr>
      </w:pPr>
      <w:r w:rsidRPr="007D1679">
        <w:rPr>
          <w:rFonts w:ascii="Tahoma" w:hAnsi="Tahoma" w:cs="Tahoma"/>
          <w:b/>
        </w:rPr>
        <w:t xml:space="preserve">PROHIBICIONES ESPECIALES PARA </w:t>
      </w:r>
      <w:r w:rsidR="00F3765B">
        <w:rPr>
          <w:rFonts w:ascii="Tahoma" w:hAnsi="Tahoma" w:cs="Tahoma"/>
          <w:b/>
        </w:rPr>
        <w:t>EL EMPLEADOR</w:t>
      </w:r>
      <w:r w:rsidRPr="007D1679">
        <w:rPr>
          <w:rFonts w:ascii="Tahoma" w:hAnsi="Tahoma" w:cs="Tahoma"/>
          <w:b/>
        </w:rPr>
        <w:t xml:space="preserve"> Y </w:t>
      </w:r>
      <w:r w:rsidR="00F3765B">
        <w:rPr>
          <w:rFonts w:ascii="Tahoma" w:hAnsi="Tahoma" w:cs="Tahoma"/>
          <w:b/>
        </w:rPr>
        <w:t>LOS EMPLEADOS</w:t>
      </w:r>
    </w:p>
    <w:p w:rsidR="008029FD" w:rsidRPr="007D1679" w:rsidRDefault="008029FD">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2F1C39" w:rsidRPr="007D1679">
        <w:rPr>
          <w:rFonts w:ascii="Tahoma" w:hAnsi="Tahoma" w:cs="Tahoma"/>
          <w:b/>
        </w:rPr>
        <w:t xml:space="preserve"> </w:t>
      </w:r>
      <w:r w:rsidR="00E27F6B">
        <w:rPr>
          <w:rFonts w:ascii="Tahoma" w:hAnsi="Tahoma" w:cs="Tahoma"/>
          <w:b/>
        </w:rPr>
        <w:t>59</w:t>
      </w:r>
      <w:r w:rsidR="008029FD" w:rsidRPr="007D1679">
        <w:rPr>
          <w:rFonts w:ascii="Tahoma" w:hAnsi="Tahoma" w:cs="Tahoma"/>
          <w:b/>
        </w:rPr>
        <w:t>.-</w:t>
      </w:r>
      <w:r w:rsidR="008029FD" w:rsidRPr="007D1679">
        <w:rPr>
          <w:rFonts w:ascii="Tahoma" w:hAnsi="Tahoma" w:cs="Tahoma"/>
        </w:rPr>
        <w:t xml:space="preserve"> </w:t>
      </w:r>
      <w:r w:rsidR="008029FD" w:rsidRPr="007D1679">
        <w:rPr>
          <w:rFonts w:ascii="Tahoma" w:hAnsi="Tahoma" w:cs="Tahoma"/>
          <w:b/>
          <w:sz w:val="22"/>
        </w:rPr>
        <w:t>Se prohíbe a</w:t>
      </w:r>
      <w:r w:rsidR="00E03BAA">
        <w:rPr>
          <w:rFonts w:ascii="Tahoma" w:hAnsi="Tahoma" w:cs="Tahoma"/>
          <w:b/>
          <w:sz w:val="22"/>
        </w:rPr>
        <w:t>l</w:t>
      </w:r>
      <w:r w:rsidR="008029FD" w:rsidRPr="007D1679">
        <w:rPr>
          <w:rFonts w:ascii="Tahoma" w:hAnsi="Tahoma" w:cs="Tahoma"/>
          <w:b/>
          <w:sz w:val="22"/>
        </w:rPr>
        <w:t xml:space="preserve"> </w:t>
      </w:r>
      <w:r w:rsidR="00F3765B">
        <w:rPr>
          <w:rFonts w:ascii="Tahoma" w:hAnsi="Tahoma" w:cs="Tahoma"/>
          <w:b/>
          <w:sz w:val="22"/>
        </w:rPr>
        <w:t xml:space="preserve"> EMPLEADOR</w:t>
      </w:r>
      <w:r w:rsidR="008029FD" w:rsidRPr="007D1679">
        <w:rPr>
          <w:rFonts w:ascii="Tahoma" w:hAnsi="Tahoma" w:cs="Tahoma"/>
          <w:b/>
          <w:sz w:val="22"/>
        </w:rPr>
        <w:t>:</w:t>
      </w:r>
    </w:p>
    <w:p w:rsidR="008029FD" w:rsidRPr="007D1679" w:rsidRDefault="008029FD">
      <w:pPr>
        <w:jc w:val="both"/>
        <w:rPr>
          <w:rFonts w:ascii="Tahoma" w:hAnsi="Tahoma" w:cs="Tahoma"/>
          <w:b/>
        </w:rPr>
      </w:pPr>
    </w:p>
    <w:p w:rsidR="008029FD" w:rsidRPr="007D1679" w:rsidRDefault="008029FD">
      <w:pPr>
        <w:ind w:left="426" w:hanging="426"/>
        <w:jc w:val="both"/>
        <w:rPr>
          <w:rFonts w:ascii="Tahoma" w:hAnsi="Tahoma" w:cs="Tahoma"/>
        </w:rPr>
      </w:pPr>
      <w:r w:rsidRPr="007D1679">
        <w:rPr>
          <w:rFonts w:ascii="Tahoma" w:hAnsi="Tahoma" w:cs="Tahoma"/>
        </w:rPr>
        <w:t xml:space="preserve">1.  </w:t>
      </w:r>
      <w:r w:rsidRPr="007D1679">
        <w:rPr>
          <w:rFonts w:ascii="Tahoma" w:hAnsi="Tahoma" w:cs="Tahoma"/>
        </w:rPr>
        <w:tab/>
        <w:t xml:space="preserve">Deducir, retener o compensar suma alguna del monto de salarios y prestaciones en dinero que corresponda a </w:t>
      </w:r>
      <w:r w:rsidR="00F3765B">
        <w:rPr>
          <w:rFonts w:ascii="Tahoma" w:hAnsi="Tahoma" w:cs="Tahoma"/>
        </w:rPr>
        <w:t>LOS EMPLEADOS</w:t>
      </w:r>
      <w:r w:rsidRPr="007D1679">
        <w:rPr>
          <w:rFonts w:ascii="Tahoma" w:hAnsi="Tahoma" w:cs="Tahoma"/>
        </w:rPr>
        <w:t>, sin autorización previa escrita de éstos para cada caso, o sin mandamiento judicial, con excepción de los siguientes:</w:t>
      </w:r>
    </w:p>
    <w:p w:rsidR="008029FD" w:rsidRPr="007D1679" w:rsidRDefault="008029FD">
      <w:pPr>
        <w:ind w:left="426" w:hanging="426"/>
        <w:jc w:val="both"/>
        <w:rPr>
          <w:rFonts w:ascii="Tahoma" w:hAnsi="Tahoma" w:cs="Tahoma"/>
        </w:rPr>
      </w:pPr>
    </w:p>
    <w:p w:rsidR="008029FD" w:rsidRPr="007D1679" w:rsidRDefault="008029FD">
      <w:pPr>
        <w:ind w:left="1276" w:hanging="850"/>
        <w:jc w:val="both"/>
        <w:rPr>
          <w:rFonts w:ascii="Tahoma" w:hAnsi="Tahoma" w:cs="Tahoma"/>
        </w:rPr>
      </w:pPr>
      <w:r w:rsidRPr="007D1679">
        <w:rPr>
          <w:rFonts w:ascii="Tahoma" w:hAnsi="Tahoma" w:cs="Tahoma"/>
        </w:rPr>
        <w:t xml:space="preserve">a)  </w:t>
      </w:r>
      <w:r w:rsidRPr="007D1679">
        <w:rPr>
          <w:rFonts w:ascii="Tahoma" w:hAnsi="Tahoma" w:cs="Tahoma"/>
        </w:rPr>
        <w:tab/>
        <w:t>Respecto de salarios, pueden hacerse deducciones, retenciones o compensaciones en los casos autorizados por los artículos 113</w:t>
      </w:r>
      <w:r w:rsidR="00454FD1" w:rsidRPr="007D1679">
        <w:rPr>
          <w:rFonts w:ascii="Tahoma" w:hAnsi="Tahoma" w:cs="Tahoma"/>
        </w:rPr>
        <w:t xml:space="preserve"> (multas)</w:t>
      </w:r>
      <w:r w:rsidRPr="007D1679">
        <w:rPr>
          <w:rFonts w:ascii="Tahoma" w:hAnsi="Tahoma" w:cs="Tahoma"/>
        </w:rPr>
        <w:t>, 150</w:t>
      </w:r>
      <w:r w:rsidR="00454FD1" w:rsidRPr="007D1679">
        <w:rPr>
          <w:rFonts w:ascii="Tahoma" w:hAnsi="Tahoma" w:cs="Tahoma"/>
        </w:rPr>
        <w:t xml:space="preserve"> (descuentos permitidos)</w:t>
      </w:r>
      <w:r w:rsidRPr="007D1679">
        <w:rPr>
          <w:rFonts w:ascii="Tahoma" w:hAnsi="Tahoma" w:cs="Tahoma"/>
        </w:rPr>
        <w:t>, 151</w:t>
      </w:r>
      <w:r w:rsidR="00454FD1" w:rsidRPr="007D1679">
        <w:rPr>
          <w:rFonts w:ascii="Tahoma" w:hAnsi="Tahoma" w:cs="Tahoma"/>
        </w:rPr>
        <w:t xml:space="preserve"> (descuentos por autorización especial del Inspector de Trabajo)</w:t>
      </w:r>
      <w:r w:rsidRPr="007D1679">
        <w:rPr>
          <w:rFonts w:ascii="Tahoma" w:hAnsi="Tahoma" w:cs="Tahoma"/>
        </w:rPr>
        <w:t>, 152</w:t>
      </w:r>
      <w:r w:rsidR="00454FD1" w:rsidRPr="007D1679">
        <w:rPr>
          <w:rFonts w:ascii="Tahoma" w:hAnsi="Tahoma" w:cs="Tahoma"/>
        </w:rPr>
        <w:t xml:space="preserve"> (préstamos para vivienda)</w:t>
      </w:r>
      <w:r w:rsidR="00A71D63" w:rsidRPr="007D1679">
        <w:rPr>
          <w:rFonts w:ascii="Tahoma" w:hAnsi="Tahoma" w:cs="Tahoma"/>
        </w:rPr>
        <w:t xml:space="preserve"> </w:t>
      </w:r>
      <w:r w:rsidRPr="007D1679">
        <w:rPr>
          <w:rFonts w:ascii="Tahoma" w:hAnsi="Tahoma" w:cs="Tahoma"/>
        </w:rPr>
        <w:t xml:space="preserve">y 400 </w:t>
      </w:r>
      <w:r w:rsidR="003976FC" w:rsidRPr="007D1679">
        <w:rPr>
          <w:rFonts w:ascii="Tahoma" w:hAnsi="Tahoma" w:cs="Tahoma"/>
        </w:rPr>
        <w:t>(cuotas sindicales)</w:t>
      </w:r>
      <w:r w:rsidR="009D5461" w:rsidRPr="007D1679">
        <w:rPr>
          <w:rFonts w:ascii="Tahoma" w:hAnsi="Tahoma" w:cs="Tahoma"/>
        </w:rPr>
        <w:t>,</w:t>
      </w:r>
      <w:r w:rsidR="003976FC" w:rsidRPr="007D1679">
        <w:rPr>
          <w:rFonts w:ascii="Tahoma" w:hAnsi="Tahoma" w:cs="Tahoma"/>
        </w:rPr>
        <w:t xml:space="preserve"> </w:t>
      </w:r>
      <w:r w:rsidRPr="007D1679">
        <w:rPr>
          <w:rFonts w:ascii="Tahoma" w:hAnsi="Tahoma" w:cs="Tahoma"/>
        </w:rPr>
        <w:t>del Código Sustantivo del Trabajo.</w:t>
      </w:r>
    </w:p>
    <w:p w:rsidR="008029FD" w:rsidRPr="007D1679" w:rsidRDefault="008029FD">
      <w:pPr>
        <w:ind w:left="1276" w:hanging="850"/>
        <w:jc w:val="both"/>
        <w:rPr>
          <w:rFonts w:ascii="Tahoma" w:hAnsi="Tahoma" w:cs="Tahoma"/>
        </w:rPr>
      </w:pPr>
    </w:p>
    <w:p w:rsidR="008029FD" w:rsidRPr="007D1679" w:rsidRDefault="008029FD">
      <w:pPr>
        <w:ind w:left="1276" w:hanging="850"/>
        <w:jc w:val="both"/>
        <w:rPr>
          <w:rFonts w:ascii="Tahoma" w:hAnsi="Tahoma" w:cs="Tahoma"/>
        </w:rPr>
      </w:pPr>
      <w:r w:rsidRPr="007D1679">
        <w:rPr>
          <w:rFonts w:ascii="Tahoma" w:hAnsi="Tahoma" w:cs="Tahoma"/>
        </w:rPr>
        <w:t xml:space="preserve">b)  </w:t>
      </w:r>
      <w:r w:rsidRPr="007D1679">
        <w:rPr>
          <w:rFonts w:ascii="Tahoma" w:hAnsi="Tahoma" w:cs="Tahoma"/>
        </w:rPr>
        <w:tab/>
      </w:r>
      <w:r w:rsidR="00F3765B">
        <w:rPr>
          <w:rFonts w:ascii="Tahoma" w:hAnsi="Tahoma" w:cs="Tahoma"/>
        </w:rPr>
        <w:t>EL EMPLEADOR</w:t>
      </w:r>
      <w:r w:rsidRPr="007D1679">
        <w:rPr>
          <w:rFonts w:ascii="Tahoma" w:hAnsi="Tahoma" w:cs="Tahoma"/>
        </w:rPr>
        <w:t xml:space="preserve"> puede </w:t>
      </w:r>
      <w:r w:rsidR="00561795">
        <w:rPr>
          <w:rFonts w:ascii="Tahoma" w:hAnsi="Tahoma" w:cs="Tahoma"/>
        </w:rPr>
        <w:t xml:space="preserve">efectuar </w:t>
      </w:r>
      <w:r w:rsidRPr="007D1679">
        <w:rPr>
          <w:rFonts w:ascii="Tahoma" w:hAnsi="Tahoma" w:cs="Tahoma"/>
        </w:rPr>
        <w:t xml:space="preserve">retenciones hasta del  (cincuenta por ciento) de los salarios y de las prestaciones, por embargo decretado por </w:t>
      </w:r>
      <w:r w:rsidR="00561795">
        <w:rPr>
          <w:rFonts w:ascii="Tahoma" w:hAnsi="Tahoma" w:cs="Tahoma"/>
        </w:rPr>
        <w:t xml:space="preserve">obligaciones </w:t>
      </w:r>
      <w:r w:rsidRPr="007D1679">
        <w:rPr>
          <w:rFonts w:ascii="Tahoma" w:hAnsi="Tahoma" w:cs="Tahoma"/>
        </w:rPr>
        <w:t xml:space="preserve">alimentarias u </w:t>
      </w:r>
      <w:r w:rsidR="00561795">
        <w:rPr>
          <w:rFonts w:ascii="Tahoma" w:hAnsi="Tahoma" w:cs="Tahoma"/>
        </w:rPr>
        <w:t xml:space="preserve">con cooperativas </w:t>
      </w:r>
      <w:r w:rsidR="005672AD" w:rsidRPr="007D1679">
        <w:rPr>
          <w:rFonts w:ascii="Tahoma" w:hAnsi="Tahoma" w:cs="Tahoma"/>
        </w:rPr>
        <w:t>de ahorro y crédito y</w:t>
      </w:r>
      <w:r w:rsidR="00561795">
        <w:rPr>
          <w:rFonts w:ascii="Tahoma" w:hAnsi="Tahoma" w:cs="Tahoma"/>
        </w:rPr>
        <w:t>/o</w:t>
      </w:r>
      <w:r w:rsidR="005672AD" w:rsidRPr="007D1679">
        <w:rPr>
          <w:rFonts w:ascii="Tahoma" w:hAnsi="Tahoma" w:cs="Tahoma"/>
        </w:rPr>
        <w:t xml:space="preserve"> </w:t>
      </w:r>
      <w:r w:rsidR="00561795">
        <w:rPr>
          <w:rFonts w:ascii="Tahoma" w:hAnsi="Tahoma" w:cs="Tahoma"/>
        </w:rPr>
        <w:t>F</w:t>
      </w:r>
      <w:r w:rsidR="005672AD" w:rsidRPr="007D1679">
        <w:rPr>
          <w:rFonts w:ascii="Tahoma" w:hAnsi="Tahoma" w:cs="Tahoma"/>
        </w:rPr>
        <w:t>ondos de</w:t>
      </w:r>
      <w:r w:rsidR="00561795">
        <w:rPr>
          <w:rFonts w:ascii="Tahoma" w:hAnsi="Tahoma" w:cs="Tahoma"/>
        </w:rPr>
        <w:t xml:space="preserve"> Empleados</w:t>
      </w:r>
      <w:r w:rsidR="003976FC" w:rsidRPr="007D1679">
        <w:rPr>
          <w:rFonts w:ascii="Tahoma" w:hAnsi="Tahoma" w:cs="Tahoma"/>
        </w:rPr>
        <w:t>.</w:t>
      </w:r>
      <w:r w:rsidR="00561795">
        <w:rPr>
          <w:rFonts w:ascii="Tahoma" w:hAnsi="Tahoma" w:cs="Tahoma"/>
        </w:rPr>
        <w:t xml:space="preserve">  </w:t>
      </w:r>
    </w:p>
    <w:p w:rsidR="008029FD" w:rsidRPr="007D1679" w:rsidRDefault="008029FD">
      <w:pPr>
        <w:ind w:left="1276" w:hanging="850"/>
        <w:jc w:val="both"/>
        <w:rPr>
          <w:rFonts w:ascii="Tahoma" w:hAnsi="Tahoma" w:cs="Tahoma"/>
          <w:b/>
        </w:rPr>
      </w:pPr>
    </w:p>
    <w:p w:rsidR="008029FD" w:rsidRPr="007D1679" w:rsidRDefault="008029FD" w:rsidP="00DF795E">
      <w:pPr>
        <w:spacing w:before="100" w:beforeAutospacing="1" w:after="240"/>
        <w:ind w:left="1276" w:hanging="850"/>
        <w:jc w:val="both"/>
        <w:rPr>
          <w:rFonts w:ascii="Tahoma" w:hAnsi="Tahoma" w:cs="Tahoma"/>
        </w:rPr>
      </w:pPr>
      <w:r w:rsidRPr="007D1679">
        <w:rPr>
          <w:rFonts w:ascii="Tahoma" w:hAnsi="Tahoma" w:cs="Tahoma"/>
        </w:rPr>
        <w:t xml:space="preserve">c)  </w:t>
      </w:r>
      <w:r w:rsidRPr="007D1679">
        <w:rPr>
          <w:rFonts w:ascii="Tahoma" w:hAnsi="Tahoma" w:cs="Tahoma"/>
        </w:rPr>
        <w:tab/>
      </w:r>
      <w:r w:rsidR="00F3765B" w:rsidRPr="00561795">
        <w:rPr>
          <w:rFonts w:ascii="Tahoma" w:hAnsi="Tahoma" w:cs="Tahoma"/>
        </w:rPr>
        <w:t>EL EMPLEADOR</w:t>
      </w:r>
      <w:r w:rsidRPr="00561795">
        <w:rPr>
          <w:rFonts w:ascii="Tahoma" w:hAnsi="Tahoma" w:cs="Tahoma"/>
        </w:rPr>
        <w:t xml:space="preserve"> puede retener el valor de la cesantía en l</w:t>
      </w:r>
      <w:r w:rsidR="00561795" w:rsidRPr="00561795">
        <w:rPr>
          <w:rFonts w:ascii="Tahoma" w:hAnsi="Tahoma" w:cs="Tahoma"/>
        </w:rPr>
        <w:t>os</w:t>
      </w:r>
      <w:r w:rsidRPr="00561795">
        <w:rPr>
          <w:rFonts w:ascii="Tahoma" w:hAnsi="Tahoma" w:cs="Tahoma"/>
        </w:rPr>
        <w:t xml:space="preserve"> caso</w:t>
      </w:r>
      <w:r w:rsidR="00561795" w:rsidRPr="00561795">
        <w:rPr>
          <w:rFonts w:ascii="Tahoma" w:hAnsi="Tahoma" w:cs="Tahoma"/>
        </w:rPr>
        <w:t>s</w:t>
      </w:r>
      <w:r w:rsidRPr="00561795">
        <w:rPr>
          <w:rFonts w:ascii="Tahoma" w:hAnsi="Tahoma" w:cs="Tahoma"/>
        </w:rPr>
        <w:t xml:space="preserve"> previsto</w:t>
      </w:r>
      <w:r w:rsidR="00561795" w:rsidRPr="00561795">
        <w:rPr>
          <w:rFonts w:ascii="Tahoma" w:hAnsi="Tahoma" w:cs="Tahoma"/>
        </w:rPr>
        <w:t>s</w:t>
      </w:r>
      <w:r w:rsidRPr="00561795">
        <w:rPr>
          <w:rFonts w:ascii="Tahoma" w:hAnsi="Tahoma" w:cs="Tahoma"/>
        </w:rPr>
        <w:t xml:space="preserve"> por el artículo 250 del Código Sustantivo del Trabajo</w:t>
      </w:r>
      <w:r w:rsidR="00561795" w:rsidRPr="00561795">
        <w:rPr>
          <w:rFonts w:ascii="Tahoma" w:hAnsi="Tahoma" w:cs="Tahoma"/>
        </w:rPr>
        <w:t xml:space="preserve"> y la sentencia </w:t>
      </w:r>
      <w:hyperlink r:id="rId8" w:history="1">
        <w:r w:rsidR="00561795" w:rsidRPr="00561795">
          <w:rPr>
            <w:rStyle w:val="Hipervnculo"/>
            <w:rFonts w:ascii="Tahoma" w:hAnsi="Tahoma" w:cs="Tahoma"/>
            <w:color w:val="auto"/>
            <w:u w:val="none"/>
          </w:rPr>
          <w:t>C-710 de 1996</w:t>
        </w:r>
      </w:hyperlink>
      <w:r w:rsidR="00561795" w:rsidRPr="00561795">
        <w:rPr>
          <w:rStyle w:val="articulo1"/>
          <w:rFonts w:ascii="Tahoma" w:hAnsi="Tahoma" w:cs="Tahoma"/>
          <w:color w:val="auto"/>
          <w:sz w:val="20"/>
          <w:szCs w:val="20"/>
        </w:rPr>
        <w:t xml:space="preserve"> de la Corte Constitucional</w:t>
      </w:r>
      <w:r w:rsidR="00561795" w:rsidRPr="00561795">
        <w:rPr>
          <w:rFonts w:ascii="Tahoma" w:hAnsi="Tahoma" w:cs="Tahoma"/>
        </w:rPr>
        <w:t>, hasta que la justicia decida</w:t>
      </w:r>
      <w:r w:rsidR="0094212A" w:rsidRPr="00561795">
        <w:rPr>
          <w:rFonts w:ascii="Tahoma" w:hAnsi="Tahoma" w:cs="Tahoma"/>
        </w:rPr>
        <w:t xml:space="preserve"> (terminación del contrato de trabajo por </w:t>
      </w:r>
      <w:r w:rsidR="00DF795E">
        <w:rPr>
          <w:rFonts w:ascii="Tahoma" w:hAnsi="Tahoma" w:cs="Tahoma"/>
        </w:rPr>
        <w:t xml:space="preserve">cualquier </w:t>
      </w:r>
      <w:r w:rsidR="00561795" w:rsidRPr="00561795">
        <w:rPr>
          <w:rFonts w:ascii="Tahoma" w:hAnsi="Tahoma" w:cs="Tahoma"/>
          <w:color w:val="000000"/>
          <w:lang w:val="es-CO" w:eastAsia="es-CO"/>
        </w:rPr>
        <w:t>acto delictuoso cometido contra el empleador o sus parientes dentro del segundo grado de consanguinidad y primero de afinidad, o el personal directivo de la empresa, todo daño material grave causado intencionalmente a los edificios, obras, maquinarias y materias primas, instrumentos y demás objetos relacionados con el trabajo, y</w:t>
      </w:r>
      <w:r w:rsidR="00DF795E">
        <w:rPr>
          <w:rFonts w:ascii="Tahoma" w:hAnsi="Tahoma" w:cs="Tahoma"/>
          <w:color w:val="000000"/>
          <w:lang w:val="es-CO" w:eastAsia="es-CO"/>
        </w:rPr>
        <w:t>/o</w:t>
      </w:r>
      <w:r w:rsidR="00561795" w:rsidRPr="00561795">
        <w:rPr>
          <w:rFonts w:ascii="Tahoma" w:hAnsi="Tahoma" w:cs="Tahoma"/>
          <w:color w:val="000000"/>
          <w:lang w:val="es-CO" w:eastAsia="es-CO"/>
        </w:rPr>
        <w:t xml:space="preserve"> que el trabajador revele los secretos técnicos o comerciales o dé a </w:t>
      </w:r>
      <w:r w:rsidR="00DF795E">
        <w:rPr>
          <w:rFonts w:ascii="Tahoma" w:hAnsi="Tahoma" w:cs="Tahoma"/>
          <w:color w:val="000000"/>
          <w:lang w:val="es-CO" w:eastAsia="es-CO"/>
        </w:rPr>
        <w:t>c</w:t>
      </w:r>
      <w:r w:rsidR="00561795" w:rsidRPr="00561795">
        <w:rPr>
          <w:rFonts w:ascii="Tahoma" w:hAnsi="Tahoma" w:cs="Tahoma"/>
          <w:color w:val="000000"/>
          <w:lang w:val="es-CO" w:eastAsia="es-CO"/>
        </w:rPr>
        <w:t>onocer asuntos de carácter reservado, con perjuicio grave para la empresa</w:t>
      </w:r>
      <w:r w:rsidR="0094212A" w:rsidRPr="00561795">
        <w:rPr>
          <w:rFonts w:ascii="Tahoma" w:hAnsi="Tahoma" w:cs="Tahoma"/>
        </w:rPr>
        <w:t>).</w:t>
      </w:r>
    </w:p>
    <w:p w:rsidR="008029FD" w:rsidRPr="007D1679" w:rsidRDefault="002F1C39">
      <w:pPr>
        <w:ind w:left="426" w:hanging="426"/>
        <w:jc w:val="both"/>
        <w:rPr>
          <w:rFonts w:ascii="Tahoma" w:hAnsi="Tahoma" w:cs="Tahoma"/>
        </w:rPr>
      </w:pPr>
      <w:r w:rsidRPr="007D1679">
        <w:rPr>
          <w:rFonts w:ascii="Tahoma" w:hAnsi="Tahoma" w:cs="Tahoma"/>
        </w:rPr>
        <w:t>2</w:t>
      </w:r>
      <w:r w:rsidR="008029FD" w:rsidRPr="007D1679">
        <w:rPr>
          <w:rFonts w:ascii="Tahoma" w:hAnsi="Tahoma" w:cs="Tahoma"/>
        </w:rPr>
        <w:t xml:space="preserve">.  </w:t>
      </w:r>
      <w:r w:rsidR="008029FD" w:rsidRPr="007D1679">
        <w:rPr>
          <w:rFonts w:ascii="Tahoma" w:hAnsi="Tahoma" w:cs="Tahoma"/>
        </w:rPr>
        <w:tab/>
        <w:t xml:space="preserve">Exigir o aceptar dinero del </w:t>
      </w:r>
      <w:r w:rsidR="00145B90" w:rsidRPr="007D1679">
        <w:rPr>
          <w:rFonts w:ascii="Tahoma" w:hAnsi="Tahoma" w:cs="Tahoma"/>
        </w:rPr>
        <w:t>Empleado</w:t>
      </w:r>
      <w:r w:rsidR="008029FD" w:rsidRPr="007D1679">
        <w:rPr>
          <w:rFonts w:ascii="Tahoma" w:hAnsi="Tahoma" w:cs="Tahoma"/>
        </w:rPr>
        <w:t xml:space="preserve"> como gratificación para que se le admita en el trabajo o por otro motivo cualquiera que se refiera a las condiciones de éste.</w:t>
      </w:r>
    </w:p>
    <w:p w:rsidR="008029FD" w:rsidRPr="007D1679" w:rsidRDefault="008029FD">
      <w:pPr>
        <w:ind w:left="426" w:hanging="426"/>
        <w:jc w:val="both"/>
        <w:rPr>
          <w:rFonts w:ascii="Tahoma" w:hAnsi="Tahoma" w:cs="Tahoma"/>
        </w:rPr>
      </w:pPr>
    </w:p>
    <w:p w:rsidR="008029FD" w:rsidRPr="007D1679" w:rsidRDefault="002F1C39">
      <w:pPr>
        <w:ind w:left="426" w:hanging="426"/>
        <w:jc w:val="both"/>
        <w:rPr>
          <w:rFonts w:ascii="Tahoma" w:hAnsi="Tahoma" w:cs="Tahoma"/>
        </w:rPr>
      </w:pPr>
      <w:r w:rsidRPr="007D1679">
        <w:rPr>
          <w:rFonts w:ascii="Tahoma" w:hAnsi="Tahoma" w:cs="Tahoma"/>
        </w:rPr>
        <w:t>3</w:t>
      </w:r>
      <w:r w:rsidR="008029FD" w:rsidRPr="007D1679">
        <w:rPr>
          <w:rFonts w:ascii="Tahoma" w:hAnsi="Tahoma" w:cs="Tahoma"/>
        </w:rPr>
        <w:t>.</w:t>
      </w:r>
      <w:r w:rsidR="008029FD" w:rsidRPr="007D1679">
        <w:rPr>
          <w:rFonts w:ascii="Tahoma" w:hAnsi="Tahoma" w:cs="Tahoma"/>
        </w:rPr>
        <w:tab/>
        <w:t>Ejercer o coparticipar  de una situación de acoso laboral  bajo cualquiera de sus modalidades.</w:t>
      </w:r>
    </w:p>
    <w:p w:rsidR="008029FD" w:rsidRPr="007D1679" w:rsidRDefault="008029FD">
      <w:pPr>
        <w:ind w:left="426" w:hanging="426"/>
        <w:jc w:val="both"/>
        <w:rPr>
          <w:rFonts w:ascii="Tahoma" w:hAnsi="Tahoma" w:cs="Tahoma"/>
        </w:rPr>
      </w:pPr>
    </w:p>
    <w:p w:rsidR="008029FD" w:rsidRPr="007D1679" w:rsidRDefault="002F1C39">
      <w:pPr>
        <w:ind w:left="426" w:hanging="426"/>
        <w:jc w:val="both"/>
        <w:rPr>
          <w:rFonts w:ascii="Tahoma" w:hAnsi="Tahoma" w:cs="Tahoma"/>
        </w:rPr>
      </w:pPr>
      <w:r w:rsidRPr="007D1679">
        <w:rPr>
          <w:rFonts w:ascii="Tahoma" w:hAnsi="Tahoma" w:cs="Tahoma"/>
        </w:rPr>
        <w:t>4</w:t>
      </w:r>
      <w:r w:rsidR="008029FD" w:rsidRPr="007D1679">
        <w:rPr>
          <w:rFonts w:ascii="Tahoma" w:hAnsi="Tahoma" w:cs="Tahoma"/>
        </w:rPr>
        <w:t xml:space="preserve">.  </w:t>
      </w:r>
      <w:r w:rsidR="008029FD" w:rsidRPr="007D1679">
        <w:rPr>
          <w:rFonts w:ascii="Tahoma" w:hAnsi="Tahoma" w:cs="Tahoma"/>
        </w:rPr>
        <w:tab/>
        <w:t xml:space="preserve">Limitar o presionar en cualquier forma a </w:t>
      </w:r>
      <w:r w:rsidR="00F3765B">
        <w:rPr>
          <w:rFonts w:ascii="Tahoma" w:hAnsi="Tahoma" w:cs="Tahoma"/>
        </w:rPr>
        <w:t>LOS EMPLEADOS</w:t>
      </w:r>
      <w:r w:rsidR="008029FD" w:rsidRPr="007D1679">
        <w:rPr>
          <w:rFonts w:ascii="Tahoma" w:hAnsi="Tahoma" w:cs="Tahoma"/>
        </w:rPr>
        <w:t xml:space="preserve"> en el ejercicio de su derecho de asociación.</w:t>
      </w:r>
    </w:p>
    <w:p w:rsidR="008029FD" w:rsidRPr="007D1679" w:rsidRDefault="008029FD">
      <w:pPr>
        <w:ind w:left="426" w:hanging="426"/>
        <w:jc w:val="both"/>
        <w:rPr>
          <w:rFonts w:ascii="Tahoma" w:hAnsi="Tahoma" w:cs="Tahoma"/>
        </w:rPr>
      </w:pPr>
    </w:p>
    <w:p w:rsidR="008029FD" w:rsidRPr="007D1679" w:rsidRDefault="002F1C39">
      <w:pPr>
        <w:ind w:left="426" w:hanging="426"/>
        <w:jc w:val="both"/>
        <w:rPr>
          <w:rFonts w:ascii="Tahoma" w:hAnsi="Tahoma" w:cs="Tahoma"/>
        </w:rPr>
      </w:pPr>
      <w:r w:rsidRPr="007D1679">
        <w:rPr>
          <w:rFonts w:ascii="Tahoma" w:hAnsi="Tahoma" w:cs="Tahoma"/>
        </w:rPr>
        <w:t>5</w:t>
      </w:r>
      <w:r w:rsidR="008029FD" w:rsidRPr="007D1679">
        <w:rPr>
          <w:rFonts w:ascii="Tahoma" w:hAnsi="Tahoma" w:cs="Tahoma"/>
        </w:rPr>
        <w:t xml:space="preserve">.  </w:t>
      </w:r>
      <w:r w:rsidR="008029FD" w:rsidRPr="007D1679">
        <w:rPr>
          <w:rFonts w:ascii="Tahoma" w:hAnsi="Tahoma" w:cs="Tahoma"/>
        </w:rPr>
        <w:tab/>
        <w:t xml:space="preserve">Imponer a </w:t>
      </w:r>
      <w:r w:rsidR="00F3765B">
        <w:rPr>
          <w:rFonts w:ascii="Tahoma" w:hAnsi="Tahoma" w:cs="Tahoma"/>
        </w:rPr>
        <w:t>LOS EMPLEADOS</w:t>
      </w:r>
      <w:r w:rsidR="008029FD" w:rsidRPr="007D1679">
        <w:rPr>
          <w:rFonts w:ascii="Tahoma" w:hAnsi="Tahoma" w:cs="Tahoma"/>
        </w:rPr>
        <w:t xml:space="preserve"> obligaciones de carácter religioso o político o dificultarles o impedirles el ejercicio del derecho </w:t>
      </w:r>
      <w:r w:rsidR="0094212A" w:rsidRPr="007D1679">
        <w:rPr>
          <w:rFonts w:ascii="Tahoma" w:hAnsi="Tahoma" w:cs="Tahoma"/>
        </w:rPr>
        <w:t>al voto.</w:t>
      </w:r>
    </w:p>
    <w:p w:rsidR="008029FD" w:rsidRPr="007D1679" w:rsidRDefault="008029FD">
      <w:pPr>
        <w:ind w:left="426" w:hanging="426"/>
        <w:jc w:val="both"/>
        <w:rPr>
          <w:rFonts w:ascii="Tahoma" w:hAnsi="Tahoma" w:cs="Tahoma"/>
        </w:rPr>
      </w:pPr>
    </w:p>
    <w:p w:rsidR="008029FD" w:rsidRPr="007D1679" w:rsidRDefault="002F1C39">
      <w:pPr>
        <w:ind w:left="426" w:hanging="426"/>
        <w:jc w:val="both"/>
        <w:rPr>
          <w:rFonts w:ascii="Tahoma" w:hAnsi="Tahoma" w:cs="Tahoma"/>
        </w:rPr>
      </w:pPr>
      <w:r w:rsidRPr="007D1679">
        <w:rPr>
          <w:rFonts w:ascii="Tahoma" w:hAnsi="Tahoma" w:cs="Tahoma"/>
        </w:rPr>
        <w:t>6</w:t>
      </w:r>
      <w:r w:rsidR="008029FD" w:rsidRPr="007D1679">
        <w:rPr>
          <w:rFonts w:ascii="Tahoma" w:hAnsi="Tahoma" w:cs="Tahoma"/>
        </w:rPr>
        <w:t xml:space="preserve">.  </w:t>
      </w:r>
      <w:r w:rsidR="008029FD" w:rsidRPr="007D1679">
        <w:rPr>
          <w:rFonts w:ascii="Tahoma" w:hAnsi="Tahoma" w:cs="Tahoma"/>
        </w:rPr>
        <w:tab/>
        <w:t>Hacer, autorizar o tolerar propaganda política en los sitos del trabajo.</w:t>
      </w:r>
    </w:p>
    <w:p w:rsidR="008029FD" w:rsidRPr="007D1679" w:rsidRDefault="008029FD">
      <w:pPr>
        <w:ind w:left="426" w:hanging="426"/>
        <w:jc w:val="both"/>
        <w:rPr>
          <w:rFonts w:ascii="Tahoma" w:hAnsi="Tahoma" w:cs="Tahoma"/>
        </w:rPr>
      </w:pPr>
    </w:p>
    <w:p w:rsidR="008029FD" w:rsidRPr="007D1679" w:rsidRDefault="002F1C39">
      <w:pPr>
        <w:ind w:left="426" w:hanging="426"/>
        <w:jc w:val="both"/>
        <w:rPr>
          <w:rFonts w:ascii="Tahoma" w:hAnsi="Tahoma" w:cs="Tahoma"/>
        </w:rPr>
      </w:pPr>
      <w:r w:rsidRPr="007D1679">
        <w:rPr>
          <w:rFonts w:ascii="Tahoma" w:hAnsi="Tahoma" w:cs="Tahoma"/>
        </w:rPr>
        <w:t>7</w:t>
      </w:r>
      <w:r w:rsidR="008029FD" w:rsidRPr="007D1679">
        <w:rPr>
          <w:rFonts w:ascii="Tahoma" w:hAnsi="Tahoma" w:cs="Tahoma"/>
        </w:rPr>
        <w:t xml:space="preserve">.  </w:t>
      </w:r>
      <w:r w:rsidR="008029FD" w:rsidRPr="007D1679">
        <w:rPr>
          <w:rFonts w:ascii="Tahoma" w:hAnsi="Tahoma" w:cs="Tahoma"/>
        </w:rPr>
        <w:tab/>
        <w:t xml:space="preserve">Emplear en las certificaciones de que trata el ordinal 7 del artículo 57 del Código Sustantivo del Trabajo, signos convencionales que tiendan a perjudicar </w:t>
      </w:r>
      <w:r w:rsidR="0094212A" w:rsidRPr="007D1679">
        <w:rPr>
          <w:rFonts w:ascii="Tahoma" w:hAnsi="Tahoma" w:cs="Tahoma"/>
        </w:rPr>
        <w:t xml:space="preserve">posteriormente </w:t>
      </w:r>
      <w:r w:rsidR="008029FD" w:rsidRPr="007D1679">
        <w:rPr>
          <w:rFonts w:ascii="Tahoma" w:hAnsi="Tahoma" w:cs="Tahoma"/>
        </w:rPr>
        <w:t xml:space="preserve">a los interesados, o adoptar el sistema de </w:t>
      </w:r>
      <w:r w:rsidR="008029FD" w:rsidRPr="007D1679">
        <w:rPr>
          <w:rFonts w:ascii="Tahoma" w:hAnsi="Tahoma" w:cs="Tahoma"/>
          <w:i/>
        </w:rPr>
        <w:t>“lista negra</w:t>
      </w:r>
      <w:r w:rsidR="008029FD" w:rsidRPr="007D1679">
        <w:rPr>
          <w:rFonts w:ascii="Tahoma" w:hAnsi="Tahoma" w:cs="Tahoma"/>
        </w:rPr>
        <w:t xml:space="preserve">”, cualquiera que sea la modalidad que utilicen para que no se ocupen en otra Empresa a </w:t>
      </w:r>
      <w:r w:rsidR="00F3765B">
        <w:rPr>
          <w:rFonts w:ascii="Tahoma" w:hAnsi="Tahoma" w:cs="Tahoma"/>
        </w:rPr>
        <w:t>LOS EMPLEADOS</w:t>
      </w:r>
      <w:r w:rsidR="008029FD" w:rsidRPr="007D1679">
        <w:rPr>
          <w:rFonts w:ascii="Tahoma" w:hAnsi="Tahoma" w:cs="Tahoma"/>
        </w:rPr>
        <w:t xml:space="preserve"> que se separen o sean separados del servicio.</w:t>
      </w:r>
    </w:p>
    <w:p w:rsidR="008029FD" w:rsidRPr="007D1679" w:rsidRDefault="008029FD">
      <w:pPr>
        <w:ind w:left="426" w:hanging="426"/>
        <w:jc w:val="both"/>
        <w:rPr>
          <w:rFonts w:ascii="Tahoma" w:hAnsi="Tahoma" w:cs="Tahoma"/>
        </w:rPr>
      </w:pPr>
    </w:p>
    <w:p w:rsidR="008029FD" w:rsidRPr="007D1679" w:rsidRDefault="000E6E63">
      <w:pPr>
        <w:ind w:left="426" w:hanging="426"/>
        <w:jc w:val="both"/>
        <w:rPr>
          <w:rFonts w:ascii="Tahoma" w:hAnsi="Tahoma" w:cs="Tahoma"/>
        </w:rPr>
      </w:pPr>
      <w:r w:rsidRPr="007D1679">
        <w:rPr>
          <w:rFonts w:ascii="Tahoma" w:hAnsi="Tahoma" w:cs="Tahoma"/>
        </w:rPr>
        <w:t>8</w:t>
      </w:r>
      <w:r w:rsidR="008029FD" w:rsidRPr="007D1679">
        <w:rPr>
          <w:rFonts w:ascii="Tahoma" w:hAnsi="Tahoma" w:cs="Tahoma"/>
        </w:rPr>
        <w:t xml:space="preserve">. </w:t>
      </w:r>
      <w:r w:rsidR="008029FD" w:rsidRPr="007D1679">
        <w:rPr>
          <w:rFonts w:ascii="Tahoma" w:hAnsi="Tahoma" w:cs="Tahoma"/>
        </w:rPr>
        <w:tab/>
        <w:t xml:space="preserve">Ejecutar o autorizar cualquier acto que vulnere o restrinja los derechos de </w:t>
      </w:r>
      <w:r w:rsidR="00F3765B">
        <w:rPr>
          <w:rFonts w:ascii="Tahoma" w:hAnsi="Tahoma" w:cs="Tahoma"/>
        </w:rPr>
        <w:t>LOS EMPLEADOS</w:t>
      </w:r>
      <w:r w:rsidR="008029FD" w:rsidRPr="007D1679">
        <w:rPr>
          <w:rFonts w:ascii="Tahoma" w:hAnsi="Tahoma" w:cs="Tahoma"/>
        </w:rPr>
        <w:t xml:space="preserve"> o que ofenda su dignidad.</w:t>
      </w:r>
    </w:p>
    <w:p w:rsidR="008029FD" w:rsidRPr="007D1679" w:rsidRDefault="008029FD">
      <w:pPr>
        <w:ind w:left="426" w:hanging="426"/>
        <w:jc w:val="both"/>
        <w:rPr>
          <w:rFonts w:ascii="Tahoma" w:hAnsi="Tahoma" w:cs="Tahoma"/>
        </w:rPr>
      </w:pPr>
    </w:p>
    <w:p w:rsidR="008029FD" w:rsidRPr="007D1679" w:rsidRDefault="000E6E63">
      <w:pPr>
        <w:ind w:left="426" w:hanging="426"/>
        <w:jc w:val="both"/>
        <w:rPr>
          <w:rFonts w:ascii="Tahoma" w:hAnsi="Tahoma" w:cs="Tahoma"/>
        </w:rPr>
      </w:pPr>
      <w:r w:rsidRPr="007D1679">
        <w:rPr>
          <w:rFonts w:ascii="Tahoma" w:hAnsi="Tahoma" w:cs="Tahoma"/>
        </w:rPr>
        <w:lastRenderedPageBreak/>
        <w:t>9</w:t>
      </w:r>
      <w:r w:rsidR="008029FD" w:rsidRPr="007D1679">
        <w:rPr>
          <w:rFonts w:ascii="Tahoma" w:hAnsi="Tahoma" w:cs="Tahoma"/>
        </w:rPr>
        <w:t xml:space="preserve">. </w:t>
      </w:r>
      <w:r w:rsidR="00852B6D" w:rsidRPr="007D1679">
        <w:rPr>
          <w:rFonts w:ascii="Tahoma" w:hAnsi="Tahoma" w:cs="Tahoma"/>
        </w:rPr>
        <w:tab/>
      </w:r>
      <w:r w:rsidR="008029FD" w:rsidRPr="007D1679">
        <w:rPr>
          <w:rFonts w:ascii="Tahoma" w:hAnsi="Tahoma" w:cs="Tahoma"/>
        </w:rPr>
        <w:t xml:space="preserve">Está prohibido a los padres, tutores o curadores y a los representantes de </w:t>
      </w:r>
      <w:r w:rsidR="00F3765B">
        <w:rPr>
          <w:rFonts w:ascii="Tahoma" w:hAnsi="Tahoma" w:cs="Tahoma"/>
        </w:rPr>
        <w:t>EL EMPLEADOR</w:t>
      </w:r>
      <w:r w:rsidR="008029FD" w:rsidRPr="007D1679">
        <w:rPr>
          <w:rFonts w:ascii="Tahoma" w:hAnsi="Tahoma" w:cs="Tahoma"/>
        </w:rPr>
        <w:t xml:space="preserve">, autorizar el trabajo bajo dependencia de terceras personas y ocupar directamente en labores de cualquier índole a los menores de </w:t>
      </w:r>
      <w:r w:rsidR="00DF795E">
        <w:rPr>
          <w:rFonts w:ascii="Tahoma" w:hAnsi="Tahoma" w:cs="Tahoma"/>
        </w:rPr>
        <w:t xml:space="preserve">quince </w:t>
      </w:r>
      <w:r w:rsidR="004531F4" w:rsidRPr="007D1679">
        <w:rPr>
          <w:rFonts w:ascii="Tahoma" w:hAnsi="Tahoma" w:cs="Tahoma"/>
        </w:rPr>
        <w:t>(</w:t>
      </w:r>
      <w:r w:rsidR="008029FD" w:rsidRPr="007D1679">
        <w:rPr>
          <w:rFonts w:ascii="Tahoma" w:hAnsi="Tahoma" w:cs="Tahoma"/>
        </w:rPr>
        <w:t>1</w:t>
      </w:r>
      <w:r w:rsidR="00DF795E">
        <w:rPr>
          <w:rFonts w:ascii="Tahoma" w:hAnsi="Tahoma" w:cs="Tahoma"/>
        </w:rPr>
        <w:t>5</w:t>
      </w:r>
      <w:r w:rsidR="004531F4" w:rsidRPr="007D1679">
        <w:rPr>
          <w:rFonts w:ascii="Tahoma" w:hAnsi="Tahoma" w:cs="Tahoma"/>
        </w:rPr>
        <w:t xml:space="preserve">) </w:t>
      </w:r>
      <w:r w:rsidR="008029FD" w:rsidRPr="007D1679">
        <w:rPr>
          <w:rFonts w:ascii="Tahoma" w:hAnsi="Tahoma" w:cs="Tahoma"/>
        </w:rPr>
        <w:t xml:space="preserve">años que estén bajo su patria potestad y/o cuidado y que no hayan terminado quinto año de enseñanza </w:t>
      </w:r>
      <w:r w:rsidR="004531F4" w:rsidRPr="007D1679">
        <w:rPr>
          <w:rFonts w:ascii="Tahoma" w:hAnsi="Tahoma" w:cs="Tahoma"/>
        </w:rPr>
        <w:t xml:space="preserve">básica </w:t>
      </w:r>
      <w:r w:rsidR="008029FD" w:rsidRPr="007D1679">
        <w:rPr>
          <w:rFonts w:ascii="Tahoma" w:hAnsi="Tahoma" w:cs="Tahoma"/>
        </w:rPr>
        <w:t>primaria.</w:t>
      </w:r>
    </w:p>
    <w:p w:rsidR="008029FD" w:rsidRPr="007D1679" w:rsidRDefault="008029FD">
      <w:pPr>
        <w:ind w:left="426" w:hanging="426"/>
        <w:jc w:val="both"/>
        <w:rPr>
          <w:rFonts w:ascii="Tahoma" w:hAnsi="Tahoma" w:cs="Tahoma"/>
        </w:rPr>
      </w:pPr>
    </w:p>
    <w:p w:rsidR="008029FD" w:rsidRPr="007D1679" w:rsidRDefault="008029FD">
      <w:pPr>
        <w:jc w:val="both"/>
        <w:rPr>
          <w:rFonts w:ascii="Tahoma" w:hAnsi="Tahoma" w:cs="Tahoma"/>
        </w:rPr>
      </w:pPr>
      <w:r w:rsidRPr="007D1679">
        <w:rPr>
          <w:rFonts w:ascii="Tahoma" w:hAnsi="Tahoma" w:cs="Tahoma"/>
          <w:b/>
        </w:rPr>
        <w:t xml:space="preserve">PARÁGRAFO.- </w:t>
      </w:r>
      <w:r w:rsidRPr="007D1679">
        <w:rPr>
          <w:rFonts w:ascii="Tahoma" w:hAnsi="Tahoma" w:cs="Tahoma"/>
        </w:rPr>
        <w:t xml:space="preserve">Se prohíbe a los </w:t>
      </w:r>
      <w:r w:rsidR="00145B90" w:rsidRPr="007D1679">
        <w:rPr>
          <w:rFonts w:ascii="Tahoma" w:hAnsi="Tahoma" w:cs="Tahoma"/>
        </w:rPr>
        <w:t>Empleado</w:t>
      </w:r>
      <w:r w:rsidRPr="007D1679">
        <w:rPr>
          <w:rFonts w:ascii="Tahoma" w:hAnsi="Tahoma" w:cs="Tahoma"/>
        </w:rPr>
        <w:t xml:space="preserve">res de </w:t>
      </w:r>
      <w:r w:rsidR="002F1C39" w:rsidRPr="007D1679">
        <w:rPr>
          <w:rFonts w:ascii="Tahoma" w:hAnsi="Tahoma" w:cs="Tahoma"/>
        </w:rPr>
        <w:t>trabajadores</w:t>
      </w:r>
      <w:r w:rsidRPr="007D1679">
        <w:rPr>
          <w:rFonts w:ascii="Tahoma" w:hAnsi="Tahoma" w:cs="Tahoma"/>
        </w:rPr>
        <w:t xml:space="preserve"> menores de </w:t>
      </w:r>
      <w:r w:rsidR="004531F4" w:rsidRPr="007D1679">
        <w:rPr>
          <w:rFonts w:ascii="Tahoma" w:hAnsi="Tahoma" w:cs="Tahoma"/>
        </w:rPr>
        <w:t>dieciocho (</w:t>
      </w:r>
      <w:r w:rsidRPr="007D1679">
        <w:rPr>
          <w:rFonts w:ascii="Tahoma" w:hAnsi="Tahoma" w:cs="Tahoma"/>
        </w:rPr>
        <w:t>18</w:t>
      </w:r>
      <w:r w:rsidR="004531F4" w:rsidRPr="007D1679">
        <w:rPr>
          <w:rFonts w:ascii="Tahoma" w:hAnsi="Tahoma" w:cs="Tahoma"/>
        </w:rPr>
        <w:t>)</w:t>
      </w:r>
      <w:r w:rsidRPr="007D1679">
        <w:rPr>
          <w:rFonts w:ascii="Tahoma" w:hAnsi="Tahoma" w:cs="Tahoma"/>
        </w:rPr>
        <w:t xml:space="preserve"> años de edad, además de lo contemplado en el presente artículo, lo siguiente:</w:t>
      </w:r>
    </w:p>
    <w:p w:rsidR="008029FD" w:rsidRPr="007D1679" w:rsidRDefault="008029FD">
      <w:pPr>
        <w:ind w:left="426" w:hanging="426"/>
        <w:jc w:val="both"/>
        <w:rPr>
          <w:rFonts w:ascii="Tahoma" w:hAnsi="Tahoma" w:cs="Tahoma"/>
        </w:rPr>
      </w:pPr>
    </w:p>
    <w:p w:rsidR="008029FD" w:rsidRPr="007D1679" w:rsidRDefault="008029FD" w:rsidP="00E046BD">
      <w:pPr>
        <w:numPr>
          <w:ilvl w:val="0"/>
          <w:numId w:val="11"/>
        </w:numPr>
        <w:jc w:val="both"/>
        <w:rPr>
          <w:rFonts w:ascii="Tahoma" w:hAnsi="Tahoma" w:cs="Tahoma"/>
        </w:rPr>
      </w:pPr>
      <w:r w:rsidRPr="007D1679">
        <w:rPr>
          <w:rFonts w:ascii="Tahoma" w:hAnsi="Tahoma" w:cs="Tahoma"/>
        </w:rPr>
        <w:t xml:space="preserve">Trasladar el </w:t>
      </w:r>
      <w:r w:rsidR="00145B90" w:rsidRPr="007D1679">
        <w:rPr>
          <w:rFonts w:ascii="Tahoma" w:hAnsi="Tahoma" w:cs="Tahoma"/>
        </w:rPr>
        <w:t>Empleado</w:t>
      </w:r>
      <w:r w:rsidRPr="007D1679">
        <w:rPr>
          <w:rFonts w:ascii="Tahoma" w:hAnsi="Tahoma" w:cs="Tahoma"/>
        </w:rPr>
        <w:t xml:space="preserve"> menor de </w:t>
      </w:r>
      <w:r w:rsidR="004531F4" w:rsidRPr="007D1679">
        <w:rPr>
          <w:rFonts w:ascii="Tahoma" w:hAnsi="Tahoma" w:cs="Tahoma"/>
        </w:rPr>
        <w:t>dieciocho (</w:t>
      </w:r>
      <w:r w:rsidRPr="007D1679">
        <w:rPr>
          <w:rFonts w:ascii="Tahoma" w:hAnsi="Tahoma" w:cs="Tahoma"/>
        </w:rPr>
        <w:t>18</w:t>
      </w:r>
      <w:r w:rsidR="004531F4" w:rsidRPr="007D1679">
        <w:rPr>
          <w:rFonts w:ascii="Tahoma" w:hAnsi="Tahoma" w:cs="Tahoma"/>
        </w:rPr>
        <w:t>)</w:t>
      </w:r>
      <w:r w:rsidRPr="007D1679">
        <w:rPr>
          <w:rFonts w:ascii="Tahoma" w:hAnsi="Tahoma" w:cs="Tahoma"/>
        </w:rPr>
        <w:t xml:space="preserve"> años de edad</w:t>
      </w:r>
      <w:r w:rsidR="004531F4" w:rsidRPr="007D1679">
        <w:rPr>
          <w:rFonts w:ascii="Tahoma" w:hAnsi="Tahoma" w:cs="Tahoma"/>
        </w:rPr>
        <w:t>, lejos</w:t>
      </w:r>
      <w:r w:rsidRPr="007D1679">
        <w:rPr>
          <w:rFonts w:ascii="Tahoma" w:hAnsi="Tahoma" w:cs="Tahoma"/>
        </w:rPr>
        <w:t xml:space="preserve"> del lugar de su domicilio.</w:t>
      </w:r>
    </w:p>
    <w:p w:rsidR="008029FD" w:rsidRPr="007D1679" w:rsidRDefault="008029FD" w:rsidP="00892BFB">
      <w:pPr>
        <w:jc w:val="both"/>
        <w:rPr>
          <w:rFonts w:ascii="Tahoma" w:hAnsi="Tahoma" w:cs="Tahoma"/>
        </w:rPr>
      </w:pPr>
    </w:p>
    <w:p w:rsidR="008029FD" w:rsidRPr="007D1679" w:rsidRDefault="008029FD" w:rsidP="00E046BD">
      <w:pPr>
        <w:numPr>
          <w:ilvl w:val="0"/>
          <w:numId w:val="11"/>
        </w:numPr>
        <w:jc w:val="both"/>
        <w:rPr>
          <w:rFonts w:ascii="Tahoma" w:hAnsi="Tahoma" w:cs="Tahoma"/>
        </w:rPr>
      </w:pPr>
      <w:r w:rsidRPr="007D1679">
        <w:rPr>
          <w:rFonts w:ascii="Tahoma" w:hAnsi="Tahoma" w:cs="Tahoma"/>
        </w:rPr>
        <w:t xml:space="preserve">Ejecutar, autorizar o permitir todo acto que vulnere o atente contra la salud física, moral o </w:t>
      </w:r>
      <w:r w:rsidR="005672AD" w:rsidRPr="007D1679">
        <w:rPr>
          <w:rFonts w:ascii="Tahoma" w:hAnsi="Tahoma" w:cs="Tahoma"/>
        </w:rPr>
        <w:t>p</w:t>
      </w:r>
      <w:r w:rsidRPr="007D1679">
        <w:rPr>
          <w:rFonts w:ascii="Tahoma" w:hAnsi="Tahoma" w:cs="Tahoma"/>
        </w:rPr>
        <w:t xml:space="preserve">síquica del menor </w:t>
      </w:r>
      <w:r w:rsidR="00145B90" w:rsidRPr="007D1679">
        <w:rPr>
          <w:rFonts w:ascii="Tahoma" w:hAnsi="Tahoma" w:cs="Tahoma"/>
        </w:rPr>
        <w:t>Empleado</w:t>
      </w:r>
      <w:r w:rsidRPr="007D1679">
        <w:rPr>
          <w:rFonts w:ascii="Tahoma" w:hAnsi="Tahoma" w:cs="Tahoma"/>
        </w:rPr>
        <w:t>.</w:t>
      </w:r>
    </w:p>
    <w:p w:rsidR="008029FD" w:rsidRPr="007D1679" w:rsidRDefault="008029FD" w:rsidP="00892BFB">
      <w:pPr>
        <w:jc w:val="both"/>
        <w:rPr>
          <w:rFonts w:ascii="Tahoma" w:hAnsi="Tahoma" w:cs="Tahoma"/>
        </w:rPr>
      </w:pPr>
    </w:p>
    <w:p w:rsidR="008029FD" w:rsidRPr="007D1679" w:rsidRDefault="008029FD" w:rsidP="00E046BD">
      <w:pPr>
        <w:numPr>
          <w:ilvl w:val="0"/>
          <w:numId w:val="11"/>
        </w:numPr>
        <w:jc w:val="both"/>
        <w:rPr>
          <w:rFonts w:ascii="Tahoma" w:hAnsi="Tahoma" w:cs="Tahoma"/>
        </w:rPr>
      </w:pPr>
      <w:r w:rsidRPr="007D1679">
        <w:rPr>
          <w:rFonts w:ascii="Tahoma" w:hAnsi="Tahoma" w:cs="Tahoma"/>
        </w:rPr>
        <w:t xml:space="preserve">Retener suma alguna al menor de </w:t>
      </w:r>
      <w:r w:rsidR="00340772" w:rsidRPr="007D1679">
        <w:rPr>
          <w:rFonts w:ascii="Tahoma" w:hAnsi="Tahoma" w:cs="Tahoma"/>
        </w:rPr>
        <w:t xml:space="preserve">dieciocho (18) años </w:t>
      </w:r>
      <w:r w:rsidRPr="007D1679">
        <w:rPr>
          <w:rFonts w:ascii="Tahoma" w:hAnsi="Tahoma" w:cs="Tahoma"/>
        </w:rPr>
        <w:t>de edad, salvo el caso de retención en la fuente, aportes al Sistema de Seguridad Social Integral</w:t>
      </w:r>
      <w:r w:rsidR="005672AD" w:rsidRPr="007D1679">
        <w:rPr>
          <w:rFonts w:ascii="Tahoma" w:hAnsi="Tahoma" w:cs="Tahoma"/>
        </w:rPr>
        <w:t xml:space="preserve">, aportes a entidades </w:t>
      </w:r>
      <w:r w:rsidR="0094212A" w:rsidRPr="007D1679">
        <w:rPr>
          <w:rFonts w:ascii="Tahoma" w:hAnsi="Tahoma" w:cs="Tahoma"/>
        </w:rPr>
        <w:t>de la economía solidaria</w:t>
      </w:r>
      <w:r w:rsidRPr="007D1679">
        <w:rPr>
          <w:rFonts w:ascii="Tahoma" w:hAnsi="Tahoma" w:cs="Tahoma"/>
        </w:rPr>
        <w:t xml:space="preserve"> y cuota</w:t>
      </w:r>
      <w:r w:rsidR="00A81905" w:rsidRPr="007D1679">
        <w:rPr>
          <w:rFonts w:ascii="Tahoma" w:hAnsi="Tahoma" w:cs="Tahoma"/>
        </w:rPr>
        <w:t>s</w:t>
      </w:r>
      <w:r w:rsidRPr="007D1679">
        <w:rPr>
          <w:rFonts w:ascii="Tahoma" w:hAnsi="Tahoma" w:cs="Tahoma"/>
        </w:rPr>
        <w:t xml:space="preserve"> sindical</w:t>
      </w:r>
      <w:r w:rsidR="00A81905" w:rsidRPr="007D1679">
        <w:rPr>
          <w:rFonts w:ascii="Tahoma" w:hAnsi="Tahoma" w:cs="Tahoma"/>
        </w:rPr>
        <w:t>es</w:t>
      </w:r>
      <w:r w:rsidRPr="007D1679">
        <w:rPr>
          <w:rFonts w:ascii="Tahoma" w:hAnsi="Tahoma" w:cs="Tahoma"/>
        </w:rPr>
        <w:t>.</w:t>
      </w:r>
    </w:p>
    <w:p w:rsidR="008029FD" w:rsidRPr="007D1679" w:rsidRDefault="008029FD" w:rsidP="00892BFB">
      <w:pPr>
        <w:jc w:val="both"/>
        <w:rPr>
          <w:rFonts w:ascii="Tahoma" w:hAnsi="Tahoma" w:cs="Tahoma"/>
        </w:rPr>
      </w:pPr>
    </w:p>
    <w:p w:rsidR="008029FD" w:rsidRPr="007D1679" w:rsidRDefault="008029FD" w:rsidP="00E046BD">
      <w:pPr>
        <w:numPr>
          <w:ilvl w:val="0"/>
          <w:numId w:val="11"/>
        </w:numPr>
        <w:jc w:val="both"/>
        <w:rPr>
          <w:rFonts w:ascii="Tahoma" w:hAnsi="Tahoma" w:cs="Tahoma"/>
        </w:rPr>
      </w:pPr>
      <w:r w:rsidRPr="007D1679">
        <w:rPr>
          <w:rFonts w:ascii="Tahoma" w:hAnsi="Tahoma" w:cs="Tahoma"/>
        </w:rPr>
        <w:t xml:space="preserve">Despedir la empleada embarazada menor de </w:t>
      </w:r>
      <w:r w:rsidR="00340772" w:rsidRPr="007D1679">
        <w:rPr>
          <w:rFonts w:ascii="Tahoma" w:hAnsi="Tahoma" w:cs="Tahoma"/>
        </w:rPr>
        <w:t>dieciocho (</w:t>
      </w:r>
      <w:r w:rsidRPr="007D1679">
        <w:rPr>
          <w:rFonts w:ascii="Tahoma" w:hAnsi="Tahoma" w:cs="Tahoma"/>
        </w:rPr>
        <w:t>18</w:t>
      </w:r>
      <w:r w:rsidR="00340772" w:rsidRPr="007D1679">
        <w:rPr>
          <w:rFonts w:ascii="Tahoma" w:hAnsi="Tahoma" w:cs="Tahoma"/>
        </w:rPr>
        <w:t>)</w:t>
      </w:r>
      <w:r w:rsidRPr="007D1679">
        <w:rPr>
          <w:rFonts w:ascii="Tahoma" w:hAnsi="Tahoma" w:cs="Tahoma"/>
        </w:rPr>
        <w:t xml:space="preserve"> años, sin permiso del Inspector de Trabajo.</w:t>
      </w:r>
    </w:p>
    <w:p w:rsidR="008029FD" w:rsidRPr="007D1679" w:rsidRDefault="008029FD" w:rsidP="00892BFB">
      <w:pPr>
        <w:jc w:val="both"/>
        <w:rPr>
          <w:rFonts w:ascii="Tahoma" w:hAnsi="Tahoma" w:cs="Tahoma"/>
        </w:rPr>
      </w:pPr>
    </w:p>
    <w:p w:rsidR="008029FD" w:rsidRPr="007D1679" w:rsidRDefault="008029FD" w:rsidP="00E046BD">
      <w:pPr>
        <w:numPr>
          <w:ilvl w:val="0"/>
          <w:numId w:val="11"/>
        </w:numPr>
        <w:jc w:val="both"/>
        <w:rPr>
          <w:rFonts w:ascii="Tahoma" w:hAnsi="Tahoma" w:cs="Tahoma"/>
        </w:rPr>
      </w:pPr>
      <w:r w:rsidRPr="007D1679">
        <w:rPr>
          <w:rFonts w:ascii="Tahoma" w:hAnsi="Tahoma" w:cs="Tahoma"/>
        </w:rPr>
        <w:t>Ordenar o permitir la ejecución de labores prohibidas para menores de edad.</w:t>
      </w:r>
    </w:p>
    <w:p w:rsidR="003976FC" w:rsidRPr="007D1679" w:rsidRDefault="003976FC" w:rsidP="003976FC">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7B5CD3" w:rsidRPr="007D1679">
        <w:rPr>
          <w:rFonts w:ascii="Tahoma" w:hAnsi="Tahoma" w:cs="Tahoma"/>
          <w:b/>
        </w:rPr>
        <w:t xml:space="preserve"> </w:t>
      </w:r>
      <w:r w:rsidR="00E27F6B" w:rsidRPr="007D1679">
        <w:rPr>
          <w:rFonts w:ascii="Tahoma" w:hAnsi="Tahoma" w:cs="Tahoma"/>
          <w:b/>
        </w:rPr>
        <w:t>6</w:t>
      </w:r>
      <w:r w:rsidR="00E27F6B">
        <w:rPr>
          <w:rFonts w:ascii="Tahoma" w:hAnsi="Tahoma" w:cs="Tahoma"/>
          <w:b/>
        </w:rPr>
        <w:t>0</w:t>
      </w:r>
      <w:r w:rsidR="008029FD" w:rsidRPr="007D1679">
        <w:rPr>
          <w:rFonts w:ascii="Tahoma" w:hAnsi="Tahoma" w:cs="Tahoma"/>
          <w:b/>
          <w:sz w:val="22"/>
        </w:rPr>
        <w:t xml:space="preserve">.-  Se prohíbe a </w:t>
      </w:r>
      <w:r w:rsidR="00F3765B">
        <w:rPr>
          <w:rFonts w:ascii="Tahoma" w:hAnsi="Tahoma" w:cs="Tahoma"/>
          <w:b/>
          <w:sz w:val="22"/>
        </w:rPr>
        <w:t>LOS EMPLEADOS</w:t>
      </w:r>
      <w:r w:rsidR="008029FD" w:rsidRPr="007D1679">
        <w:rPr>
          <w:rFonts w:ascii="Tahoma" w:hAnsi="Tahoma" w:cs="Tahoma"/>
          <w:b/>
          <w:sz w:val="22"/>
        </w:rPr>
        <w:t>:</w:t>
      </w:r>
    </w:p>
    <w:p w:rsidR="008029FD" w:rsidRPr="007D1679" w:rsidRDefault="008029FD">
      <w:pPr>
        <w:jc w:val="both"/>
        <w:rPr>
          <w:rFonts w:ascii="Tahoma" w:hAnsi="Tahoma" w:cs="Tahoma"/>
        </w:rPr>
      </w:pPr>
    </w:p>
    <w:p w:rsidR="008654B1" w:rsidRDefault="008654B1" w:rsidP="00E046BD">
      <w:pPr>
        <w:numPr>
          <w:ilvl w:val="0"/>
          <w:numId w:val="18"/>
        </w:numPr>
        <w:jc w:val="both"/>
        <w:rPr>
          <w:rFonts w:ascii="Tahoma" w:hAnsi="Tahoma" w:cs="Tahoma"/>
        </w:rPr>
      </w:pPr>
      <w:r w:rsidRPr="007D1679">
        <w:rPr>
          <w:rFonts w:ascii="Tahoma" w:hAnsi="Tahoma" w:cs="Tahoma"/>
        </w:rPr>
        <w:t>Atender durante las horas de trabajo ocupaciones o asuntos diferentes a los que le encomiende EL EMPLEADOR.</w:t>
      </w:r>
    </w:p>
    <w:p w:rsidR="00DF795E" w:rsidRDefault="00DF795E" w:rsidP="00DF795E">
      <w:pPr>
        <w:ind w:left="720"/>
        <w:jc w:val="both"/>
        <w:rPr>
          <w:rFonts w:ascii="Tahoma" w:hAnsi="Tahoma" w:cs="Tahoma"/>
        </w:rPr>
      </w:pPr>
    </w:p>
    <w:p w:rsidR="00DF795E" w:rsidRDefault="00DF795E" w:rsidP="00E046BD">
      <w:pPr>
        <w:numPr>
          <w:ilvl w:val="0"/>
          <w:numId w:val="18"/>
        </w:numPr>
        <w:jc w:val="both"/>
        <w:rPr>
          <w:rFonts w:ascii="Tahoma" w:hAnsi="Tahoma" w:cs="Tahoma"/>
        </w:rPr>
      </w:pPr>
      <w:r>
        <w:rPr>
          <w:rFonts w:ascii="Tahoma" w:hAnsi="Tahoma" w:cs="Tahoma"/>
        </w:rPr>
        <w:t>Hacerse acompañar en sus correrías de trabajo por personas ajenas a la empresa.</w:t>
      </w:r>
    </w:p>
    <w:p w:rsidR="00DF795E" w:rsidRDefault="00DF795E" w:rsidP="00DF795E">
      <w:pPr>
        <w:pStyle w:val="Prrafodelista"/>
        <w:rPr>
          <w:rFonts w:ascii="Tahoma" w:hAnsi="Tahoma" w:cs="Tahoma"/>
        </w:rPr>
      </w:pPr>
    </w:p>
    <w:p w:rsidR="00DF795E" w:rsidRPr="007D1679" w:rsidRDefault="00DF795E" w:rsidP="00E046BD">
      <w:pPr>
        <w:numPr>
          <w:ilvl w:val="0"/>
          <w:numId w:val="18"/>
        </w:numPr>
        <w:jc w:val="both"/>
        <w:rPr>
          <w:rFonts w:ascii="Tahoma" w:hAnsi="Tahoma" w:cs="Tahoma"/>
        </w:rPr>
      </w:pPr>
      <w:r>
        <w:rPr>
          <w:rFonts w:ascii="Tahoma" w:hAnsi="Tahoma" w:cs="Tahoma"/>
        </w:rPr>
        <w:t xml:space="preserve">Fumar dentro de las instalaciones de </w:t>
      </w:r>
      <w:r w:rsidR="00CA7990">
        <w:rPr>
          <w:rFonts w:ascii="Tahoma" w:hAnsi="Tahoma" w:cs="Tahoma"/>
        </w:rPr>
        <w:t>La Empresa</w:t>
      </w:r>
      <w:r>
        <w:rPr>
          <w:rFonts w:ascii="Tahoma" w:hAnsi="Tahoma" w:cs="Tahoma"/>
        </w:rPr>
        <w:t>.</w:t>
      </w:r>
    </w:p>
    <w:p w:rsidR="008654B1" w:rsidRPr="007D1679" w:rsidRDefault="008654B1" w:rsidP="008654B1">
      <w:pPr>
        <w:jc w:val="both"/>
        <w:rPr>
          <w:rFonts w:ascii="Tahoma" w:hAnsi="Tahoma" w:cs="Tahoma"/>
        </w:rPr>
      </w:pPr>
    </w:p>
    <w:p w:rsidR="008654B1" w:rsidRPr="007D1679" w:rsidRDefault="008654B1" w:rsidP="00E046BD">
      <w:pPr>
        <w:pStyle w:val="a"/>
        <w:numPr>
          <w:ilvl w:val="0"/>
          <w:numId w:val="18"/>
        </w:numPr>
        <w:rPr>
          <w:rFonts w:ascii="Tahoma" w:hAnsi="Tahoma" w:cs="Tahoma"/>
          <w:sz w:val="20"/>
          <w:lang w:val="es-ES_tradnl"/>
        </w:rPr>
      </w:pPr>
      <w:r w:rsidRPr="007D1679">
        <w:rPr>
          <w:rFonts w:ascii="Tahoma" w:hAnsi="Tahoma" w:cs="Tahoma"/>
          <w:sz w:val="20"/>
          <w:lang w:val="es-ES_tradnl"/>
        </w:rPr>
        <w:t xml:space="preserve">Desacreditar en alguna forma a </w:t>
      </w:r>
      <w:r w:rsidR="00CA7990">
        <w:rPr>
          <w:rFonts w:ascii="Tahoma" w:hAnsi="Tahoma" w:cs="Tahoma"/>
          <w:sz w:val="20"/>
          <w:lang w:val="es-ES_tradnl"/>
        </w:rPr>
        <w:t xml:space="preserve">la Empresa o a su </w:t>
      </w:r>
      <w:r w:rsidRPr="007D1679">
        <w:rPr>
          <w:rFonts w:ascii="Tahoma" w:hAnsi="Tahoma" w:cs="Tahoma"/>
          <w:sz w:val="20"/>
          <w:lang w:val="es-ES_tradnl"/>
        </w:rPr>
        <w:t xml:space="preserve"> EMPLEADOR, con manifestaciones o actos encaminados a tal fin.</w:t>
      </w:r>
    </w:p>
    <w:p w:rsidR="008654B1" w:rsidRPr="007D1679" w:rsidRDefault="008654B1" w:rsidP="008654B1">
      <w:pPr>
        <w:ind w:left="426" w:hanging="426"/>
        <w:jc w:val="both"/>
        <w:rPr>
          <w:rFonts w:ascii="Tahoma" w:hAnsi="Tahoma" w:cs="Tahoma"/>
        </w:rPr>
      </w:pPr>
    </w:p>
    <w:p w:rsidR="008654B1" w:rsidRDefault="008654B1" w:rsidP="00E046BD">
      <w:pPr>
        <w:numPr>
          <w:ilvl w:val="0"/>
          <w:numId w:val="18"/>
        </w:numPr>
        <w:jc w:val="both"/>
        <w:rPr>
          <w:rFonts w:ascii="Tahoma" w:hAnsi="Tahoma" w:cs="Tahoma"/>
        </w:rPr>
      </w:pPr>
      <w:r w:rsidRPr="007D1679">
        <w:rPr>
          <w:rFonts w:ascii="Tahoma" w:hAnsi="Tahoma" w:cs="Tahoma"/>
        </w:rPr>
        <w:t xml:space="preserve">Presentarse </w:t>
      </w:r>
      <w:r w:rsidR="00DF795E">
        <w:rPr>
          <w:rFonts w:ascii="Tahoma" w:hAnsi="Tahoma" w:cs="Tahoma"/>
        </w:rPr>
        <w:t xml:space="preserve">en el sitio de trabajo </w:t>
      </w:r>
      <w:r w:rsidRPr="007D1679">
        <w:rPr>
          <w:rFonts w:ascii="Tahoma" w:hAnsi="Tahoma" w:cs="Tahoma"/>
        </w:rPr>
        <w:t>por fuera de la hora y el día en punto en que fue programado.</w:t>
      </w:r>
    </w:p>
    <w:p w:rsidR="00DF795E" w:rsidRDefault="00DF795E" w:rsidP="00DF795E">
      <w:pPr>
        <w:pStyle w:val="Prrafodelista"/>
        <w:rPr>
          <w:rFonts w:ascii="Tahoma" w:hAnsi="Tahoma" w:cs="Tahoma"/>
        </w:rPr>
      </w:pPr>
    </w:p>
    <w:p w:rsidR="00DF795E" w:rsidRPr="007D1679" w:rsidRDefault="00DF795E" w:rsidP="00E046BD">
      <w:pPr>
        <w:numPr>
          <w:ilvl w:val="0"/>
          <w:numId w:val="18"/>
        </w:numPr>
        <w:jc w:val="both"/>
        <w:rPr>
          <w:rFonts w:ascii="Tahoma" w:hAnsi="Tahoma" w:cs="Tahoma"/>
        </w:rPr>
      </w:pPr>
      <w:r>
        <w:rPr>
          <w:rFonts w:ascii="Tahoma" w:hAnsi="Tahoma" w:cs="Tahoma"/>
        </w:rPr>
        <w:t>Ausentarse injustificadamente del sitio de trabajo.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Suministrar, sin autorización expresa por parte de </w:t>
      </w:r>
      <w:r w:rsidR="00F3765B">
        <w:rPr>
          <w:rFonts w:ascii="Tahoma" w:hAnsi="Tahoma" w:cs="Tahoma"/>
        </w:rPr>
        <w:t>EL EMPLEADOR</w:t>
      </w:r>
      <w:r w:rsidRPr="007D1679">
        <w:rPr>
          <w:rFonts w:ascii="Tahoma" w:hAnsi="Tahoma" w:cs="Tahoma"/>
        </w:rPr>
        <w:t xml:space="preserve">, a un tercero o compañero de trabajo, por cualquier medio, cualquier información que esté bajo su responsabilidad, sea que ésta pueda o no causarle perjuicios a </w:t>
      </w:r>
      <w:r w:rsidR="00F3765B">
        <w:rPr>
          <w:rFonts w:ascii="Tahoma" w:hAnsi="Tahoma" w:cs="Tahoma"/>
        </w:rPr>
        <w:t>EL EMPLEADOR</w:t>
      </w:r>
      <w:r w:rsidRPr="007D1679">
        <w:rPr>
          <w:rFonts w:ascii="Tahoma" w:hAnsi="Tahoma" w:cs="Tahoma"/>
        </w:rPr>
        <w:t xml:space="preserve"> o tenga o no el carácter de reservado legalmente.</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Sustraer de las oficinas, planta de producción, talleres, campamentos o sitios de trabajo, los instrumentos, productos o materias primas, equipos  de cómputo u  otros elementos, sin permiso escrito de </w:t>
      </w:r>
      <w:r w:rsidR="00F3765B">
        <w:rPr>
          <w:rFonts w:ascii="Tahoma" w:hAnsi="Tahoma" w:cs="Tahoma"/>
        </w:rPr>
        <w:t>EL EMPLEADOR</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Presentarse al trabajo en estado de embriaguez o bajo la influencia de narcóticos o drogas psicoactivas o enervantes.</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lastRenderedPageBreak/>
        <w:t>Conservar armas de cualquier clase en el sitio del trabajo, a excepción de las que con autorización legal puedan llevar los celadores.</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Faltar al trabajo sin justa causa de impedimento o sin permiso de </w:t>
      </w:r>
      <w:r w:rsidR="00F3765B">
        <w:rPr>
          <w:rFonts w:ascii="Tahoma" w:hAnsi="Tahoma" w:cs="Tahoma"/>
        </w:rPr>
        <w:t>EL EMPLEADOR</w:t>
      </w:r>
      <w:r w:rsidRPr="007D1679">
        <w:rPr>
          <w:rFonts w:ascii="Tahoma" w:hAnsi="Tahoma" w:cs="Tahoma"/>
        </w:rPr>
        <w:t>, excepto en los casos de huelga, en los cuales, de todos modos, no deben abandonar el lugar del trabajo.  Así mismo, llegar al lugar del trabajo después de la hora de iniciación de la jornada, sin causa justificada.</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Disminuir intencionalmente el ritmo de ejecución del traba</w:t>
      </w:r>
      <w:r w:rsidR="006A46D6" w:rsidRPr="007D1679">
        <w:rPr>
          <w:rFonts w:ascii="Tahoma" w:hAnsi="Tahoma" w:cs="Tahoma"/>
        </w:rPr>
        <w:t xml:space="preserve">jo, suspender labores, promover </w:t>
      </w:r>
      <w:r w:rsidRPr="007D1679">
        <w:rPr>
          <w:rFonts w:ascii="Tahoma" w:hAnsi="Tahoma" w:cs="Tahoma"/>
        </w:rPr>
        <w:t>suspensiones intempestivas del trabajo o incitar a su declaración o mantenimiento, sea que participe o no en ellas.</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Hacer sin autorización, colectas, rifas y suscripciones o cualquier otra clase de propaganda en los lugares de trabajo y utilizar las carteleras de </w:t>
      </w:r>
      <w:r w:rsidR="00CA7990">
        <w:rPr>
          <w:rFonts w:ascii="Tahoma" w:hAnsi="Tahoma" w:cs="Tahoma"/>
        </w:rPr>
        <w:t xml:space="preserve">la Empresa </w:t>
      </w:r>
      <w:r w:rsidRPr="007D1679">
        <w:rPr>
          <w:rFonts w:ascii="Tahoma" w:hAnsi="Tahoma" w:cs="Tahoma"/>
        </w:rPr>
        <w:t xml:space="preserve">para </w:t>
      </w:r>
      <w:r w:rsidR="00CA7990">
        <w:rPr>
          <w:rFonts w:ascii="Tahoma" w:hAnsi="Tahoma" w:cs="Tahoma"/>
        </w:rPr>
        <w:t xml:space="preserve">tal </w:t>
      </w:r>
      <w:r w:rsidR="00CA7990" w:rsidRPr="007D1679">
        <w:rPr>
          <w:rFonts w:ascii="Tahoma" w:hAnsi="Tahoma" w:cs="Tahoma"/>
        </w:rPr>
        <w:t xml:space="preserve"> </w:t>
      </w:r>
      <w:r w:rsidRPr="007D1679">
        <w:rPr>
          <w:rFonts w:ascii="Tahoma" w:hAnsi="Tahoma" w:cs="Tahoma"/>
        </w:rPr>
        <w:t xml:space="preserve">fin. </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Patrocinar, manejar o pertenecer a las llamadas “natilleras” y ejercitar cualquier clase de juegos de suerte y azar dentro de </w:t>
      </w:r>
      <w:r w:rsidR="00CA7990">
        <w:rPr>
          <w:rFonts w:ascii="Tahoma" w:hAnsi="Tahoma" w:cs="Tahoma"/>
        </w:rPr>
        <w:t>La Empresa</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Coartar la libertad para trabajar o no trabajar; para afiliarse o no a un sindicato o permanecer en él o retirarse.</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No cuidar los equipos de protección personal o colectiva, las herramientas de trabajo y las instalaciones locativas, o atentar de cualquier forma contra estas.</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Usar los equipos, instrumentos o herramientas suministradas por </w:t>
      </w:r>
      <w:r w:rsidR="00F3765B">
        <w:rPr>
          <w:rFonts w:ascii="Tahoma" w:hAnsi="Tahoma" w:cs="Tahoma"/>
        </w:rPr>
        <w:t>EL EMPLEADOR</w:t>
      </w:r>
      <w:r w:rsidRPr="007D1679">
        <w:rPr>
          <w:rFonts w:ascii="Tahoma" w:hAnsi="Tahoma" w:cs="Tahoma"/>
        </w:rPr>
        <w:t xml:space="preserve"> en objetos distintos del trabajo contratado.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Suministrar a extraños, sin autorización expresa de las directivas de</w:t>
      </w:r>
      <w:r w:rsidR="00CA7990">
        <w:rPr>
          <w:rFonts w:ascii="Tahoma" w:hAnsi="Tahoma" w:cs="Tahoma"/>
        </w:rPr>
        <w:t xml:space="preserve"> La Empresa</w:t>
      </w:r>
      <w:r w:rsidRPr="007D1679">
        <w:rPr>
          <w:rFonts w:ascii="Tahoma" w:hAnsi="Tahoma" w:cs="Tahoma"/>
        </w:rPr>
        <w:t>, datos relacionados con la organización interna de la misma o respecto de sus sistemas, servicios, salarios</w:t>
      </w:r>
      <w:r w:rsidR="00130730" w:rsidRPr="007D1679">
        <w:rPr>
          <w:rFonts w:ascii="Tahoma" w:hAnsi="Tahoma" w:cs="Tahoma"/>
        </w:rPr>
        <w:t xml:space="preserve">, precios </w:t>
      </w:r>
      <w:r w:rsidRPr="007D1679">
        <w:rPr>
          <w:rFonts w:ascii="Tahoma" w:hAnsi="Tahoma" w:cs="Tahoma"/>
        </w:rPr>
        <w:t>o procedimientos.</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Violar el compromiso de exclusividad de servicios que se hubiere pactado en el contrato individual de trabajo.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Aprovecharse, en beneficio propio o ajeno, de los estudios, descubrimientos, inventos, informaciones de </w:t>
      </w:r>
      <w:r w:rsidR="00F3765B">
        <w:rPr>
          <w:rFonts w:ascii="Tahoma" w:hAnsi="Tahoma" w:cs="Tahoma"/>
        </w:rPr>
        <w:t>EL EMPLEADOR</w:t>
      </w:r>
      <w:r w:rsidRPr="007D1679">
        <w:rPr>
          <w:rFonts w:ascii="Tahoma" w:hAnsi="Tahoma" w:cs="Tahoma"/>
        </w:rPr>
        <w:t>, obtenidas con o sin su intervención o divulgarlos en todo o en parte, sin autorización expresa de las directivas de</w:t>
      </w:r>
      <w:r w:rsidR="008D1494">
        <w:rPr>
          <w:rFonts w:ascii="Tahoma" w:hAnsi="Tahoma" w:cs="Tahoma"/>
        </w:rPr>
        <w:t xml:space="preserve"> La Empresa</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Ocuparse en asuntos distintos de su labor durante horas de trabajo, sin previa autorización de su superior inmediato. </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Ejecutar cualquier acto que ponga en peligro su seguridad, la de sus compañeros de trabajo, la de sus superiores o la de terceras personas, o que amenace o perjudique los equipos, edificios u otros elementos de propiedad de </w:t>
      </w:r>
      <w:r w:rsidR="000C52A5">
        <w:rPr>
          <w:rFonts w:ascii="Tahoma" w:hAnsi="Tahoma" w:cs="Tahoma"/>
        </w:rPr>
        <w:t xml:space="preserve">La Empresa </w:t>
      </w:r>
      <w:r w:rsidRPr="007D1679">
        <w:rPr>
          <w:rFonts w:ascii="Tahoma" w:hAnsi="Tahoma" w:cs="Tahoma"/>
        </w:rPr>
        <w:t xml:space="preserve">, incluyendo el cumplimiento legal al que está sometido </w:t>
      </w:r>
      <w:r w:rsidR="00F3765B">
        <w:rPr>
          <w:rFonts w:ascii="Tahoma" w:hAnsi="Tahoma" w:cs="Tahoma"/>
        </w:rPr>
        <w:t>EL EMPLEADO</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Suspender labores para conversar o tratar asuntos ajenos al trabajo y abandonar éste antes de la hora en que termina su jornada. Esta </w:t>
      </w:r>
      <w:r w:rsidR="00D91227">
        <w:rPr>
          <w:rFonts w:ascii="Tahoma" w:hAnsi="Tahoma" w:cs="Tahoma"/>
        </w:rPr>
        <w:t xml:space="preserve">última </w:t>
      </w:r>
      <w:r w:rsidRPr="007D1679">
        <w:rPr>
          <w:rFonts w:ascii="Tahoma" w:hAnsi="Tahoma" w:cs="Tahoma"/>
        </w:rPr>
        <w:t xml:space="preserve">circunstancia no aplica para los </w:t>
      </w:r>
      <w:r w:rsidR="00F3765B">
        <w:rPr>
          <w:rFonts w:ascii="Tahoma" w:hAnsi="Tahoma" w:cs="Tahoma"/>
        </w:rPr>
        <w:t xml:space="preserve"> EMPLEADOS</w:t>
      </w:r>
      <w:r w:rsidRPr="007D1679">
        <w:rPr>
          <w:rFonts w:ascii="Tahoma" w:hAnsi="Tahoma" w:cs="Tahoma"/>
        </w:rPr>
        <w:t xml:space="preserve"> considerados de </w:t>
      </w:r>
      <w:r w:rsidRPr="007D1679">
        <w:rPr>
          <w:rFonts w:ascii="Tahoma" w:hAnsi="Tahoma" w:cs="Tahoma"/>
          <w:i/>
        </w:rPr>
        <w:t>manejo</w:t>
      </w:r>
      <w:r w:rsidR="00D91227">
        <w:rPr>
          <w:rFonts w:ascii="Tahoma" w:hAnsi="Tahoma" w:cs="Tahoma"/>
          <w:i/>
        </w:rPr>
        <w:t>, dirección o</w:t>
      </w:r>
      <w:r w:rsidRPr="007D1679">
        <w:rPr>
          <w:rFonts w:ascii="Tahoma" w:hAnsi="Tahoma" w:cs="Tahoma"/>
          <w:i/>
        </w:rPr>
        <w:t xml:space="preserve"> confianza</w:t>
      </w:r>
      <w:r w:rsidR="00D91227">
        <w:rPr>
          <w:rFonts w:ascii="Tahoma" w:hAnsi="Tahoma" w:cs="Tahoma"/>
        </w:rPr>
        <w:t xml:space="preserve">, </w:t>
      </w:r>
      <w:r w:rsidRPr="007D1679">
        <w:rPr>
          <w:rFonts w:ascii="Tahoma" w:hAnsi="Tahoma" w:cs="Tahoma"/>
        </w:rPr>
        <w:t>quienes por su carácter no están obligados al cumplimiento de horarios, pero sí de informar a su superior inmediato las novedades en la programación de sus tareas.</w:t>
      </w:r>
    </w:p>
    <w:p w:rsidR="008654B1" w:rsidRPr="007D1679" w:rsidRDefault="008654B1" w:rsidP="00E046BD">
      <w:pPr>
        <w:numPr>
          <w:ilvl w:val="0"/>
          <w:numId w:val="18"/>
        </w:numPr>
        <w:jc w:val="both"/>
        <w:rPr>
          <w:rFonts w:ascii="Tahoma" w:hAnsi="Tahoma" w:cs="Tahoma"/>
        </w:rPr>
      </w:pPr>
      <w:r w:rsidRPr="007D1679">
        <w:rPr>
          <w:rFonts w:ascii="Tahoma" w:hAnsi="Tahoma" w:cs="Tahoma"/>
        </w:rPr>
        <w:lastRenderedPageBreak/>
        <w:t xml:space="preserve">Negarse a laborar en el turno que en cualquier momento le asigne </w:t>
      </w:r>
      <w:r w:rsidR="00F3765B">
        <w:rPr>
          <w:rFonts w:ascii="Tahoma" w:hAnsi="Tahoma" w:cs="Tahoma"/>
        </w:rPr>
        <w:t>EL EMPLEADOR</w:t>
      </w:r>
      <w:r w:rsidR="00D23C36">
        <w:rPr>
          <w:rFonts w:ascii="Tahoma" w:hAnsi="Tahoma" w:cs="Tahoma"/>
        </w:rPr>
        <w:t xml:space="preserve"> o el Jefe Inmediato</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Discutir durante el trabajo o dentro de las instalaciones de </w:t>
      </w:r>
      <w:r w:rsidR="00D23C36">
        <w:rPr>
          <w:rFonts w:ascii="Tahoma" w:hAnsi="Tahoma" w:cs="Tahoma"/>
        </w:rPr>
        <w:t xml:space="preserve">La Empresa </w:t>
      </w:r>
      <w:r w:rsidRPr="007D1679">
        <w:rPr>
          <w:rFonts w:ascii="Tahoma" w:hAnsi="Tahoma" w:cs="Tahoma"/>
        </w:rPr>
        <w:t>sobre cuestiones relacionadas con política o religión.</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Promover altercados o reñir en cualquier forma en las instalaciones de</w:t>
      </w:r>
      <w:r w:rsidR="00677F44">
        <w:rPr>
          <w:rFonts w:ascii="Tahoma" w:hAnsi="Tahoma" w:cs="Tahoma"/>
        </w:rPr>
        <w:t xml:space="preserve"> </w:t>
      </w:r>
      <w:r w:rsidR="00D23C36">
        <w:rPr>
          <w:rFonts w:ascii="Tahoma" w:hAnsi="Tahoma" w:cs="Tahoma"/>
        </w:rPr>
        <w:t>La Empresa</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Vender o distribuir en cualquier forma mercancías, loterías, chance, jugar dinero u otros objetos en las instalaciones de </w:t>
      </w:r>
      <w:r w:rsidR="00D23C36">
        <w:rPr>
          <w:rFonts w:ascii="Tahoma" w:hAnsi="Tahoma" w:cs="Tahoma"/>
        </w:rPr>
        <w:t>La Empresa</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Ingerir bebidas alcohólicas en el sitio de trabajo o utilizar en el mismo, narcóticos o drogas enervantes. Concesión especial y limitada en el tiempo y en el alcance, puede hacer </w:t>
      </w:r>
      <w:r w:rsidR="00F3765B">
        <w:rPr>
          <w:rFonts w:ascii="Tahoma" w:hAnsi="Tahoma" w:cs="Tahoma"/>
        </w:rPr>
        <w:t>EL EMPLEADOR</w:t>
      </w:r>
      <w:r w:rsidRPr="007D1679">
        <w:rPr>
          <w:rFonts w:ascii="Tahoma" w:hAnsi="Tahoma" w:cs="Tahoma"/>
        </w:rPr>
        <w:t xml:space="preserve"> consumo de bebidas alcohólicas durante la realización de actividades lúdicas, de celebración o recreativas al interior de </w:t>
      </w:r>
      <w:r w:rsidR="00D23C36">
        <w:rPr>
          <w:rFonts w:ascii="Tahoma" w:hAnsi="Tahoma" w:cs="Tahoma"/>
        </w:rPr>
        <w:t>La empresa</w:t>
      </w:r>
      <w:r w:rsidRPr="007D1679">
        <w:rPr>
          <w:rFonts w:ascii="Tahoma" w:hAnsi="Tahoma" w:cs="Tahoma"/>
        </w:rPr>
        <w:t>. En cualquier caso, el personal que tiene esta licencia no está autorizado para ejecutar ningún tipo de labor inherente a su cargo, ni el de otros compañeros.</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Hacer préstamos en dinero entre </w:t>
      </w:r>
      <w:r w:rsidR="00F3765B">
        <w:rPr>
          <w:rFonts w:ascii="Tahoma" w:hAnsi="Tahoma" w:cs="Tahoma"/>
        </w:rPr>
        <w:t>EMPLEADOS</w:t>
      </w:r>
      <w:r w:rsidR="00677F44">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Dormir o acostarse en el turno de trabajo, excepto en situaciones especiales de los procesos, en las cuales el jefe inmediato puede determinar un descanso para algunos </w:t>
      </w:r>
      <w:r w:rsidR="00256800">
        <w:rPr>
          <w:rFonts w:ascii="Tahoma" w:hAnsi="Tahoma" w:cs="Tahoma"/>
        </w:rPr>
        <w:t xml:space="preserve">de </w:t>
      </w:r>
      <w:r w:rsidR="00F3765B">
        <w:rPr>
          <w:rFonts w:ascii="Tahoma" w:hAnsi="Tahoma" w:cs="Tahoma"/>
        </w:rPr>
        <w:t>LOS EMPLEADOS</w:t>
      </w:r>
      <w:r w:rsidRPr="007D1679">
        <w:rPr>
          <w:rFonts w:ascii="Tahoma" w:hAnsi="Tahoma" w:cs="Tahoma"/>
        </w:rPr>
        <w:t xml:space="preserve">, sin comprometer la capacidad de monitoreo y control de las operaciones. </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Retirarse del sitio de trabajo antes de que se presente el Empleado que debe recibir el turno, sin dar aviso a su superior, con lo que se pone en riesgo la capacidad de control de los procesos.</w:t>
      </w:r>
    </w:p>
    <w:p w:rsidR="008654B1" w:rsidRPr="007D1679" w:rsidRDefault="008654B1" w:rsidP="008654B1">
      <w:pPr>
        <w:ind w:left="426" w:hanging="426"/>
        <w:jc w:val="both"/>
        <w:rPr>
          <w:rFonts w:ascii="Tahoma" w:hAnsi="Tahoma" w:cs="Tahoma"/>
        </w:rPr>
      </w:pPr>
    </w:p>
    <w:p w:rsidR="008654B1" w:rsidRPr="000C52A5" w:rsidRDefault="008654B1" w:rsidP="000C52A5">
      <w:pPr>
        <w:numPr>
          <w:ilvl w:val="0"/>
          <w:numId w:val="18"/>
        </w:numPr>
        <w:jc w:val="both"/>
        <w:rPr>
          <w:rFonts w:ascii="Tahoma" w:hAnsi="Tahoma" w:cs="Tahoma"/>
        </w:rPr>
      </w:pPr>
      <w:r w:rsidRPr="007D1679">
        <w:rPr>
          <w:rFonts w:ascii="Tahoma" w:hAnsi="Tahoma" w:cs="Tahoma"/>
        </w:rPr>
        <w:t xml:space="preserve">Cambiar turno de trabajo sin autorización de </w:t>
      </w:r>
      <w:r w:rsidR="00F3765B">
        <w:rPr>
          <w:rFonts w:ascii="Tahoma" w:hAnsi="Tahoma" w:cs="Tahoma"/>
        </w:rPr>
        <w:t>EL EMPLEADOR</w:t>
      </w:r>
      <w:r w:rsidR="000C52A5" w:rsidRPr="000C52A5">
        <w:rPr>
          <w:rFonts w:ascii="Tahoma" w:hAnsi="Tahoma" w:cs="Tahoma"/>
        </w:rPr>
        <w:t xml:space="preserve"> </w:t>
      </w:r>
      <w:r w:rsidR="000C52A5">
        <w:rPr>
          <w:rFonts w:ascii="Tahoma" w:hAnsi="Tahoma" w:cs="Tahoma"/>
        </w:rPr>
        <w:t>o de su Jefe Inmediato</w:t>
      </w:r>
      <w:r w:rsidRPr="000C52A5">
        <w:rPr>
          <w:rFonts w:ascii="Tahoma" w:hAnsi="Tahoma" w:cs="Tahoma"/>
        </w:rPr>
        <w:t xml:space="preserve">, reemplazar a otro Empleado en sus labores, o confiar a otro Empleado el manejo de vehículos, instrumentos, herramientas y elementos y valores que le hubieren sido confiados por </w:t>
      </w:r>
      <w:r w:rsidR="00F3765B" w:rsidRPr="000C52A5">
        <w:rPr>
          <w:rFonts w:ascii="Tahoma" w:hAnsi="Tahoma" w:cs="Tahoma"/>
        </w:rPr>
        <w:t>EL EMPLEADOR</w:t>
      </w:r>
      <w:r w:rsidRPr="000C52A5">
        <w:rPr>
          <w:rFonts w:ascii="Tahoma" w:hAnsi="Tahoma" w:cs="Tahoma"/>
        </w:rPr>
        <w:t xml:space="preserve"> sin previa autorización de su superior inmediato.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Trabajar horas extras o en días festivos sin autorización de </w:t>
      </w:r>
      <w:r w:rsidR="00F3765B">
        <w:rPr>
          <w:rFonts w:ascii="Tahoma" w:hAnsi="Tahoma" w:cs="Tahoma"/>
        </w:rPr>
        <w:t>EL EMPLEADOR</w:t>
      </w:r>
      <w:r w:rsidR="000C52A5">
        <w:rPr>
          <w:rFonts w:ascii="Tahoma" w:hAnsi="Tahoma" w:cs="Tahoma"/>
        </w:rPr>
        <w:t xml:space="preserve"> o de su Jefe Inmediato</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Incitar o inducir a otros compañeros para que desconozcan las órdenes impartidas por sus superiores o jefes.</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Realizar cualquier clase o tipo de reuniones en las instalaciones de</w:t>
      </w:r>
      <w:r w:rsidR="000C52A5">
        <w:rPr>
          <w:rFonts w:ascii="Tahoma" w:hAnsi="Tahoma" w:cs="Tahoma"/>
        </w:rPr>
        <w:t xml:space="preserve"> La Empresa </w:t>
      </w:r>
      <w:r w:rsidRPr="007D1679">
        <w:rPr>
          <w:rFonts w:ascii="Tahoma" w:hAnsi="Tahoma" w:cs="Tahoma"/>
        </w:rPr>
        <w:t>sin la debida autorización, así sea en horas diferentes de trabajo.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Adulterar las tarjetas de control de entrada y salida o marcar la de otro u otros </w:t>
      </w:r>
      <w:r w:rsidR="00F3765B">
        <w:rPr>
          <w:rFonts w:ascii="Tahoma" w:hAnsi="Tahoma" w:cs="Tahoma"/>
        </w:rPr>
        <w:t>LOS EMPLEADOS</w:t>
      </w:r>
      <w:r w:rsidRPr="007D1679">
        <w:rPr>
          <w:rFonts w:ascii="Tahoma" w:hAnsi="Tahoma" w:cs="Tahoma"/>
        </w:rPr>
        <w:t>, o presionar a la persona encargada para que efectúe cambios en el registro de tiempo, cualquiera sea el mecanismo de captura de esa información.</w:t>
      </w:r>
    </w:p>
    <w:p w:rsidR="008654B1" w:rsidRPr="005B2361" w:rsidRDefault="008654B1" w:rsidP="008654B1">
      <w:pPr>
        <w:ind w:left="426" w:hanging="426"/>
        <w:jc w:val="both"/>
        <w:rPr>
          <w:rFonts w:ascii="Tahoma" w:hAnsi="Tahoma" w:cs="Tahoma"/>
        </w:rPr>
      </w:pPr>
    </w:p>
    <w:p w:rsidR="005B2361" w:rsidRPr="005B2361" w:rsidRDefault="005B2361" w:rsidP="005B2361">
      <w:pPr>
        <w:numPr>
          <w:ilvl w:val="0"/>
          <w:numId w:val="18"/>
        </w:numPr>
        <w:jc w:val="both"/>
        <w:rPr>
          <w:rFonts w:ascii="Tahoma" w:hAnsi="Tahoma" w:cs="Tahoma"/>
        </w:rPr>
      </w:pPr>
      <w:r w:rsidRPr="005B2361">
        <w:rPr>
          <w:rFonts w:ascii="Tahoma" w:hAnsi="Tahoma" w:cs="Tahoma"/>
        </w:rPr>
        <w:t xml:space="preserve">Limpiar, engrasar, reparar o en general hacer mantenimiento a máquinas que se encuentren en movimiento. En los casos en que por requerimientos de producción </w:t>
      </w:r>
      <w:r>
        <w:rPr>
          <w:rFonts w:ascii="Tahoma" w:hAnsi="Tahoma" w:cs="Tahoma"/>
        </w:rPr>
        <w:t>deba hacerse</w:t>
      </w:r>
      <w:r w:rsidRPr="005B2361">
        <w:rPr>
          <w:rFonts w:ascii="Tahoma" w:hAnsi="Tahoma" w:cs="Tahoma"/>
        </w:rPr>
        <w:t>,</w:t>
      </w:r>
      <w:r>
        <w:rPr>
          <w:rFonts w:ascii="Tahoma" w:hAnsi="Tahoma" w:cs="Tahoma"/>
        </w:rPr>
        <w:t xml:space="preserve"> est</w:t>
      </w:r>
      <w:r w:rsidRPr="005B2361">
        <w:rPr>
          <w:rFonts w:ascii="Tahoma" w:hAnsi="Tahoma" w:cs="Tahoma"/>
        </w:rPr>
        <w:t xml:space="preserve">a actividad </w:t>
      </w:r>
      <w:r w:rsidR="004E6689">
        <w:rPr>
          <w:rFonts w:ascii="Tahoma" w:hAnsi="Tahoma" w:cs="Tahoma"/>
        </w:rPr>
        <w:t xml:space="preserve">debe realizarse </w:t>
      </w:r>
      <w:r w:rsidRPr="005B2361">
        <w:rPr>
          <w:rFonts w:ascii="Tahoma" w:hAnsi="Tahoma" w:cs="Tahoma"/>
        </w:rPr>
        <w:t>con plena conciencia, o</w:t>
      </w:r>
      <w:r w:rsidR="004E6689">
        <w:rPr>
          <w:rFonts w:ascii="Tahoma" w:hAnsi="Tahoma" w:cs="Tahoma"/>
        </w:rPr>
        <w:t>bteniendo</w:t>
      </w:r>
      <w:r w:rsidRPr="005B2361">
        <w:rPr>
          <w:rFonts w:ascii="Tahoma" w:hAnsi="Tahoma" w:cs="Tahoma"/>
        </w:rPr>
        <w:t xml:space="preserve"> los respectivos permisos para dicho trabajo por parte del Superior Jerárquico.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lastRenderedPageBreak/>
        <w:t xml:space="preserve">Demorar la presentación de las cuentas y los respectivos reembolsos de las sumas que haya recibido para gastos o por concepto de ingresos de </w:t>
      </w:r>
      <w:r w:rsidR="00F3765B">
        <w:rPr>
          <w:rFonts w:ascii="Tahoma" w:hAnsi="Tahoma" w:cs="Tahoma"/>
        </w:rPr>
        <w:t>EL EMPLEADOR</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No dar aviso oportuno a </w:t>
      </w:r>
      <w:r w:rsidR="00F3765B">
        <w:rPr>
          <w:rFonts w:ascii="Tahoma" w:hAnsi="Tahoma" w:cs="Tahoma"/>
        </w:rPr>
        <w:t>EL EMPLEADOR</w:t>
      </w:r>
      <w:r w:rsidRPr="007D1679">
        <w:rPr>
          <w:rFonts w:ascii="Tahoma" w:hAnsi="Tahoma" w:cs="Tahoma"/>
        </w:rPr>
        <w:t xml:space="preserve"> en los casos de faltas al trabajo o no presentar oportunamente los soportes que justifiquen las ausencias o llegadas tarde al trabajo.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Negarse a mostrar o entregar el documento de identificación requerido por razones de control en las instalaciones utilizadas por </w:t>
      </w:r>
      <w:r w:rsidR="00F3765B">
        <w:rPr>
          <w:rFonts w:ascii="Tahoma" w:hAnsi="Tahoma" w:cs="Tahoma"/>
        </w:rPr>
        <w:t>EL EMPLEADOR</w:t>
      </w:r>
      <w:r w:rsidRPr="007D1679">
        <w:rPr>
          <w:rFonts w:ascii="Tahoma" w:hAnsi="Tahoma" w:cs="Tahoma"/>
        </w:rPr>
        <w:t>, cuando le sea solicitado por el personal autorizado para ello.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Mantener en su poder cualquier clase de sustancia prohibida por la ley.</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Trabajar sin la debida presentación personal, dada la actividad que le corresponde desarrollar en</w:t>
      </w:r>
      <w:r w:rsidR="00677F44">
        <w:rPr>
          <w:rFonts w:ascii="Tahoma" w:hAnsi="Tahoma" w:cs="Tahoma"/>
        </w:rPr>
        <w:t xml:space="preserve"> </w:t>
      </w:r>
      <w:r w:rsidR="00D23C36">
        <w:rPr>
          <w:rFonts w:ascii="Tahoma" w:hAnsi="Tahoma" w:cs="Tahoma"/>
        </w:rPr>
        <w:t>la Empresa</w:t>
      </w:r>
      <w:r w:rsidRPr="007D1679">
        <w:rPr>
          <w:rFonts w:ascii="Tahoma" w:hAnsi="Tahoma" w:cs="Tahoma"/>
        </w:rPr>
        <w:t>.</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Presentar o proponer para liquidaciones parciales de cesantías promesas de compraventa u otros documentos semejantes ficticios o que denoten falsedad.</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Distribuir, fijar o hacer circular en el lugar de trabajo, periódicos, hojas, volantes, circulares, carteles o documentos semejantes no ordenados o autorizados por </w:t>
      </w:r>
      <w:r w:rsidR="00F3765B">
        <w:rPr>
          <w:rFonts w:ascii="Tahoma" w:hAnsi="Tahoma" w:cs="Tahoma"/>
        </w:rPr>
        <w:t>EL EMPLEADOR</w:t>
      </w:r>
      <w:r w:rsidRPr="007D1679">
        <w:rPr>
          <w:rFonts w:ascii="Tahoma" w:hAnsi="Tahoma" w:cs="Tahoma"/>
        </w:rPr>
        <w:t>, salvo que se trate del ejercicio legítimo de los derechos de asociación sindical, negociación colectiva y huelga.</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Sacar de</w:t>
      </w:r>
      <w:r w:rsidR="00D23C36">
        <w:rPr>
          <w:rFonts w:ascii="Tahoma" w:hAnsi="Tahoma" w:cs="Tahoma"/>
        </w:rPr>
        <w:t>l sitio de trabajo</w:t>
      </w:r>
      <w:r w:rsidRPr="007D1679">
        <w:rPr>
          <w:rFonts w:ascii="Tahoma" w:hAnsi="Tahoma" w:cs="Tahoma"/>
        </w:rPr>
        <w:t xml:space="preserve"> de los parqueaderos utilizados por</w:t>
      </w:r>
      <w:r w:rsidR="00677F44">
        <w:rPr>
          <w:rFonts w:ascii="Tahoma" w:hAnsi="Tahoma" w:cs="Tahoma"/>
        </w:rPr>
        <w:t xml:space="preserve"> </w:t>
      </w:r>
      <w:r w:rsidR="00D23C36">
        <w:rPr>
          <w:rFonts w:ascii="Tahoma" w:hAnsi="Tahoma" w:cs="Tahoma"/>
        </w:rPr>
        <w:t>la empresa</w:t>
      </w:r>
      <w:r w:rsidRPr="007D1679">
        <w:rPr>
          <w:rFonts w:ascii="Tahoma" w:hAnsi="Tahoma" w:cs="Tahoma"/>
        </w:rPr>
        <w:t>, vehículos de uso de esta, sin la autorización correspondiente o dejar que sean conducidos por personas diferentes al conductor autorizado.</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Conducir vehículos de uso de </w:t>
      </w:r>
      <w:r w:rsidR="00D23C36">
        <w:rPr>
          <w:rFonts w:ascii="Tahoma" w:hAnsi="Tahoma" w:cs="Tahoma"/>
        </w:rPr>
        <w:t xml:space="preserve">La Empresa </w:t>
      </w:r>
      <w:r w:rsidRPr="007D1679">
        <w:rPr>
          <w:rFonts w:ascii="Tahoma" w:hAnsi="Tahoma" w:cs="Tahoma"/>
        </w:rPr>
        <w:t xml:space="preserve">sin licencia o con documentos vencidos y transportar en ellos, sin previa autorización de </w:t>
      </w:r>
      <w:r w:rsidR="00F3765B">
        <w:rPr>
          <w:rFonts w:ascii="Tahoma" w:hAnsi="Tahoma" w:cs="Tahoma"/>
        </w:rPr>
        <w:t>EL EMPLEADOR</w:t>
      </w:r>
      <w:r w:rsidRPr="007D1679">
        <w:rPr>
          <w:rFonts w:ascii="Tahoma" w:hAnsi="Tahoma" w:cs="Tahoma"/>
        </w:rPr>
        <w:t>, a personas</w:t>
      </w:r>
      <w:r w:rsidR="00D23C36">
        <w:rPr>
          <w:rFonts w:ascii="Tahoma" w:hAnsi="Tahoma" w:cs="Tahoma"/>
        </w:rPr>
        <w:t>,</w:t>
      </w:r>
      <w:r w:rsidRPr="007D1679">
        <w:rPr>
          <w:rFonts w:ascii="Tahoma" w:hAnsi="Tahoma" w:cs="Tahoma"/>
        </w:rPr>
        <w:t xml:space="preserve"> objetos extraños</w:t>
      </w:r>
      <w:r w:rsidR="00677F44">
        <w:rPr>
          <w:rFonts w:ascii="Tahoma" w:hAnsi="Tahoma" w:cs="Tahoma"/>
        </w:rPr>
        <w:t xml:space="preserve"> o sustancias prohibidas por la ley.</w:t>
      </w:r>
      <w:r w:rsidR="00677F44" w:rsidDel="00677F44">
        <w:rPr>
          <w:rFonts w:ascii="Tahoma" w:hAnsi="Tahoma" w:cs="Tahoma"/>
        </w:rPr>
        <w:t xml:space="preserve"> </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Hacer llamadas a larga distancia o equivalentes tales como a celulares, líneas calientes, astrológicas o similares.</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 xml:space="preserve">Mantener en su poder o instalar en los computadores de </w:t>
      </w:r>
      <w:r w:rsidR="00F3765B">
        <w:rPr>
          <w:rFonts w:ascii="Tahoma" w:hAnsi="Tahoma" w:cs="Tahoma"/>
        </w:rPr>
        <w:t>EL EMPLEADOR</w:t>
      </w:r>
      <w:r w:rsidRPr="007D1679">
        <w:rPr>
          <w:rFonts w:ascii="Tahoma" w:hAnsi="Tahoma" w:cs="Tahoma"/>
        </w:rPr>
        <w:t xml:space="preserve"> o en uno de su propiedad que se encuentre dentro de las instalaciones de </w:t>
      </w:r>
      <w:r w:rsidR="00F3765B">
        <w:rPr>
          <w:rFonts w:ascii="Tahoma" w:hAnsi="Tahoma" w:cs="Tahoma"/>
        </w:rPr>
        <w:t>EL EMPLEADOR</w:t>
      </w:r>
      <w:r w:rsidRPr="007D1679">
        <w:rPr>
          <w:rFonts w:ascii="Tahoma" w:hAnsi="Tahoma" w:cs="Tahoma"/>
        </w:rPr>
        <w:t xml:space="preserve">, cualquier software que no cuente con la debida licencia otorgada por el fabricante en los términos de ley. </w:t>
      </w:r>
    </w:p>
    <w:p w:rsidR="008654B1" w:rsidRPr="007D1679" w:rsidRDefault="008654B1" w:rsidP="008654B1">
      <w:pPr>
        <w:ind w:left="426" w:hanging="426"/>
        <w:jc w:val="both"/>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Instalar software en los computadores de</w:t>
      </w:r>
      <w:r w:rsidR="00476982">
        <w:rPr>
          <w:rFonts w:ascii="Tahoma" w:hAnsi="Tahoma" w:cs="Tahoma"/>
        </w:rPr>
        <w:t xml:space="preserve"> La Empresa </w:t>
      </w:r>
      <w:r w:rsidRPr="007D1679">
        <w:rPr>
          <w:rFonts w:ascii="Tahoma" w:hAnsi="Tahoma" w:cs="Tahoma"/>
        </w:rPr>
        <w:t xml:space="preserve"> así este cuente con la licencia otorgada por el fabricante en los términos de ley, sin la autorización escrita del Jefe del Departamento de Sistemas, administrador de sistemas informáticos, o quien haga sus veces.</w:t>
      </w:r>
    </w:p>
    <w:p w:rsidR="008654B1" w:rsidRPr="007D1679" w:rsidRDefault="008654B1" w:rsidP="008654B1">
      <w:pPr>
        <w:ind w:left="426" w:hanging="426"/>
        <w:jc w:val="right"/>
        <w:rPr>
          <w:rFonts w:ascii="Tahoma" w:hAnsi="Tahoma" w:cs="Tahoma"/>
        </w:rPr>
      </w:pPr>
    </w:p>
    <w:p w:rsidR="008654B1" w:rsidRDefault="008654B1" w:rsidP="00E046BD">
      <w:pPr>
        <w:numPr>
          <w:ilvl w:val="0"/>
          <w:numId w:val="18"/>
        </w:numPr>
        <w:jc w:val="both"/>
        <w:rPr>
          <w:rFonts w:ascii="Tahoma" w:hAnsi="Tahoma" w:cs="Tahoma"/>
        </w:rPr>
      </w:pPr>
      <w:r w:rsidRPr="007D1679">
        <w:rPr>
          <w:rFonts w:ascii="Tahoma" w:hAnsi="Tahoma" w:cs="Tahoma"/>
        </w:rPr>
        <w:t xml:space="preserve">Ingresar equipos de cómputo a </w:t>
      </w:r>
      <w:r w:rsidR="00476982">
        <w:rPr>
          <w:rFonts w:ascii="Tahoma" w:hAnsi="Tahoma" w:cs="Tahoma"/>
        </w:rPr>
        <w:t xml:space="preserve">La Empresa </w:t>
      </w:r>
      <w:r w:rsidRPr="007D1679">
        <w:rPr>
          <w:rFonts w:ascii="Tahoma" w:hAnsi="Tahoma" w:cs="Tahoma"/>
        </w:rPr>
        <w:t>sin autorización del Jefe del Departamento de Sistemas, administrador de sistemas informáticos, o quien haga sus veces.</w:t>
      </w:r>
    </w:p>
    <w:p w:rsidR="0034296D" w:rsidRDefault="0034296D" w:rsidP="0034296D">
      <w:pPr>
        <w:pStyle w:val="Prrafodelista"/>
        <w:rPr>
          <w:rFonts w:ascii="Tahoma" w:hAnsi="Tahoma" w:cs="Tahoma"/>
        </w:rPr>
      </w:pPr>
    </w:p>
    <w:p w:rsidR="008654B1" w:rsidRPr="007D1679" w:rsidRDefault="008654B1" w:rsidP="00E046BD">
      <w:pPr>
        <w:numPr>
          <w:ilvl w:val="0"/>
          <w:numId w:val="18"/>
        </w:numPr>
        <w:jc w:val="both"/>
        <w:rPr>
          <w:rFonts w:ascii="Tahoma" w:hAnsi="Tahoma" w:cs="Tahoma"/>
        </w:rPr>
      </w:pPr>
      <w:r w:rsidRPr="007D1679">
        <w:rPr>
          <w:rFonts w:ascii="Tahoma" w:hAnsi="Tahoma" w:cs="Tahoma"/>
        </w:rPr>
        <w:t>Dar mala atención a los usuarios e interlocutores telefónicos, no contestar las llamadas, colgarlas durante su desarrollo, ser descortés, grosero, déspota, vulgar o faltar a la confianza y/o negarle deliberadamente un servicio.</w:t>
      </w:r>
    </w:p>
    <w:p w:rsidR="008654B1" w:rsidRPr="007D1679" w:rsidRDefault="008654B1" w:rsidP="00E046BD">
      <w:pPr>
        <w:pStyle w:val="Sangradetextonormal"/>
        <w:numPr>
          <w:ilvl w:val="0"/>
          <w:numId w:val="18"/>
        </w:numPr>
        <w:rPr>
          <w:rFonts w:ascii="Tahoma" w:hAnsi="Tahoma" w:cs="Tahoma"/>
          <w:sz w:val="20"/>
        </w:rPr>
      </w:pPr>
      <w:r w:rsidRPr="007D1679">
        <w:rPr>
          <w:rFonts w:ascii="Tahoma" w:hAnsi="Tahoma" w:cs="Tahoma"/>
          <w:sz w:val="20"/>
        </w:rPr>
        <w:lastRenderedPageBreak/>
        <w:t>Utilizar cualquier clase de juegos en los computadores destinados para el cumplimiento de las funciones.</w:t>
      </w:r>
    </w:p>
    <w:p w:rsidR="008654B1" w:rsidRPr="007D1679" w:rsidRDefault="008654B1" w:rsidP="008654B1">
      <w:pPr>
        <w:pStyle w:val="Sangradetextonormal"/>
        <w:rPr>
          <w:rFonts w:ascii="Tahoma" w:hAnsi="Tahoma" w:cs="Tahoma"/>
          <w:sz w:val="20"/>
        </w:rPr>
      </w:pPr>
    </w:p>
    <w:p w:rsidR="008654B1" w:rsidRPr="007D1679" w:rsidRDefault="008654B1" w:rsidP="00E046BD">
      <w:pPr>
        <w:pStyle w:val="Sangradetextonormal"/>
        <w:numPr>
          <w:ilvl w:val="0"/>
          <w:numId w:val="18"/>
        </w:numPr>
        <w:jc w:val="both"/>
        <w:rPr>
          <w:rFonts w:ascii="Tahoma" w:hAnsi="Tahoma" w:cs="Tahoma"/>
          <w:sz w:val="20"/>
        </w:rPr>
      </w:pPr>
      <w:r w:rsidRPr="007D1679">
        <w:rPr>
          <w:rFonts w:ascii="Tahoma" w:hAnsi="Tahoma" w:cs="Tahoma"/>
          <w:sz w:val="20"/>
        </w:rPr>
        <w:t xml:space="preserve">Tener tratos que faltan al respeto y al protocolo que debe primar con los clientes y entre los compañeros de trabajo. </w:t>
      </w:r>
    </w:p>
    <w:p w:rsidR="008654B1" w:rsidRPr="007D1679" w:rsidRDefault="008654B1" w:rsidP="008654B1">
      <w:pPr>
        <w:pStyle w:val="Sangradetextonormal"/>
        <w:jc w:val="both"/>
        <w:rPr>
          <w:rFonts w:ascii="Tahoma" w:hAnsi="Tahoma" w:cs="Tahoma"/>
          <w:sz w:val="20"/>
        </w:rPr>
      </w:pPr>
    </w:p>
    <w:p w:rsidR="008654B1" w:rsidRPr="007D1679" w:rsidRDefault="008654B1" w:rsidP="00E046BD">
      <w:pPr>
        <w:pStyle w:val="Sangradetextonormal"/>
        <w:numPr>
          <w:ilvl w:val="0"/>
          <w:numId w:val="18"/>
        </w:numPr>
        <w:jc w:val="both"/>
        <w:rPr>
          <w:rFonts w:ascii="Tahoma" w:hAnsi="Tahoma" w:cs="Tahoma"/>
          <w:sz w:val="20"/>
        </w:rPr>
      </w:pPr>
      <w:r w:rsidRPr="007D1679">
        <w:rPr>
          <w:rFonts w:ascii="Tahoma" w:hAnsi="Tahoma" w:cs="Tahoma"/>
          <w:sz w:val="20"/>
        </w:rPr>
        <w:t>Generar corrillos y/o bullicio dentro de las instalaciones de</w:t>
      </w:r>
      <w:r w:rsidR="00677F44">
        <w:rPr>
          <w:rFonts w:ascii="Tahoma" w:hAnsi="Tahoma" w:cs="Tahoma"/>
          <w:sz w:val="20"/>
        </w:rPr>
        <w:t xml:space="preserve"> </w:t>
      </w:r>
      <w:r w:rsidR="00476982">
        <w:rPr>
          <w:rFonts w:ascii="Tahoma" w:hAnsi="Tahoma" w:cs="Tahoma"/>
          <w:sz w:val="20"/>
        </w:rPr>
        <w:t>La Empresa</w:t>
      </w:r>
      <w:r w:rsidRPr="007D1679">
        <w:rPr>
          <w:rFonts w:ascii="Tahoma" w:hAnsi="Tahoma" w:cs="Tahoma"/>
          <w:sz w:val="20"/>
        </w:rPr>
        <w:t>.</w:t>
      </w:r>
    </w:p>
    <w:p w:rsidR="008654B1" w:rsidRPr="007D1679" w:rsidRDefault="008654B1" w:rsidP="008654B1">
      <w:pPr>
        <w:ind w:left="426" w:hanging="426"/>
        <w:jc w:val="center"/>
        <w:rPr>
          <w:rFonts w:ascii="Tahoma" w:hAnsi="Tahoma" w:cs="Tahoma"/>
          <w:b/>
        </w:rPr>
      </w:pPr>
    </w:p>
    <w:p w:rsidR="008654B1" w:rsidRPr="007D1679" w:rsidRDefault="008654B1" w:rsidP="00E046BD">
      <w:pPr>
        <w:pStyle w:val="Sangra2detindependiente"/>
        <w:numPr>
          <w:ilvl w:val="0"/>
          <w:numId w:val="18"/>
        </w:numPr>
        <w:rPr>
          <w:rFonts w:ascii="Tahoma" w:hAnsi="Tahoma" w:cs="Tahoma"/>
          <w:sz w:val="20"/>
        </w:rPr>
      </w:pPr>
      <w:r w:rsidRPr="007D1679">
        <w:rPr>
          <w:rFonts w:ascii="Tahoma" w:hAnsi="Tahoma" w:cs="Tahoma"/>
          <w:sz w:val="20"/>
        </w:rPr>
        <w:t xml:space="preserve">Escuchar música dentro de las instalaciones de </w:t>
      </w:r>
      <w:r w:rsidR="00476982">
        <w:rPr>
          <w:rFonts w:ascii="Tahoma" w:hAnsi="Tahoma" w:cs="Tahoma"/>
          <w:sz w:val="20"/>
        </w:rPr>
        <w:t xml:space="preserve">La Empresa </w:t>
      </w:r>
      <w:r w:rsidRPr="007D1679">
        <w:rPr>
          <w:rFonts w:ascii="Tahoma" w:hAnsi="Tahoma" w:cs="Tahoma"/>
          <w:sz w:val="20"/>
        </w:rPr>
        <w:t>y durante el horario de trabajo, salvo en aquellas áreas autorizadas por la Gerencia.</w:t>
      </w:r>
    </w:p>
    <w:p w:rsidR="008654B1" w:rsidRPr="007D1679" w:rsidRDefault="008654B1" w:rsidP="008654B1">
      <w:pPr>
        <w:pStyle w:val="Sangra2detindependiente"/>
        <w:rPr>
          <w:rFonts w:ascii="Tahoma" w:hAnsi="Tahoma" w:cs="Tahoma"/>
          <w:sz w:val="20"/>
        </w:rPr>
      </w:pPr>
    </w:p>
    <w:p w:rsidR="008654B1" w:rsidRPr="007D1679" w:rsidRDefault="008654B1" w:rsidP="00E046BD">
      <w:pPr>
        <w:pStyle w:val="Sangra2detindependiente"/>
        <w:numPr>
          <w:ilvl w:val="0"/>
          <w:numId w:val="18"/>
        </w:numPr>
        <w:rPr>
          <w:rFonts w:ascii="Tahoma" w:hAnsi="Tahoma" w:cs="Tahoma"/>
          <w:sz w:val="20"/>
        </w:rPr>
      </w:pPr>
      <w:r w:rsidRPr="007D1679">
        <w:rPr>
          <w:rFonts w:ascii="Tahoma" w:hAnsi="Tahoma" w:cs="Tahoma"/>
          <w:sz w:val="20"/>
        </w:rPr>
        <w:t xml:space="preserve">Ingresar </w:t>
      </w:r>
      <w:r w:rsidR="00130730" w:rsidRPr="007D1679">
        <w:rPr>
          <w:rFonts w:ascii="Tahoma" w:hAnsi="Tahoma" w:cs="Tahoma"/>
          <w:sz w:val="20"/>
        </w:rPr>
        <w:t>discos</w:t>
      </w:r>
      <w:r w:rsidRPr="007D1679">
        <w:rPr>
          <w:rFonts w:ascii="Tahoma" w:hAnsi="Tahoma" w:cs="Tahoma"/>
          <w:sz w:val="20"/>
        </w:rPr>
        <w:t>, dispositivos de almacenamiento USB, tarjetas SD o similares a los computadores, sin el consentimiento del administrador de sistemas informáticos.</w:t>
      </w:r>
    </w:p>
    <w:p w:rsidR="008654B1" w:rsidRPr="007D1679" w:rsidRDefault="008654B1" w:rsidP="008654B1">
      <w:pPr>
        <w:pStyle w:val="Sangra2detindependiente"/>
        <w:rPr>
          <w:rFonts w:ascii="Tahoma" w:hAnsi="Tahoma" w:cs="Tahoma"/>
          <w:sz w:val="20"/>
        </w:rPr>
      </w:pPr>
    </w:p>
    <w:p w:rsidR="008654B1" w:rsidRPr="007D1679" w:rsidRDefault="008654B1" w:rsidP="00E046BD">
      <w:pPr>
        <w:numPr>
          <w:ilvl w:val="0"/>
          <w:numId w:val="18"/>
        </w:numPr>
        <w:jc w:val="both"/>
        <w:rPr>
          <w:rFonts w:ascii="Tahoma" w:hAnsi="Tahoma" w:cs="Tahoma"/>
        </w:rPr>
      </w:pPr>
      <w:r w:rsidRPr="007D1679">
        <w:rPr>
          <w:rFonts w:ascii="Tahoma" w:hAnsi="Tahoma" w:cs="Tahoma"/>
        </w:rPr>
        <w:t>Ejercer o coparticipar  de una situación de acoso laboral  bajo cualquiera de sus modalidades.</w:t>
      </w:r>
    </w:p>
    <w:p w:rsidR="008654B1" w:rsidRPr="007D1679" w:rsidRDefault="008654B1" w:rsidP="008654B1">
      <w:pPr>
        <w:ind w:left="426" w:hanging="426"/>
        <w:jc w:val="both"/>
        <w:rPr>
          <w:rFonts w:ascii="Tahoma" w:hAnsi="Tahoma" w:cs="Tahoma"/>
        </w:rPr>
      </w:pPr>
    </w:p>
    <w:p w:rsidR="008654B1" w:rsidRPr="009A0969" w:rsidRDefault="008654B1" w:rsidP="00E046BD">
      <w:pPr>
        <w:numPr>
          <w:ilvl w:val="0"/>
          <w:numId w:val="18"/>
        </w:numPr>
        <w:jc w:val="both"/>
        <w:rPr>
          <w:rFonts w:ascii="Tahoma" w:hAnsi="Tahoma" w:cs="Tahoma"/>
        </w:rPr>
      </w:pPr>
      <w:r w:rsidRPr="009A0969">
        <w:rPr>
          <w:rFonts w:ascii="Tahoma" w:hAnsi="Tahoma" w:cs="Tahoma"/>
        </w:rPr>
        <w:t xml:space="preserve">Retirar de las instalaciones de </w:t>
      </w:r>
      <w:r w:rsidR="00F3765B" w:rsidRPr="009A0969">
        <w:rPr>
          <w:rFonts w:ascii="Tahoma" w:hAnsi="Tahoma" w:cs="Tahoma"/>
        </w:rPr>
        <w:t>EL EMPLEADOR</w:t>
      </w:r>
      <w:r w:rsidRPr="009A0969">
        <w:rPr>
          <w:rFonts w:ascii="Tahoma" w:hAnsi="Tahoma" w:cs="Tahoma"/>
        </w:rPr>
        <w:t xml:space="preserve"> materias primas o productos terminados en cualquier cantidad, sin las autorizaciones del Gerente de Planta o Jefe de Almacén, especialmente si se trata de materiales peligrosos o controlados por la </w:t>
      </w:r>
      <w:r w:rsidRPr="00FD0ADA">
        <w:rPr>
          <w:rFonts w:ascii="Tahoma" w:hAnsi="Tahoma" w:cs="Tahoma"/>
          <w:b/>
        </w:rPr>
        <w:t>Dirección Nacional de Estupefacientes, DNE.</w:t>
      </w:r>
    </w:p>
    <w:p w:rsidR="000E6E63" w:rsidRDefault="000E6E63">
      <w:pPr>
        <w:ind w:left="426" w:hanging="426"/>
        <w:jc w:val="both"/>
        <w:rPr>
          <w:rFonts w:ascii="Tahoma" w:hAnsi="Tahoma" w:cs="Tahoma"/>
        </w:rPr>
      </w:pPr>
    </w:p>
    <w:p w:rsidR="008B48E8" w:rsidRDefault="008B48E8">
      <w:pPr>
        <w:ind w:left="426" w:hanging="426"/>
        <w:jc w:val="both"/>
        <w:rPr>
          <w:rFonts w:ascii="Tahoma" w:hAnsi="Tahoma" w:cs="Tahoma"/>
        </w:rPr>
      </w:pPr>
    </w:p>
    <w:p w:rsidR="002D076B" w:rsidRPr="007D1679" w:rsidRDefault="002D076B">
      <w:pPr>
        <w:ind w:left="426" w:hanging="426"/>
        <w:jc w:val="both"/>
        <w:rPr>
          <w:rFonts w:ascii="Tahoma" w:hAnsi="Tahoma" w:cs="Tahoma"/>
        </w:rPr>
      </w:pPr>
    </w:p>
    <w:p w:rsidR="008029FD" w:rsidRPr="007D1679" w:rsidRDefault="008029FD">
      <w:pPr>
        <w:ind w:left="426" w:hanging="426"/>
        <w:jc w:val="center"/>
        <w:rPr>
          <w:rFonts w:ascii="Tahoma" w:hAnsi="Tahoma" w:cs="Tahoma"/>
          <w:b/>
        </w:rPr>
      </w:pPr>
    </w:p>
    <w:p w:rsidR="008029FD" w:rsidRPr="007D1679" w:rsidRDefault="008029FD" w:rsidP="000A3550">
      <w:pPr>
        <w:ind w:left="426" w:hanging="426"/>
        <w:jc w:val="center"/>
        <w:outlineLvl w:val="0"/>
        <w:rPr>
          <w:rFonts w:ascii="Tahoma" w:hAnsi="Tahoma" w:cs="Tahoma"/>
          <w:b/>
        </w:rPr>
      </w:pPr>
      <w:r w:rsidRPr="007D1679">
        <w:rPr>
          <w:rFonts w:ascii="Tahoma" w:hAnsi="Tahoma" w:cs="Tahoma"/>
          <w:b/>
        </w:rPr>
        <w:t>CAPITULO XVII</w:t>
      </w:r>
    </w:p>
    <w:p w:rsidR="008029FD" w:rsidRDefault="008029FD" w:rsidP="000A3550">
      <w:pPr>
        <w:ind w:left="426" w:hanging="426"/>
        <w:jc w:val="center"/>
        <w:outlineLvl w:val="0"/>
        <w:rPr>
          <w:rFonts w:ascii="Tahoma" w:hAnsi="Tahoma" w:cs="Tahoma"/>
          <w:b/>
        </w:rPr>
      </w:pPr>
      <w:r w:rsidRPr="007D1679">
        <w:rPr>
          <w:rFonts w:ascii="Tahoma" w:hAnsi="Tahoma" w:cs="Tahoma"/>
          <w:b/>
        </w:rPr>
        <w:t>NORMAS SOBRE ACOSO LABORAL</w:t>
      </w:r>
    </w:p>
    <w:p w:rsidR="00476982" w:rsidRPr="008B48E8" w:rsidRDefault="00476982" w:rsidP="000A3550">
      <w:pPr>
        <w:ind w:left="426" w:hanging="426"/>
        <w:jc w:val="center"/>
        <w:outlineLvl w:val="0"/>
        <w:rPr>
          <w:rFonts w:ascii="Tahoma" w:hAnsi="Tahoma" w:cs="Tahoma"/>
        </w:rPr>
      </w:pPr>
      <w:r w:rsidRPr="008B48E8">
        <w:rPr>
          <w:rFonts w:ascii="Tahoma" w:hAnsi="Tahoma" w:cs="Tahoma"/>
        </w:rPr>
        <w:t>(</w:t>
      </w:r>
      <w:r w:rsidR="008B48E8" w:rsidRPr="008B48E8">
        <w:rPr>
          <w:rFonts w:ascii="Tahoma" w:hAnsi="Tahoma" w:cs="Tahoma"/>
        </w:rPr>
        <w:t>L</w:t>
      </w:r>
      <w:r w:rsidR="008B48E8">
        <w:rPr>
          <w:rFonts w:ascii="Tahoma" w:hAnsi="Tahoma" w:cs="Tahoma"/>
        </w:rPr>
        <w:t>ey</w:t>
      </w:r>
      <w:r w:rsidR="008B48E8" w:rsidRPr="008B48E8">
        <w:rPr>
          <w:rFonts w:ascii="Tahoma" w:hAnsi="Tahoma" w:cs="Tahoma"/>
        </w:rPr>
        <w:t xml:space="preserve"> </w:t>
      </w:r>
      <w:r w:rsidRPr="008B48E8">
        <w:rPr>
          <w:rFonts w:ascii="Tahoma" w:hAnsi="Tahoma" w:cs="Tahoma"/>
        </w:rPr>
        <w:t xml:space="preserve">1010 </w:t>
      </w:r>
      <w:r w:rsidR="008B48E8">
        <w:rPr>
          <w:rFonts w:ascii="Tahoma" w:hAnsi="Tahoma" w:cs="Tahoma"/>
        </w:rPr>
        <w:t>de</w:t>
      </w:r>
      <w:r w:rsidR="008B48E8" w:rsidRPr="008B48E8">
        <w:rPr>
          <w:rFonts w:ascii="Tahoma" w:hAnsi="Tahoma" w:cs="Tahoma"/>
        </w:rPr>
        <w:t xml:space="preserve"> </w:t>
      </w:r>
      <w:r w:rsidRPr="008B48E8">
        <w:rPr>
          <w:rFonts w:ascii="Tahoma" w:hAnsi="Tahoma" w:cs="Tahoma"/>
        </w:rPr>
        <w:t>2006)</w:t>
      </w:r>
    </w:p>
    <w:p w:rsidR="008029FD" w:rsidRPr="007D1679" w:rsidRDefault="008029FD">
      <w:pPr>
        <w:spacing w:before="100" w:after="100"/>
        <w:ind w:left="360"/>
        <w:jc w:val="both"/>
        <w:rPr>
          <w:rFonts w:ascii="Tahoma" w:hAnsi="Tahoma" w:cs="Tahoma"/>
          <w:b/>
        </w:rPr>
      </w:pPr>
    </w:p>
    <w:p w:rsidR="008029FD" w:rsidRPr="007D1679" w:rsidRDefault="005F1CE7">
      <w:pPr>
        <w:jc w:val="both"/>
        <w:rPr>
          <w:rFonts w:ascii="Tahoma" w:hAnsi="Tahoma" w:cs="Tahoma"/>
          <w:lang w:val="es-ES"/>
        </w:rPr>
      </w:pPr>
      <w:r w:rsidRPr="007D1679">
        <w:rPr>
          <w:rFonts w:ascii="Tahoma" w:hAnsi="Tahoma" w:cs="Tahoma"/>
          <w:b/>
        </w:rPr>
        <w:t>ARTÍCULO</w:t>
      </w:r>
      <w:r w:rsidR="007B5CD3" w:rsidRPr="007D1679">
        <w:rPr>
          <w:rFonts w:ascii="Tahoma" w:hAnsi="Tahoma" w:cs="Tahoma"/>
          <w:b/>
        </w:rPr>
        <w:t xml:space="preserve"> </w:t>
      </w:r>
      <w:r w:rsidR="00E27F6B" w:rsidRPr="007D1679">
        <w:rPr>
          <w:rFonts w:ascii="Tahoma" w:hAnsi="Tahoma" w:cs="Tahoma"/>
          <w:b/>
        </w:rPr>
        <w:t>6</w:t>
      </w:r>
      <w:r w:rsidR="00E27F6B">
        <w:rPr>
          <w:rFonts w:ascii="Tahoma" w:hAnsi="Tahoma" w:cs="Tahoma"/>
          <w:b/>
        </w:rPr>
        <w:t>1</w:t>
      </w:r>
      <w:r w:rsidR="00E27F6B" w:rsidRPr="007D1679">
        <w:rPr>
          <w:rFonts w:ascii="Tahoma" w:hAnsi="Tahoma" w:cs="Tahoma"/>
          <w:b/>
        </w:rPr>
        <w:softHyphen/>
      </w:r>
      <w:r w:rsidR="008029FD" w:rsidRPr="007D1679">
        <w:rPr>
          <w:rFonts w:ascii="Tahoma" w:hAnsi="Tahoma" w:cs="Tahoma"/>
          <w:b/>
        </w:rPr>
        <w:t xml:space="preserve">.- </w:t>
      </w:r>
      <w:r w:rsidR="008029FD" w:rsidRPr="007D1679">
        <w:rPr>
          <w:rFonts w:ascii="Tahoma" w:hAnsi="Tahoma" w:cs="Tahoma"/>
        </w:rPr>
        <w:t xml:space="preserve"> </w:t>
      </w:r>
      <w:r w:rsidR="008029FD" w:rsidRPr="007D1679">
        <w:rPr>
          <w:rFonts w:ascii="Tahoma" w:hAnsi="Tahoma" w:cs="Tahoma"/>
          <w:b/>
          <w:lang w:val="es-ES"/>
        </w:rPr>
        <w:t xml:space="preserve">Definición.  </w:t>
      </w:r>
      <w:r w:rsidR="008029FD" w:rsidRPr="007D1679">
        <w:rPr>
          <w:rFonts w:ascii="Tahoma" w:hAnsi="Tahoma" w:cs="Tahoma"/>
          <w:lang w:val="es-ES"/>
        </w:rPr>
        <w:t xml:space="preserve">Se entenderá por acoso laboral toda conducta persistente y demostrable, ejercida sobre un </w:t>
      </w:r>
      <w:r w:rsidR="00145B90" w:rsidRPr="007D1679">
        <w:rPr>
          <w:rFonts w:ascii="Tahoma" w:hAnsi="Tahoma" w:cs="Tahoma"/>
          <w:lang w:val="es-ES"/>
        </w:rPr>
        <w:t>Empleado</w:t>
      </w:r>
      <w:r w:rsidR="008029FD" w:rsidRPr="007D1679">
        <w:rPr>
          <w:rFonts w:ascii="Tahoma" w:hAnsi="Tahoma" w:cs="Tahoma"/>
          <w:lang w:val="es-ES"/>
        </w:rPr>
        <w:t xml:space="preserve">, trabajador por parte de un </w:t>
      </w:r>
      <w:r w:rsidR="00145B90" w:rsidRPr="007D1679">
        <w:rPr>
          <w:rFonts w:ascii="Tahoma" w:hAnsi="Tahoma" w:cs="Tahoma"/>
          <w:lang w:val="es-ES"/>
        </w:rPr>
        <w:t>Empleado</w:t>
      </w:r>
      <w:r w:rsidR="008029FD" w:rsidRPr="007D1679">
        <w:rPr>
          <w:rFonts w:ascii="Tahoma" w:hAnsi="Tahoma" w:cs="Tahoma"/>
          <w:lang w:val="es-ES"/>
        </w:rPr>
        <w:t xml:space="preserve">r, un jefe o superior jerárquico inmediato o mediato, un compañero de trabajo o un subalterno, encaminada a infundir miedo, intimidación, terror y angustia, a causar prejuicio laboral, generar desmotivación en el trabajo, o inducir la renuncia del mismo. </w:t>
      </w:r>
    </w:p>
    <w:p w:rsidR="008029FD" w:rsidRPr="007D1679" w:rsidRDefault="008029FD">
      <w:pPr>
        <w:jc w:val="both"/>
        <w:rPr>
          <w:rFonts w:ascii="Tahoma" w:hAnsi="Tahoma" w:cs="Tahoma"/>
          <w:lang w:val="es-ES"/>
        </w:rPr>
      </w:pPr>
      <w:r w:rsidRPr="007D1679">
        <w:rPr>
          <w:rFonts w:ascii="Tahoma" w:hAnsi="Tahoma" w:cs="Tahoma"/>
          <w:lang w:val="es-ES"/>
        </w:rPr>
        <w:br/>
        <w:t xml:space="preserve">No obstante, es importante resaltar que la presente ley únicamente se aplica respecto de situaciones que ocurran en un ámbito de relaciones de dependencia o subordinación de carácter laboral, es decir, no se </w:t>
      </w:r>
      <w:r w:rsidR="00DF568B" w:rsidRPr="007D1679">
        <w:rPr>
          <w:rFonts w:ascii="Tahoma" w:hAnsi="Tahoma" w:cs="Tahoma"/>
          <w:lang w:val="es-ES"/>
        </w:rPr>
        <w:t xml:space="preserve">aplicará </w:t>
      </w:r>
      <w:r w:rsidRPr="007D1679">
        <w:rPr>
          <w:rFonts w:ascii="Tahoma" w:hAnsi="Tahoma" w:cs="Tahoma"/>
          <w:lang w:val="es-ES"/>
        </w:rPr>
        <w:t>en el ámbito de las relaciones civiles y/o comerciales derivadas de los contratos de prestación de servicios en los cuales no se presenta una relación de jerarquía o subordinación, ni en la contratación administrativa.</w:t>
      </w:r>
    </w:p>
    <w:p w:rsidR="008029FD" w:rsidRPr="007D1679" w:rsidRDefault="008029FD">
      <w:pPr>
        <w:jc w:val="both"/>
        <w:rPr>
          <w:rFonts w:ascii="Tahoma" w:hAnsi="Tahoma" w:cs="Tahoma"/>
          <w:lang w:val="es-ES"/>
        </w:rPr>
      </w:pPr>
    </w:p>
    <w:p w:rsidR="008029FD" w:rsidRPr="009A0969" w:rsidRDefault="005F1CE7">
      <w:pPr>
        <w:jc w:val="both"/>
        <w:rPr>
          <w:rFonts w:ascii="Tahoma" w:hAnsi="Tahoma" w:cs="Tahoma"/>
          <w:lang w:val="es-ES"/>
        </w:rPr>
      </w:pPr>
      <w:r w:rsidRPr="007D1679">
        <w:rPr>
          <w:rFonts w:ascii="Tahoma" w:hAnsi="Tahoma" w:cs="Tahoma"/>
          <w:b/>
        </w:rPr>
        <w:t>ARTÍCULO</w:t>
      </w:r>
      <w:r w:rsidR="007B5CD3" w:rsidRPr="007D1679">
        <w:rPr>
          <w:rFonts w:ascii="Tahoma" w:hAnsi="Tahoma" w:cs="Tahoma"/>
          <w:b/>
        </w:rPr>
        <w:t xml:space="preserve"> </w:t>
      </w:r>
      <w:r w:rsidR="00E27F6B" w:rsidRPr="007D1679">
        <w:rPr>
          <w:rFonts w:ascii="Tahoma" w:hAnsi="Tahoma" w:cs="Tahoma"/>
          <w:b/>
        </w:rPr>
        <w:t>6</w:t>
      </w:r>
      <w:r w:rsidR="00E27F6B">
        <w:rPr>
          <w:rFonts w:ascii="Tahoma" w:hAnsi="Tahoma" w:cs="Tahoma"/>
          <w:b/>
        </w:rPr>
        <w:t>2</w:t>
      </w:r>
      <w:r w:rsidR="008029FD" w:rsidRPr="007D1679">
        <w:rPr>
          <w:rFonts w:ascii="Tahoma" w:hAnsi="Tahoma" w:cs="Tahoma"/>
          <w:b/>
        </w:rPr>
        <w:t xml:space="preserve">.- </w:t>
      </w:r>
      <w:r w:rsidR="008029FD" w:rsidRPr="007D1679">
        <w:rPr>
          <w:rFonts w:ascii="Tahoma" w:hAnsi="Tahoma" w:cs="Tahoma"/>
        </w:rPr>
        <w:t xml:space="preserve"> </w:t>
      </w:r>
      <w:r w:rsidR="009A0969">
        <w:rPr>
          <w:rFonts w:ascii="Tahoma" w:hAnsi="Tahoma" w:cs="Tahoma"/>
          <w:b/>
          <w:lang w:val="es-ES"/>
        </w:rPr>
        <w:t xml:space="preserve">Modalidades de acoso laboral.- </w:t>
      </w:r>
      <w:r w:rsidR="009A0969" w:rsidRPr="009A0969">
        <w:rPr>
          <w:rFonts w:ascii="Tahoma" w:hAnsi="Tahoma" w:cs="Tahoma"/>
          <w:lang w:val="es-ES"/>
        </w:rPr>
        <w:t>Son las siguientes:</w:t>
      </w:r>
    </w:p>
    <w:p w:rsidR="008029FD" w:rsidRPr="007D1679" w:rsidRDefault="008029FD">
      <w:pPr>
        <w:jc w:val="both"/>
        <w:rPr>
          <w:rFonts w:ascii="Tahoma" w:hAnsi="Tahoma" w:cs="Tahoma"/>
          <w:b/>
          <w:lang w:val="es-ES"/>
        </w:rPr>
      </w:pPr>
      <w:r w:rsidRPr="007D1679">
        <w:rPr>
          <w:rFonts w:ascii="Tahoma" w:hAnsi="Tahoma" w:cs="Tahoma"/>
          <w:b/>
          <w:lang w:val="es-ES"/>
        </w:rPr>
        <w:t xml:space="preserve"> </w:t>
      </w:r>
    </w:p>
    <w:p w:rsidR="008029FD" w:rsidRPr="000C52A5" w:rsidRDefault="008029FD" w:rsidP="009A0969">
      <w:pPr>
        <w:spacing w:after="240"/>
        <w:jc w:val="both"/>
        <w:rPr>
          <w:rFonts w:ascii="Tahoma" w:hAnsi="Tahoma" w:cs="Tahoma"/>
          <w:b/>
          <w:lang w:val="es-ES"/>
        </w:rPr>
      </w:pPr>
      <w:r w:rsidRPr="000C52A5">
        <w:rPr>
          <w:rFonts w:ascii="Tahoma" w:hAnsi="Tahoma" w:cs="Tahoma"/>
          <w:b/>
          <w:lang w:val="es-ES"/>
        </w:rPr>
        <w:t>1.  Maltrato laboral:</w:t>
      </w:r>
    </w:p>
    <w:p w:rsidR="008029FD" w:rsidRPr="007D1679" w:rsidRDefault="008029FD" w:rsidP="009A0969">
      <w:pPr>
        <w:spacing w:after="240"/>
        <w:jc w:val="both"/>
        <w:rPr>
          <w:rFonts w:ascii="Tahoma" w:hAnsi="Tahoma" w:cs="Tahoma"/>
          <w:lang w:val="es-ES"/>
        </w:rPr>
      </w:pPr>
      <w:r w:rsidRPr="007D1679">
        <w:rPr>
          <w:rFonts w:ascii="Tahoma" w:hAnsi="Tahoma" w:cs="Tahoma"/>
          <w:lang w:val="es-ES"/>
        </w:rPr>
        <w:t xml:space="preserve">Todo acto de violencia contra la integridad física o moral, la libertad física o sexual y los bienes de quien se desempeñe como </w:t>
      </w:r>
      <w:r w:rsidR="00145B90" w:rsidRPr="007D1679">
        <w:rPr>
          <w:rFonts w:ascii="Tahoma" w:hAnsi="Tahoma" w:cs="Tahoma"/>
          <w:lang w:val="es-ES"/>
        </w:rPr>
        <w:t>Empleado</w:t>
      </w:r>
      <w:r w:rsidRPr="007D1679">
        <w:rPr>
          <w:rFonts w:ascii="Tahoma" w:hAnsi="Tahoma" w:cs="Tahoma"/>
          <w:lang w:val="es-ES"/>
        </w:rPr>
        <w:t xml:space="preserve"> o trabajador</w:t>
      </w:r>
      <w:r w:rsidR="00601A96" w:rsidRPr="007D1679">
        <w:rPr>
          <w:rFonts w:ascii="Tahoma" w:hAnsi="Tahoma" w:cs="Tahoma"/>
          <w:lang w:val="es-ES"/>
        </w:rPr>
        <w:t xml:space="preserve">, </w:t>
      </w:r>
      <w:r w:rsidRPr="007D1679">
        <w:rPr>
          <w:rFonts w:ascii="Tahoma" w:hAnsi="Tahoma" w:cs="Tahoma"/>
          <w:lang w:val="es-ES"/>
        </w:rPr>
        <w:t>toda expresión verbal</w:t>
      </w:r>
      <w:r w:rsidR="00601A96" w:rsidRPr="007D1679">
        <w:rPr>
          <w:rFonts w:ascii="Tahoma" w:hAnsi="Tahoma" w:cs="Tahoma"/>
          <w:lang w:val="es-ES"/>
        </w:rPr>
        <w:t>,</w:t>
      </w:r>
      <w:r w:rsidRPr="007D1679">
        <w:rPr>
          <w:rFonts w:ascii="Tahoma" w:hAnsi="Tahoma" w:cs="Tahoma"/>
          <w:lang w:val="es-ES"/>
        </w:rPr>
        <w:t xml:space="preserve"> injuriosa o ultrajante que lesione la integridad moral o los derechos a la intimidad y al buen nombre de quienes participen en una</w:t>
      </w:r>
      <w:r w:rsidR="005616D0" w:rsidRPr="007D1679">
        <w:rPr>
          <w:rFonts w:ascii="Tahoma" w:hAnsi="Tahoma" w:cs="Tahoma"/>
          <w:lang w:val="es-ES"/>
        </w:rPr>
        <w:t xml:space="preserve"> </w:t>
      </w:r>
      <w:r w:rsidRPr="007D1679">
        <w:rPr>
          <w:rFonts w:ascii="Tahoma" w:hAnsi="Tahoma" w:cs="Tahoma"/>
          <w:lang w:val="es-ES"/>
        </w:rPr>
        <w:t>relación de trabajo de tipo laboral</w:t>
      </w:r>
      <w:r w:rsidR="00601A96" w:rsidRPr="007D1679">
        <w:rPr>
          <w:rFonts w:ascii="Tahoma" w:hAnsi="Tahoma" w:cs="Tahoma"/>
          <w:lang w:val="es-ES"/>
        </w:rPr>
        <w:t>,</w:t>
      </w:r>
      <w:r w:rsidRPr="007D1679">
        <w:rPr>
          <w:rFonts w:ascii="Tahoma" w:hAnsi="Tahoma" w:cs="Tahoma"/>
          <w:lang w:val="es-ES"/>
        </w:rPr>
        <w:t xml:space="preserve"> o todo comportamiento tendiente a menoscabar la autoestima y la dignidad de quien participe en una relación de trabajo de tipo laboral. </w:t>
      </w:r>
    </w:p>
    <w:p w:rsidR="008029FD" w:rsidRPr="000C52A5" w:rsidRDefault="008029FD" w:rsidP="00E046BD">
      <w:pPr>
        <w:numPr>
          <w:ilvl w:val="0"/>
          <w:numId w:val="1"/>
        </w:numPr>
        <w:spacing w:after="240"/>
        <w:jc w:val="both"/>
        <w:rPr>
          <w:rFonts w:ascii="Tahoma" w:hAnsi="Tahoma" w:cs="Tahoma"/>
          <w:b/>
          <w:lang w:val="es-ES"/>
        </w:rPr>
      </w:pPr>
      <w:r w:rsidRPr="000C52A5">
        <w:rPr>
          <w:rFonts w:ascii="Tahoma" w:hAnsi="Tahoma" w:cs="Tahoma"/>
          <w:b/>
          <w:lang w:val="es-ES"/>
        </w:rPr>
        <w:lastRenderedPageBreak/>
        <w:t xml:space="preserve">Persecución laboral: </w:t>
      </w:r>
    </w:p>
    <w:p w:rsidR="008029FD" w:rsidRPr="007D1679" w:rsidRDefault="008029FD" w:rsidP="009A0969">
      <w:pPr>
        <w:spacing w:after="240"/>
        <w:jc w:val="both"/>
        <w:rPr>
          <w:rFonts w:ascii="Tahoma" w:hAnsi="Tahoma" w:cs="Tahoma"/>
          <w:lang w:val="es-ES"/>
        </w:rPr>
      </w:pPr>
      <w:r w:rsidRPr="007D1679">
        <w:rPr>
          <w:rFonts w:ascii="Tahoma" w:hAnsi="Tahoma" w:cs="Tahoma"/>
          <w:lang w:val="es-ES"/>
        </w:rPr>
        <w:t xml:space="preserve">Toda conducta cuyas características de reiteración o evidente arbitrariedad permitan inferir el propósito, de inducir la renuncia del </w:t>
      </w:r>
      <w:r w:rsidR="00145B90" w:rsidRPr="007D1679">
        <w:rPr>
          <w:rFonts w:ascii="Tahoma" w:hAnsi="Tahoma" w:cs="Tahoma"/>
          <w:lang w:val="es-ES"/>
        </w:rPr>
        <w:t>Empleado</w:t>
      </w:r>
      <w:r w:rsidRPr="007D1679">
        <w:rPr>
          <w:rFonts w:ascii="Tahoma" w:hAnsi="Tahoma" w:cs="Tahoma"/>
          <w:lang w:val="es-ES"/>
        </w:rPr>
        <w:t xml:space="preserve"> o trabajador, mediante la descalificación, la carga excesiva de trabajo y cambios permanentes de horario que pueda producir desmotivación laboral. </w:t>
      </w:r>
    </w:p>
    <w:p w:rsidR="008029FD" w:rsidRPr="000C52A5" w:rsidRDefault="008029FD" w:rsidP="00E046BD">
      <w:pPr>
        <w:numPr>
          <w:ilvl w:val="0"/>
          <w:numId w:val="1"/>
        </w:numPr>
        <w:spacing w:after="240"/>
        <w:jc w:val="both"/>
        <w:rPr>
          <w:rFonts w:ascii="Tahoma" w:hAnsi="Tahoma" w:cs="Tahoma"/>
          <w:b/>
          <w:lang w:val="es-ES"/>
        </w:rPr>
      </w:pPr>
      <w:r w:rsidRPr="000C52A5">
        <w:rPr>
          <w:rFonts w:ascii="Tahoma" w:hAnsi="Tahoma" w:cs="Tahoma"/>
          <w:b/>
          <w:lang w:val="es-ES"/>
        </w:rPr>
        <w:t>Discriminación laboral:</w:t>
      </w:r>
    </w:p>
    <w:p w:rsidR="008029FD" w:rsidRPr="007D1679" w:rsidRDefault="008029FD" w:rsidP="009A0969">
      <w:pPr>
        <w:spacing w:after="240"/>
        <w:jc w:val="both"/>
        <w:rPr>
          <w:rFonts w:ascii="Tahoma" w:hAnsi="Tahoma" w:cs="Tahoma"/>
          <w:lang w:val="es-ES"/>
        </w:rPr>
      </w:pPr>
      <w:r w:rsidRPr="007D1679">
        <w:rPr>
          <w:rFonts w:ascii="Tahoma" w:hAnsi="Tahoma" w:cs="Tahoma"/>
          <w:lang w:val="es-ES"/>
        </w:rPr>
        <w:t xml:space="preserve">Todo trato diferenciado por razones de raza, genero, origen familiar o nacional, credo religioso, preferencia política o situación social o que carezca de toda razonabilidad desde el punto de vista laboral. </w:t>
      </w:r>
    </w:p>
    <w:p w:rsidR="008029FD" w:rsidRPr="000C52A5" w:rsidRDefault="008029FD" w:rsidP="00E046BD">
      <w:pPr>
        <w:numPr>
          <w:ilvl w:val="0"/>
          <w:numId w:val="1"/>
        </w:numPr>
        <w:spacing w:after="240"/>
        <w:jc w:val="both"/>
        <w:rPr>
          <w:rFonts w:ascii="Tahoma" w:hAnsi="Tahoma" w:cs="Tahoma"/>
          <w:b/>
          <w:lang w:val="es-ES"/>
        </w:rPr>
      </w:pPr>
      <w:r w:rsidRPr="000C52A5">
        <w:rPr>
          <w:rFonts w:ascii="Tahoma" w:hAnsi="Tahoma" w:cs="Tahoma"/>
          <w:b/>
          <w:lang w:val="es-ES"/>
        </w:rPr>
        <w:t>Entorpecimiento laboral:</w:t>
      </w:r>
    </w:p>
    <w:p w:rsidR="009A0969" w:rsidRPr="007D1679" w:rsidRDefault="008029FD" w:rsidP="009A0969">
      <w:pPr>
        <w:spacing w:after="240"/>
        <w:jc w:val="both"/>
        <w:rPr>
          <w:rFonts w:ascii="Tahoma" w:hAnsi="Tahoma" w:cs="Tahoma"/>
          <w:lang w:val="es-ES"/>
        </w:rPr>
      </w:pPr>
      <w:r w:rsidRPr="007D1679">
        <w:rPr>
          <w:rFonts w:ascii="Tahoma" w:hAnsi="Tahoma" w:cs="Tahoma"/>
          <w:lang w:val="es-ES"/>
        </w:rPr>
        <w:t>Toda acción tendiente a obstaculizar el cumplimiento de la labor o hacerla mas gr</w:t>
      </w:r>
      <w:r w:rsidR="004C4FB0" w:rsidRPr="007D1679">
        <w:rPr>
          <w:rFonts w:ascii="Tahoma" w:hAnsi="Tahoma" w:cs="Tahoma"/>
          <w:lang w:val="es-ES"/>
        </w:rPr>
        <w:t>avosa o retardarla con perjuicio</w:t>
      </w:r>
      <w:r w:rsidRPr="007D1679">
        <w:rPr>
          <w:rFonts w:ascii="Tahoma" w:hAnsi="Tahoma" w:cs="Tahoma"/>
          <w:lang w:val="es-ES"/>
        </w:rPr>
        <w:t xml:space="preserve"> para el trabajador o </w:t>
      </w:r>
      <w:r w:rsidR="00145B90" w:rsidRPr="007D1679">
        <w:rPr>
          <w:rFonts w:ascii="Tahoma" w:hAnsi="Tahoma" w:cs="Tahoma"/>
          <w:lang w:val="es-ES"/>
        </w:rPr>
        <w:t>Empleado</w:t>
      </w:r>
      <w:r w:rsidRPr="007D1679">
        <w:rPr>
          <w:rFonts w:ascii="Tahoma" w:hAnsi="Tahoma" w:cs="Tahoma"/>
          <w:lang w:val="es-ES"/>
        </w:rPr>
        <w:t>. Constituyen acciones de entorpecimiento laboral, entre otras, la privación, ocultación o inutilización de los insumos, documentos o instrumentos para la labor, la destrucción o perdida de información, el ocultamiento de correspondencia o mensajes electrónicos.</w:t>
      </w:r>
    </w:p>
    <w:p w:rsidR="008029FD" w:rsidRPr="000C52A5" w:rsidRDefault="008029FD" w:rsidP="00E046BD">
      <w:pPr>
        <w:numPr>
          <w:ilvl w:val="0"/>
          <w:numId w:val="1"/>
        </w:numPr>
        <w:spacing w:after="240"/>
        <w:jc w:val="both"/>
        <w:rPr>
          <w:rFonts w:ascii="Tahoma" w:hAnsi="Tahoma" w:cs="Tahoma"/>
          <w:b/>
          <w:lang w:val="es-ES"/>
        </w:rPr>
      </w:pPr>
      <w:r w:rsidRPr="000C52A5">
        <w:rPr>
          <w:rFonts w:ascii="Tahoma" w:hAnsi="Tahoma" w:cs="Tahoma"/>
          <w:b/>
          <w:lang w:val="es-ES"/>
        </w:rPr>
        <w:t>Inequidad laboral:</w:t>
      </w:r>
    </w:p>
    <w:p w:rsidR="008029FD" w:rsidRPr="007D1679" w:rsidRDefault="008029FD" w:rsidP="009A0969">
      <w:pPr>
        <w:spacing w:after="240"/>
        <w:jc w:val="both"/>
        <w:rPr>
          <w:rFonts w:ascii="Tahoma" w:hAnsi="Tahoma" w:cs="Tahoma"/>
          <w:lang w:val="es-ES"/>
        </w:rPr>
      </w:pPr>
      <w:r w:rsidRPr="007D1679">
        <w:rPr>
          <w:rFonts w:ascii="Tahoma" w:hAnsi="Tahoma" w:cs="Tahoma"/>
          <w:lang w:val="es-ES"/>
        </w:rPr>
        <w:t xml:space="preserve">Asignación de funciones a menosprecio del trabajador. </w:t>
      </w:r>
    </w:p>
    <w:p w:rsidR="008029FD" w:rsidRPr="000C52A5" w:rsidRDefault="008029FD" w:rsidP="00E046BD">
      <w:pPr>
        <w:numPr>
          <w:ilvl w:val="0"/>
          <w:numId w:val="1"/>
        </w:numPr>
        <w:spacing w:after="100"/>
        <w:jc w:val="both"/>
        <w:rPr>
          <w:rFonts w:ascii="Tahoma" w:hAnsi="Tahoma" w:cs="Tahoma"/>
          <w:b/>
          <w:lang w:val="es-ES"/>
        </w:rPr>
      </w:pPr>
      <w:r w:rsidRPr="000C52A5">
        <w:rPr>
          <w:rFonts w:ascii="Tahoma" w:hAnsi="Tahoma" w:cs="Tahoma"/>
          <w:b/>
          <w:lang w:val="es-ES"/>
        </w:rPr>
        <w:t>Desprotección laboral:</w:t>
      </w:r>
    </w:p>
    <w:p w:rsidR="008029FD" w:rsidRPr="007D1679" w:rsidRDefault="008029FD" w:rsidP="009A0969">
      <w:pPr>
        <w:spacing w:after="100"/>
        <w:jc w:val="both"/>
        <w:rPr>
          <w:rFonts w:ascii="Tahoma" w:hAnsi="Tahoma" w:cs="Tahoma"/>
          <w:lang w:val="es-ES"/>
        </w:rPr>
      </w:pPr>
      <w:r w:rsidRPr="007D1679">
        <w:rPr>
          <w:rFonts w:ascii="Tahoma" w:hAnsi="Tahoma" w:cs="Tahoma"/>
          <w:lang w:val="es-ES"/>
        </w:rPr>
        <w:t>Toda conducta tendiente a poner en riesgo la integridad y la seguridad del trabajador mediante órdenes o asignación de funciones sin el cumplimiento de los requisitos mínimos de protección y seguridad para el trabajador.</w:t>
      </w:r>
    </w:p>
    <w:p w:rsidR="00ED5B56" w:rsidRPr="007D1679" w:rsidRDefault="00ED5B56">
      <w:pPr>
        <w:jc w:val="both"/>
        <w:rPr>
          <w:rFonts w:ascii="Tahoma" w:hAnsi="Tahoma" w:cs="Tahoma"/>
          <w:b/>
        </w:rPr>
      </w:pPr>
    </w:p>
    <w:p w:rsidR="008029FD" w:rsidRPr="009A0969" w:rsidRDefault="003E5105">
      <w:pPr>
        <w:jc w:val="both"/>
        <w:rPr>
          <w:rFonts w:ascii="Tahoma" w:hAnsi="Tahoma" w:cs="Tahoma"/>
        </w:rPr>
      </w:pPr>
      <w:r w:rsidRPr="009A0969">
        <w:rPr>
          <w:rFonts w:ascii="Tahoma" w:hAnsi="Tahoma" w:cs="Tahoma"/>
          <w:b/>
        </w:rPr>
        <w:t>ARTÍC</w:t>
      </w:r>
      <w:r w:rsidR="009A0969" w:rsidRPr="009A0969">
        <w:rPr>
          <w:rFonts w:ascii="Tahoma" w:hAnsi="Tahoma" w:cs="Tahoma"/>
          <w:b/>
        </w:rPr>
        <w:t xml:space="preserve">ULO </w:t>
      </w:r>
      <w:r w:rsidR="00E27F6B" w:rsidRPr="009A0969">
        <w:rPr>
          <w:rFonts w:ascii="Tahoma" w:hAnsi="Tahoma" w:cs="Tahoma"/>
          <w:b/>
        </w:rPr>
        <w:t>6</w:t>
      </w:r>
      <w:r w:rsidR="00E27F6B">
        <w:rPr>
          <w:rFonts w:ascii="Tahoma" w:hAnsi="Tahoma" w:cs="Tahoma"/>
          <w:b/>
        </w:rPr>
        <w:t>3</w:t>
      </w:r>
      <w:r w:rsidR="008029FD" w:rsidRPr="009A0969">
        <w:rPr>
          <w:rFonts w:ascii="Tahoma" w:hAnsi="Tahoma" w:cs="Tahoma"/>
          <w:b/>
        </w:rPr>
        <w:t>.- Mecanismos de Prevención de las conductas de acoso laboral</w:t>
      </w:r>
      <w:r w:rsidR="009A0969">
        <w:rPr>
          <w:rFonts w:ascii="Tahoma" w:hAnsi="Tahoma" w:cs="Tahoma"/>
          <w:b/>
        </w:rPr>
        <w:t xml:space="preserve">.-  </w:t>
      </w:r>
      <w:r w:rsidR="008029FD" w:rsidRPr="009A0969">
        <w:rPr>
          <w:rFonts w:ascii="Tahoma" w:hAnsi="Tahoma" w:cs="Tahoma"/>
        </w:rPr>
        <w:t xml:space="preserve">Los mecanismos de las conductas de acoso laboral previstos por </w:t>
      </w:r>
      <w:r w:rsidR="00F3765B" w:rsidRPr="009A0969">
        <w:rPr>
          <w:rFonts w:ascii="Tahoma" w:hAnsi="Tahoma" w:cs="Tahoma"/>
        </w:rPr>
        <w:t>EL EMPLEADOR</w:t>
      </w:r>
      <w:r w:rsidR="008029FD" w:rsidRPr="009A0969">
        <w:rPr>
          <w:rFonts w:ascii="Tahoma" w:hAnsi="Tahoma" w:cs="Tahoma"/>
        </w:rPr>
        <w:t xml:space="preserve"> constituyen actividades tendientes a generar una conciencia colectiva conviviente, que promueva el trabajo en condiciones dignas y justas, la armonía entre quienes comparten vida laboral empresarial y el buen ambiente en </w:t>
      </w:r>
      <w:r w:rsidR="00F3765B" w:rsidRPr="009A0969">
        <w:rPr>
          <w:rFonts w:ascii="Tahoma" w:hAnsi="Tahoma" w:cs="Tahoma"/>
        </w:rPr>
        <w:t>EL EMPLEADOR</w:t>
      </w:r>
      <w:r w:rsidR="00ED5B56" w:rsidRPr="009A0969">
        <w:rPr>
          <w:rFonts w:ascii="Tahoma" w:hAnsi="Tahoma" w:cs="Tahoma"/>
        </w:rPr>
        <w:t xml:space="preserve"> </w:t>
      </w:r>
      <w:r w:rsidR="004C4FB0" w:rsidRPr="009A0969">
        <w:rPr>
          <w:rFonts w:ascii="Tahoma" w:hAnsi="Tahoma" w:cs="Tahoma"/>
        </w:rPr>
        <w:t>que</w:t>
      </w:r>
      <w:r w:rsidR="008029FD" w:rsidRPr="009A0969">
        <w:rPr>
          <w:rFonts w:ascii="Tahoma" w:hAnsi="Tahoma" w:cs="Tahoma"/>
        </w:rPr>
        <w:t xml:space="preserve"> proteja la intimidad, la honra, la salud mental y la libertad de las personas en el trabajo. </w:t>
      </w:r>
      <w:r w:rsidR="00ED5B56" w:rsidRPr="009A0969">
        <w:rPr>
          <w:rFonts w:ascii="Tahoma" w:hAnsi="Tahoma" w:cs="Tahoma"/>
        </w:rPr>
        <w:t xml:space="preserve"> </w:t>
      </w:r>
      <w:r w:rsidR="008029FD" w:rsidRPr="009A0969">
        <w:rPr>
          <w:rFonts w:ascii="Tahoma" w:hAnsi="Tahoma" w:cs="Tahoma"/>
        </w:rPr>
        <w:t xml:space="preserve">Para tal efecto cualquiera de los siguientes mecanismos se podrá aplicar: </w:t>
      </w:r>
    </w:p>
    <w:p w:rsidR="008029FD" w:rsidRPr="009A0969" w:rsidRDefault="008029FD">
      <w:pPr>
        <w:jc w:val="both"/>
        <w:rPr>
          <w:rFonts w:ascii="Tahoma" w:hAnsi="Tahoma" w:cs="Tahoma"/>
        </w:rPr>
      </w:pPr>
    </w:p>
    <w:p w:rsidR="008029FD" w:rsidRPr="009A0969" w:rsidRDefault="008029FD" w:rsidP="00E046BD">
      <w:pPr>
        <w:numPr>
          <w:ilvl w:val="0"/>
          <w:numId w:val="4"/>
        </w:numPr>
        <w:jc w:val="both"/>
        <w:rPr>
          <w:rFonts w:ascii="Tahoma" w:hAnsi="Tahoma" w:cs="Tahoma"/>
        </w:rPr>
      </w:pPr>
      <w:r w:rsidRPr="009A0969">
        <w:rPr>
          <w:rFonts w:ascii="Tahoma" w:hAnsi="Tahoma" w:cs="Tahoma"/>
        </w:rPr>
        <w:t>Información a los trabajadores sobre la Ley 1010</w:t>
      </w:r>
      <w:r w:rsidR="005419C4" w:rsidRPr="009A0969">
        <w:rPr>
          <w:rFonts w:ascii="Tahoma" w:hAnsi="Tahoma" w:cs="Tahoma"/>
        </w:rPr>
        <w:t xml:space="preserve"> de </w:t>
      </w:r>
      <w:r w:rsidRPr="009A0969">
        <w:rPr>
          <w:rFonts w:ascii="Tahoma" w:hAnsi="Tahoma" w:cs="Tahoma"/>
        </w:rPr>
        <w:t>2006.</w:t>
      </w:r>
    </w:p>
    <w:p w:rsidR="008029FD" w:rsidRPr="009A0969" w:rsidRDefault="008029FD" w:rsidP="00E046BD">
      <w:pPr>
        <w:numPr>
          <w:ilvl w:val="0"/>
          <w:numId w:val="4"/>
        </w:numPr>
        <w:jc w:val="both"/>
        <w:rPr>
          <w:rFonts w:ascii="Tahoma" w:hAnsi="Tahoma" w:cs="Tahoma"/>
        </w:rPr>
      </w:pPr>
      <w:r w:rsidRPr="009A0969">
        <w:rPr>
          <w:rFonts w:ascii="Tahoma" w:hAnsi="Tahoma" w:cs="Tahoma"/>
        </w:rPr>
        <w:t>Mediciones periódicas del Clima Organizacional</w:t>
      </w:r>
      <w:r w:rsidR="009A0969" w:rsidRPr="009A0969">
        <w:rPr>
          <w:rFonts w:ascii="Tahoma" w:hAnsi="Tahoma" w:cs="Tahoma"/>
        </w:rPr>
        <w:t>.</w:t>
      </w:r>
    </w:p>
    <w:p w:rsidR="008029FD" w:rsidRPr="009A0969" w:rsidRDefault="008029FD" w:rsidP="00E046BD">
      <w:pPr>
        <w:numPr>
          <w:ilvl w:val="0"/>
          <w:numId w:val="4"/>
        </w:numPr>
        <w:jc w:val="both"/>
        <w:rPr>
          <w:rFonts w:ascii="Tahoma" w:hAnsi="Tahoma" w:cs="Tahoma"/>
        </w:rPr>
      </w:pPr>
      <w:r w:rsidRPr="009A0969">
        <w:rPr>
          <w:rFonts w:ascii="Tahoma" w:hAnsi="Tahoma" w:cs="Tahoma"/>
        </w:rPr>
        <w:t xml:space="preserve">Capacitaciones en temas de Conciliación, Convivencia </w:t>
      </w:r>
      <w:r w:rsidR="009A0969">
        <w:rPr>
          <w:rFonts w:ascii="Tahoma" w:hAnsi="Tahoma" w:cs="Tahoma"/>
        </w:rPr>
        <w:t>P</w:t>
      </w:r>
      <w:r w:rsidR="009A0969" w:rsidRPr="009A0969">
        <w:rPr>
          <w:rFonts w:ascii="Tahoma" w:hAnsi="Tahoma" w:cs="Tahoma"/>
        </w:rPr>
        <w:t>acífica</w:t>
      </w:r>
      <w:r w:rsidRPr="009A0969">
        <w:rPr>
          <w:rFonts w:ascii="Tahoma" w:hAnsi="Tahoma" w:cs="Tahoma"/>
        </w:rPr>
        <w:t>, comportamiento en el trabajo, riesgos psicosociales.</w:t>
      </w:r>
    </w:p>
    <w:p w:rsidR="008029FD" w:rsidRPr="009A0969" w:rsidRDefault="008029FD" w:rsidP="00E046BD">
      <w:pPr>
        <w:numPr>
          <w:ilvl w:val="0"/>
          <w:numId w:val="4"/>
        </w:numPr>
        <w:jc w:val="both"/>
        <w:rPr>
          <w:rFonts w:ascii="Tahoma" w:hAnsi="Tahoma" w:cs="Tahoma"/>
        </w:rPr>
      </w:pPr>
      <w:r w:rsidRPr="009A0969">
        <w:rPr>
          <w:rFonts w:ascii="Tahoma" w:hAnsi="Tahoma" w:cs="Tahoma"/>
        </w:rPr>
        <w:t xml:space="preserve">Actividades </w:t>
      </w:r>
      <w:r w:rsidR="00ED5B56" w:rsidRPr="009A0969">
        <w:rPr>
          <w:rFonts w:ascii="Tahoma" w:hAnsi="Tahoma" w:cs="Tahoma"/>
        </w:rPr>
        <w:t xml:space="preserve">psicopedagógicas </w:t>
      </w:r>
      <w:r w:rsidRPr="009A0969">
        <w:rPr>
          <w:rFonts w:ascii="Tahoma" w:hAnsi="Tahoma" w:cs="Tahoma"/>
        </w:rPr>
        <w:t>para establecer valores y hábitos que promuevan vida laboral conviviente.</w:t>
      </w:r>
    </w:p>
    <w:p w:rsidR="008029FD" w:rsidRPr="009A0969" w:rsidRDefault="008029FD" w:rsidP="00E046BD">
      <w:pPr>
        <w:numPr>
          <w:ilvl w:val="0"/>
          <w:numId w:val="4"/>
        </w:numPr>
        <w:jc w:val="both"/>
        <w:rPr>
          <w:rFonts w:ascii="Tahoma" w:hAnsi="Tahoma" w:cs="Tahoma"/>
        </w:rPr>
      </w:pPr>
      <w:r w:rsidRPr="009A0969">
        <w:rPr>
          <w:rFonts w:ascii="Tahoma" w:hAnsi="Tahoma" w:cs="Tahoma"/>
        </w:rPr>
        <w:t>Terapias grupales de mejoramiento de las relaciones laborales.</w:t>
      </w:r>
    </w:p>
    <w:p w:rsidR="008029FD" w:rsidRPr="009A0969" w:rsidRDefault="008029FD" w:rsidP="00E046BD">
      <w:pPr>
        <w:numPr>
          <w:ilvl w:val="0"/>
          <w:numId w:val="4"/>
        </w:numPr>
        <w:jc w:val="both"/>
        <w:rPr>
          <w:rFonts w:ascii="Tahoma" w:hAnsi="Tahoma" w:cs="Tahoma"/>
        </w:rPr>
      </w:pPr>
      <w:r w:rsidRPr="009A0969">
        <w:rPr>
          <w:rFonts w:ascii="Tahoma" w:hAnsi="Tahoma" w:cs="Tahoma"/>
        </w:rPr>
        <w:t xml:space="preserve">Las demás actividades que en cualquier tiempo estableciere </w:t>
      </w:r>
      <w:r w:rsidR="00F3765B" w:rsidRPr="009A0969">
        <w:rPr>
          <w:rFonts w:ascii="Tahoma" w:hAnsi="Tahoma" w:cs="Tahoma"/>
        </w:rPr>
        <w:t>EL EMPLEADOR</w:t>
      </w:r>
      <w:r w:rsidRPr="009A0969">
        <w:rPr>
          <w:rFonts w:ascii="Tahoma" w:hAnsi="Tahoma" w:cs="Tahoma"/>
        </w:rPr>
        <w:t xml:space="preserve"> para desarrollar el propósito previsto en la Ley 1010</w:t>
      </w:r>
      <w:r w:rsidR="005419C4" w:rsidRPr="009A0969">
        <w:rPr>
          <w:rFonts w:ascii="Tahoma" w:hAnsi="Tahoma" w:cs="Tahoma"/>
        </w:rPr>
        <w:t xml:space="preserve"> de </w:t>
      </w:r>
      <w:r w:rsidRPr="009A0969">
        <w:rPr>
          <w:rFonts w:ascii="Tahoma" w:hAnsi="Tahoma" w:cs="Tahoma"/>
        </w:rPr>
        <w:t>2006.</w:t>
      </w:r>
    </w:p>
    <w:p w:rsidR="008029FD" w:rsidRPr="009A0969" w:rsidRDefault="008029FD">
      <w:pPr>
        <w:ind w:left="360"/>
        <w:jc w:val="both"/>
        <w:rPr>
          <w:rFonts w:ascii="Tahoma" w:hAnsi="Tahoma" w:cs="Tahoma"/>
        </w:rPr>
      </w:pPr>
    </w:p>
    <w:p w:rsidR="008029FD" w:rsidRPr="009A0969" w:rsidRDefault="008029FD" w:rsidP="009A0969">
      <w:pPr>
        <w:jc w:val="both"/>
        <w:rPr>
          <w:rFonts w:ascii="Tahoma" w:hAnsi="Tahoma" w:cs="Tahoma"/>
        </w:rPr>
      </w:pPr>
      <w:r w:rsidRPr="009A0969">
        <w:rPr>
          <w:rFonts w:ascii="Tahoma" w:hAnsi="Tahoma" w:cs="Tahoma"/>
          <w:b/>
        </w:rPr>
        <w:t>Parágrafo</w:t>
      </w:r>
      <w:r w:rsidR="009A0969">
        <w:rPr>
          <w:rFonts w:ascii="Tahoma" w:hAnsi="Tahoma" w:cs="Tahoma"/>
        </w:rPr>
        <w:t>.-</w:t>
      </w:r>
      <w:r w:rsidRPr="009A0969">
        <w:rPr>
          <w:rFonts w:ascii="Tahoma" w:hAnsi="Tahoma" w:cs="Tahoma"/>
        </w:rPr>
        <w:t xml:space="preserve"> Cuando </w:t>
      </w:r>
      <w:r w:rsidR="00F3765B" w:rsidRPr="009A0969">
        <w:rPr>
          <w:rFonts w:ascii="Tahoma" w:hAnsi="Tahoma" w:cs="Tahoma"/>
        </w:rPr>
        <w:t>EL EMPLEADOR</w:t>
      </w:r>
      <w:r w:rsidR="009F3E7B" w:rsidRPr="009A0969">
        <w:rPr>
          <w:rFonts w:ascii="Tahoma" w:hAnsi="Tahoma" w:cs="Tahoma"/>
        </w:rPr>
        <w:t xml:space="preserve"> </w:t>
      </w:r>
      <w:r w:rsidRPr="009A0969">
        <w:rPr>
          <w:rFonts w:ascii="Tahoma" w:hAnsi="Tahoma" w:cs="Tahoma"/>
        </w:rPr>
        <w:t>deba destinar horas de la jornada ordinaria para actividades de capacitación, las podrá destinar al cumplimiento de las actividades mencionadas.</w:t>
      </w:r>
    </w:p>
    <w:p w:rsidR="00E31B6E" w:rsidRPr="009A0969" w:rsidRDefault="00E31B6E">
      <w:pPr>
        <w:ind w:left="360"/>
        <w:jc w:val="both"/>
        <w:rPr>
          <w:rFonts w:ascii="Tahoma" w:hAnsi="Tahoma" w:cs="Tahoma"/>
        </w:rPr>
      </w:pPr>
    </w:p>
    <w:p w:rsidR="008029FD" w:rsidRPr="007D1679" w:rsidRDefault="003E5105">
      <w:pPr>
        <w:jc w:val="both"/>
        <w:rPr>
          <w:rFonts w:ascii="Tahoma" w:hAnsi="Tahoma" w:cs="Tahoma"/>
          <w:lang w:val="es-ES"/>
        </w:rPr>
      </w:pPr>
      <w:r w:rsidRPr="007D1679">
        <w:rPr>
          <w:rFonts w:ascii="Tahoma" w:hAnsi="Tahoma" w:cs="Tahoma"/>
          <w:b/>
        </w:rPr>
        <w:lastRenderedPageBreak/>
        <w:t xml:space="preserve">ARTÍCULO </w:t>
      </w:r>
      <w:r w:rsidR="00E27F6B" w:rsidRPr="007D1679">
        <w:rPr>
          <w:rFonts w:ascii="Tahoma" w:hAnsi="Tahoma" w:cs="Tahoma"/>
          <w:b/>
        </w:rPr>
        <w:t>6</w:t>
      </w:r>
      <w:r w:rsidR="00E27F6B">
        <w:rPr>
          <w:rFonts w:ascii="Tahoma" w:hAnsi="Tahoma" w:cs="Tahoma"/>
          <w:b/>
        </w:rPr>
        <w:t>4</w:t>
      </w:r>
      <w:r w:rsidR="008029FD" w:rsidRPr="007D1679">
        <w:rPr>
          <w:rFonts w:ascii="Tahoma" w:hAnsi="Tahoma" w:cs="Tahoma"/>
          <w:b/>
        </w:rPr>
        <w:t xml:space="preserve">.- </w:t>
      </w:r>
      <w:r w:rsidR="008029FD" w:rsidRPr="007D1679">
        <w:rPr>
          <w:rFonts w:ascii="Tahoma" w:hAnsi="Tahoma" w:cs="Tahoma"/>
        </w:rPr>
        <w:t xml:space="preserve"> </w:t>
      </w:r>
      <w:r w:rsidR="008029FD" w:rsidRPr="007D1679">
        <w:rPr>
          <w:rFonts w:ascii="Tahoma" w:hAnsi="Tahoma" w:cs="Tahoma"/>
          <w:b/>
          <w:lang w:val="es-ES"/>
        </w:rPr>
        <w:t>Procedimiento para superar</w:t>
      </w:r>
      <w:r w:rsidR="009A0969">
        <w:rPr>
          <w:rFonts w:ascii="Tahoma" w:hAnsi="Tahoma" w:cs="Tahoma"/>
          <w:b/>
          <w:lang w:val="es-ES"/>
        </w:rPr>
        <w:t xml:space="preserve"> las conductas de acoso laboral.- </w:t>
      </w:r>
      <w:r w:rsidR="008029FD" w:rsidRPr="007D1679">
        <w:rPr>
          <w:rFonts w:ascii="Tahoma" w:hAnsi="Tahoma" w:cs="Tahoma"/>
          <w:lang w:val="es-ES"/>
        </w:rPr>
        <w:t xml:space="preserve">Con miras a buscar la solución de las conductas constitutivas de acoso laboral se establece el siguiente procedimiento de la ley y </w:t>
      </w:r>
      <w:r w:rsidR="00A662D6">
        <w:rPr>
          <w:rFonts w:ascii="Tahoma" w:hAnsi="Tahoma" w:cs="Tahoma"/>
          <w:lang w:val="es-ES"/>
        </w:rPr>
        <w:t>a</w:t>
      </w:r>
      <w:r w:rsidR="008029FD" w:rsidRPr="007D1679">
        <w:rPr>
          <w:rFonts w:ascii="Tahoma" w:hAnsi="Tahoma" w:cs="Tahoma"/>
          <w:lang w:val="es-ES"/>
        </w:rPr>
        <w:t xml:space="preserve">l </w:t>
      </w:r>
      <w:r w:rsidR="00A662D6">
        <w:rPr>
          <w:rFonts w:ascii="Tahoma" w:hAnsi="Tahoma" w:cs="Tahoma"/>
          <w:lang w:val="es-ES"/>
        </w:rPr>
        <w:t xml:space="preserve">cual </w:t>
      </w:r>
      <w:r w:rsidR="004C4FB0" w:rsidRPr="007D1679">
        <w:rPr>
          <w:rFonts w:ascii="Tahoma" w:hAnsi="Tahoma" w:cs="Tahoma"/>
          <w:lang w:val="es-ES"/>
        </w:rPr>
        <w:t>deberá acogerse todo trabajador</w:t>
      </w:r>
      <w:r w:rsidR="008029FD" w:rsidRPr="007D1679">
        <w:rPr>
          <w:rFonts w:ascii="Tahoma" w:hAnsi="Tahoma" w:cs="Tahoma"/>
          <w:lang w:val="es-ES"/>
        </w:rPr>
        <w:t xml:space="preserve"> que sea </w:t>
      </w:r>
      <w:r w:rsidR="009A0969" w:rsidRPr="007D1679">
        <w:rPr>
          <w:rFonts w:ascii="Tahoma" w:hAnsi="Tahoma" w:cs="Tahoma"/>
          <w:lang w:val="es-ES"/>
        </w:rPr>
        <w:t>víctima</w:t>
      </w:r>
      <w:r w:rsidR="008029FD" w:rsidRPr="007D1679">
        <w:rPr>
          <w:rFonts w:ascii="Tahoma" w:hAnsi="Tahoma" w:cs="Tahoma"/>
          <w:lang w:val="es-ES"/>
        </w:rPr>
        <w:t xml:space="preserve"> de las modalidades de acoso laboral:</w:t>
      </w:r>
    </w:p>
    <w:p w:rsidR="008029FD" w:rsidRPr="009A0969" w:rsidRDefault="008029FD">
      <w:pPr>
        <w:jc w:val="both"/>
        <w:rPr>
          <w:rFonts w:ascii="Tahoma" w:hAnsi="Tahoma" w:cs="Tahoma"/>
          <w:lang w:val="es-ES"/>
        </w:rPr>
      </w:pPr>
    </w:p>
    <w:p w:rsidR="008029FD" w:rsidRPr="009A0969" w:rsidRDefault="009A0969" w:rsidP="00E046BD">
      <w:pPr>
        <w:numPr>
          <w:ilvl w:val="0"/>
          <w:numId w:val="12"/>
        </w:numPr>
        <w:ind w:left="426" w:hanging="426"/>
        <w:jc w:val="both"/>
        <w:rPr>
          <w:rFonts w:ascii="Tahoma" w:hAnsi="Tahoma" w:cs="Tahoma"/>
          <w:lang w:val="es-ES"/>
        </w:rPr>
      </w:pPr>
      <w:r w:rsidRPr="009A0969">
        <w:rPr>
          <w:rFonts w:ascii="Tahoma" w:hAnsi="Tahoma" w:cs="Tahoma"/>
          <w:lang w:val="es-ES"/>
        </w:rPr>
        <w:t xml:space="preserve">En los términos de la </w:t>
      </w:r>
      <w:hyperlink r:id="rId9" w:history="1">
        <w:r w:rsidRPr="009A0969">
          <w:rPr>
            <w:rStyle w:val="Hipervnculo"/>
            <w:rFonts w:ascii="Tahoma" w:hAnsi="Tahoma" w:cs="Tahoma"/>
            <w:color w:val="auto"/>
            <w:u w:val="none"/>
          </w:rPr>
          <w:t>Resolución 652 de 2012</w:t>
        </w:r>
      </w:hyperlink>
      <w:r>
        <w:rPr>
          <w:rFonts w:ascii="Tahoma" w:hAnsi="Tahoma" w:cs="Tahoma"/>
        </w:rPr>
        <w:t xml:space="preserve"> EL EMPLEADOR ha integrado EL COMITÉ DE</w:t>
      </w:r>
      <w:r w:rsidRPr="009A0969">
        <w:rPr>
          <w:rFonts w:ascii="Tahoma" w:hAnsi="Tahoma" w:cs="Tahoma"/>
        </w:rPr>
        <w:t xml:space="preserve"> </w:t>
      </w:r>
      <w:r>
        <w:rPr>
          <w:rFonts w:ascii="Tahoma" w:hAnsi="Tahoma" w:cs="Tahoma"/>
        </w:rPr>
        <w:t xml:space="preserve">CONVIVENCIA LABORAL </w:t>
      </w:r>
      <w:r w:rsidR="00EF71FE" w:rsidRPr="009A0969">
        <w:rPr>
          <w:rFonts w:ascii="Tahoma" w:hAnsi="Tahoma" w:cs="Tahoma"/>
          <w:lang w:val="es-ES"/>
        </w:rPr>
        <w:t>de carácter bipartito</w:t>
      </w:r>
      <w:r w:rsidR="00925F8D" w:rsidRPr="009A0969">
        <w:rPr>
          <w:rFonts w:ascii="Tahoma" w:hAnsi="Tahoma" w:cs="Tahoma"/>
          <w:lang w:val="es-ES"/>
        </w:rPr>
        <w:t xml:space="preserve"> </w:t>
      </w:r>
      <w:r w:rsidR="004907AB" w:rsidRPr="009A0969">
        <w:rPr>
          <w:rFonts w:ascii="Tahoma" w:hAnsi="Tahoma" w:cs="Tahoma"/>
          <w:lang w:val="es-ES"/>
        </w:rPr>
        <w:t xml:space="preserve">como encargado de la </w:t>
      </w:r>
      <w:r w:rsidR="00A662D6">
        <w:rPr>
          <w:rFonts w:ascii="Tahoma" w:hAnsi="Tahoma" w:cs="Tahoma"/>
          <w:lang w:val="es-ES"/>
        </w:rPr>
        <w:t>c</w:t>
      </w:r>
      <w:r w:rsidR="004907AB" w:rsidRPr="009A0969">
        <w:rPr>
          <w:rFonts w:ascii="Tahoma" w:hAnsi="Tahoma" w:cs="Tahoma"/>
          <w:lang w:val="es-ES"/>
        </w:rPr>
        <w:t xml:space="preserve">onciliación </w:t>
      </w:r>
      <w:r w:rsidR="00A662D6">
        <w:rPr>
          <w:rFonts w:ascii="Tahoma" w:hAnsi="Tahoma" w:cs="Tahoma"/>
          <w:lang w:val="es-ES"/>
        </w:rPr>
        <w:t>en los casos de acoso l</w:t>
      </w:r>
      <w:r w:rsidR="004907AB" w:rsidRPr="009A0969">
        <w:rPr>
          <w:rFonts w:ascii="Tahoma" w:hAnsi="Tahoma" w:cs="Tahoma"/>
          <w:lang w:val="es-ES"/>
        </w:rPr>
        <w:t>aboral.</w:t>
      </w:r>
      <w:r w:rsidR="00334902" w:rsidRPr="009A0969">
        <w:rPr>
          <w:rFonts w:ascii="Tahoma" w:hAnsi="Tahoma" w:cs="Tahoma"/>
          <w:lang w:val="es-ES"/>
        </w:rPr>
        <w:t xml:space="preserve"> </w:t>
      </w:r>
      <w:r w:rsidR="008029FD" w:rsidRPr="009A0969">
        <w:rPr>
          <w:rFonts w:ascii="Tahoma" w:hAnsi="Tahoma" w:cs="Tahoma"/>
          <w:lang w:val="es-ES"/>
        </w:rPr>
        <w:t xml:space="preserve">Cuando el </w:t>
      </w:r>
      <w:r w:rsidR="00EF5E93" w:rsidRPr="009A0969">
        <w:rPr>
          <w:rFonts w:ascii="Tahoma" w:hAnsi="Tahoma" w:cs="Tahoma"/>
          <w:lang w:val="es-ES"/>
        </w:rPr>
        <w:t xml:space="preserve">presunto </w:t>
      </w:r>
      <w:r w:rsidR="008029FD" w:rsidRPr="009A0969">
        <w:rPr>
          <w:rFonts w:ascii="Tahoma" w:hAnsi="Tahoma" w:cs="Tahoma"/>
          <w:lang w:val="es-ES"/>
        </w:rPr>
        <w:t xml:space="preserve">acosador o el denunciante </w:t>
      </w:r>
      <w:r w:rsidR="009F3E7B" w:rsidRPr="009A0969">
        <w:rPr>
          <w:rFonts w:ascii="Tahoma" w:hAnsi="Tahoma" w:cs="Tahoma"/>
          <w:lang w:val="es-ES"/>
        </w:rPr>
        <w:t>pertenezcan</w:t>
      </w:r>
      <w:r w:rsidR="008029FD" w:rsidRPr="009A0969">
        <w:rPr>
          <w:rFonts w:ascii="Tahoma" w:hAnsi="Tahoma" w:cs="Tahoma"/>
          <w:lang w:val="es-ES"/>
        </w:rPr>
        <w:t xml:space="preserve"> al </w:t>
      </w:r>
      <w:r w:rsidR="00193EE5" w:rsidRPr="009A0969">
        <w:rPr>
          <w:rFonts w:ascii="Tahoma" w:hAnsi="Tahoma" w:cs="Tahoma"/>
          <w:lang w:val="es-ES"/>
        </w:rPr>
        <w:t>Comité</w:t>
      </w:r>
      <w:r w:rsidR="008029FD" w:rsidRPr="009A0969">
        <w:rPr>
          <w:rFonts w:ascii="Tahoma" w:hAnsi="Tahoma" w:cs="Tahoma"/>
          <w:lang w:val="es-ES"/>
        </w:rPr>
        <w:t xml:space="preserve">, </w:t>
      </w:r>
      <w:r w:rsidR="00193EE5" w:rsidRPr="009A0969">
        <w:rPr>
          <w:rFonts w:ascii="Tahoma" w:hAnsi="Tahoma" w:cs="Tahoma"/>
          <w:lang w:val="es-ES"/>
        </w:rPr>
        <w:t xml:space="preserve">quedará </w:t>
      </w:r>
      <w:r w:rsidR="008029FD" w:rsidRPr="009A0969">
        <w:rPr>
          <w:rFonts w:ascii="Tahoma" w:hAnsi="Tahoma" w:cs="Tahoma"/>
          <w:lang w:val="es-ES"/>
        </w:rPr>
        <w:t>impedido para participar en dicho proceso.</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 xml:space="preserve">La denuncia, que tendrá tratamiento confidencial, deberá interponerse por escrito ante Gestión Humana quien deberá remitirla al Comité y darle tramite dentro de los tres (3) </w:t>
      </w:r>
      <w:r w:rsidR="009F3E7B" w:rsidRPr="007D1679">
        <w:rPr>
          <w:rFonts w:ascii="Tahoma" w:hAnsi="Tahoma" w:cs="Tahoma"/>
          <w:lang w:val="es-ES"/>
        </w:rPr>
        <w:t>días</w:t>
      </w:r>
      <w:r w:rsidRPr="007D1679">
        <w:rPr>
          <w:rFonts w:ascii="Tahoma" w:hAnsi="Tahoma" w:cs="Tahoma"/>
          <w:lang w:val="es-ES"/>
        </w:rPr>
        <w:t xml:space="preserve"> hábiles siguientes. </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El denunciante deberá acreditar alguna prueba verosímil de la situación</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 xml:space="preserve">El Comité </w:t>
      </w:r>
      <w:r w:rsidR="009F3E7B" w:rsidRPr="007D1679">
        <w:rPr>
          <w:rFonts w:ascii="Tahoma" w:hAnsi="Tahoma" w:cs="Tahoma"/>
          <w:lang w:val="es-ES"/>
        </w:rPr>
        <w:t xml:space="preserve">llamará </w:t>
      </w:r>
      <w:r w:rsidRPr="007D1679">
        <w:rPr>
          <w:rFonts w:ascii="Tahoma" w:hAnsi="Tahoma" w:cs="Tahoma"/>
          <w:lang w:val="es-ES"/>
        </w:rPr>
        <w:t>a descargos a la persona acusada e igualmente oirá al denunciante en los casos en que sea necesario, con el fin de que este amplié su versión de los hechos.</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 xml:space="preserve">Una vez escuchadas las partes implicadas en la reunión programada por el Comité, este reunirá a los implicados y les </w:t>
      </w:r>
      <w:r w:rsidR="009F3E7B" w:rsidRPr="007D1679">
        <w:rPr>
          <w:rFonts w:ascii="Tahoma" w:hAnsi="Tahoma" w:cs="Tahoma"/>
          <w:lang w:val="es-ES"/>
        </w:rPr>
        <w:t xml:space="preserve">señalará </w:t>
      </w:r>
      <w:r w:rsidRPr="007D1679">
        <w:rPr>
          <w:rFonts w:ascii="Tahoma" w:hAnsi="Tahoma" w:cs="Tahoma"/>
          <w:lang w:val="es-ES"/>
        </w:rPr>
        <w:t xml:space="preserve">en primer lugar que las actuaciones son estrictamente confidenciales y a continuación propondrá formulas de arreglo, </w:t>
      </w:r>
      <w:r w:rsidR="00A662D6" w:rsidRPr="002D076B">
        <w:rPr>
          <w:rFonts w:ascii="Tahoma" w:hAnsi="Tahoma" w:cs="Tahoma"/>
          <w:b/>
        </w:rPr>
        <w:t xml:space="preserve">EL COMITÉ DE CONVIVENCIA LABORAL </w:t>
      </w:r>
      <w:r w:rsidR="009F3E7B" w:rsidRPr="007D1679">
        <w:rPr>
          <w:rFonts w:ascii="Tahoma" w:hAnsi="Tahoma" w:cs="Tahoma"/>
          <w:lang w:val="es-ES"/>
        </w:rPr>
        <w:t xml:space="preserve">señalará </w:t>
      </w:r>
      <w:r w:rsidRPr="007D1679">
        <w:rPr>
          <w:rFonts w:ascii="Tahoma" w:hAnsi="Tahoma" w:cs="Tahoma"/>
          <w:lang w:val="es-ES"/>
        </w:rPr>
        <w:t>las recomendaciones que estime necesarias y los compromisos de convivencia a que haya lugar. Si las  partes concilian sus diferencias, deberá dejar constancia en el acta de las medidas acordadas por las partes para resarcir el acto de acoso y hostigamiento laboral en que se ha incurrido, situaciones que deberán ser acordes para cada caso. Tales medidas podrán estar constituidas por el ofrecimiento formal de excusa, compromisos de comportamiento, planes de mejoramiento personal, etc.</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 xml:space="preserve">En caso de no haber acuerdo, </w:t>
      </w:r>
      <w:r w:rsidR="00A662D6">
        <w:rPr>
          <w:rFonts w:ascii="Tahoma" w:hAnsi="Tahoma" w:cs="Tahoma"/>
        </w:rPr>
        <w:t>EL COMITÉ DE</w:t>
      </w:r>
      <w:r w:rsidR="00A662D6" w:rsidRPr="009A0969">
        <w:rPr>
          <w:rFonts w:ascii="Tahoma" w:hAnsi="Tahoma" w:cs="Tahoma"/>
        </w:rPr>
        <w:t xml:space="preserve"> </w:t>
      </w:r>
      <w:r w:rsidR="00A662D6">
        <w:rPr>
          <w:rFonts w:ascii="Tahoma" w:hAnsi="Tahoma" w:cs="Tahoma"/>
        </w:rPr>
        <w:t xml:space="preserve">CONVIVENCIA LABORAL </w:t>
      </w:r>
      <w:r w:rsidR="009F3E7B" w:rsidRPr="007D1679">
        <w:rPr>
          <w:rFonts w:ascii="Tahoma" w:hAnsi="Tahoma" w:cs="Tahoma"/>
          <w:lang w:val="es-ES"/>
        </w:rPr>
        <w:t xml:space="preserve">levantará </w:t>
      </w:r>
      <w:r w:rsidRPr="007D1679">
        <w:rPr>
          <w:rFonts w:ascii="Tahoma" w:hAnsi="Tahoma" w:cs="Tahoma"/>
          <w:lang w:val="es-ES"/>
        </w:rPr>
        <w:t xml:space="preserve">un acta en la que se deje expresa constancia de los hechos que le fueron informados, de haberse escuchado a las partes y de la proposición de formulas de arreglo y/o correctivas ante la ocurrencia de los hechos puestos en su conocimiento y de que no se </w:t>
      </w:r>
      <w:r w:rsidR="009F3E7B" w:rsidRPr="007D1679">
        <w:rPr>
          <w:rFonts w:ascii="Tahoma" w:hAnsi="Tahoma" w:cs="Tahoma"/>
          <w:lang w:val="es-ES"/>
        </w:rPr>
        <w:t xml:space="preserve">llegó a </w:t>
      </w:r>
      <w:r w:rsidRPr="007D1679">
        <w:rPr>
          <w:rFonts w:ascii="Tahoma" w:hAnsi="Tahoma" w:cs="Tahoma"/>
          <w:lang w:val="es-ES"/>
        </w:rPr>
        <w:t xml:space="preserve">ningún acuerdo conciliatorio. Propondrá a </w:t>
      </w:r>
      <w:r w:rsidR="00F3765B">
        <w:rPr>
          <w:rFonts w:ascii="Tahoma" w:hAnsi="Tahoma" w:cs="Tahoma"/>
          <w:lang w:val="es-ES"/>
        </w:rPr>
        <w:t>EL EMPLEADOR</w:t>
      </w:r>
      <w:r w:rsidR="003D23D5" w:rsidRPr="007D1679">
        <w:rPr>
          <w:rFonts w:ascii="Tahoma" w:hAnsi="Tahoma" w:cs="Tahoma"/>
          <w:lang w:val="es-ES"/>
        </w:rPr>
        <w:t xml:space="preserve"> </w:t>
      </w:r>
      <w:r w:rsidRPr="007D1679">
        <w:rPr>
          <w:rFonts w:ascii="Tahoma" w:hAnsi="Tahoma" w:cs="Tahoma"/>
          <w:lang w:val="es-ES"/>
        </w:rPr>
        <w:t xml:space="preserve">las correctivas en el caso de considerar que las conductas comprobadas pueden dar lugar a una acción disciplinaria. Se le </w:t>
      </w:r>
      <w:r w:rsidR="003D23D5" w:rsidRPr="007D1679">
        <w:rPr>
          <w:rFonts w:ascii="Tahoma" w:hAnsi="Tahoma" w:cs="Tahoma"/>
          <w:lang w:val="es-ES"/>
        </w:rPr>
        <w:t xml:space="preserve">informará </w:t>
      </w:r>
      <w:r w:rsidRPr="007D1679">
        <w:rPr>
          <w:rFonts w:ascii="Tahoma" w:hAnsi="Tahoma" w:cs="Tahoma"/>
          <w:lang w:val="es-ES"/>
        </w:rPr>
        <w:t>al reclamante, que podrá acudir a otras instancias administrativas o judiciales, establecidas en la Ley 1010 de 2006, para formular su queja.</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 xml:space="preserve">Con posterioridad a los procedimientos antes indicados </w:t>
      </w:r>
      <w:r w:rsidR="00F3765B">
        <w:rPr>
          <w:rFonts w:ascii="Tahoma" w:hAnsi="Tahoma" w:cs="Tahoma"/>
          <w:lang w:val="es-ES"/>
        </w:rPr>
        <w:t>EL EMPLEADOR</w:t>
      </w:r>
      <w:r w:rsidRPr="007D1679">
        <w:rPr>
          <w:rFonts w:ascii="Tahoma" w:hAnsi="Tahoma" w:cs="Tahoma"/>
          <w:lang w:val="es-ES"/>
        </w:rPr>
        <w:t xml:space="preserve"> decidirá si impone una sanción disciplinaria o termina el contrato de trabajo con justa causa.</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 xml:space="preserve">En las carpetas de las hojas de vida del trabajador presuntamente </w:t>
      </w:r>
      <w:r w:rsidR="003D23D5" w:rsidRPr="007D1679">
        <w:rPr>
          <w:rFonts w:ascii="Tahoma" w:hAnsi="Tahoma" w:cs="Tahoma"/>
          <w:lang w:val="es-ES"/>
        </w:rPr>
        <w:t>acosado</w:t>
      </w:r>
      <w:r w:rsidRPr="007D1679">
        <w:rPr>
          <w:rFonts w:ascii="Tahoma" w:hAnsi="Tahoma" w:cs="Tahoma"/>
          <w:lang w:val="es-ES"/>
        </w:rPr>
        <w:t>, así como en la del trabajador que eventualmente haya incurrido en un comportamiento de acoso u hostigamiento laboral, deberán archivarse sendas copias del procedimiento adelantado y de las decisiones tomadas.</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El comité deberá promover el desarrollo efectivo de los mecanismos de prevención a que se refieren el artículo anterior.</w:t>
      </w:r>
    </w:p>
    <w:p w:rsidR="008029FD" w:rsidRPr="007D1679" w:rsidRDefault="008029FD" w:rsidP="009A0969">
      <w:pPr>
        <w:ind w:left="426" w:hanging="426"/>
        <w:jc w:val="both"/>
        <w:rPr>
          <w:rFonts w:ascii="Tahoma" w:hAnsi="Tahoma" w:cs="Tahoma"/>
          <w:lang w:val="es-ES"/>
        </w:rPr>
      </w:pPr>
    </w:p>
    <w:p w:rsidR="008029FD" w:rsidRPr="007D1679" w:rsidRDefault="008029FD" w:rsidP="00E046BD">
      <w:pPr>
        <w:numPr>
          <w:ilvl w:val="0"/>
          <w:numId w:val="12"/>
        </w:numPr>
        <w:ind w:left="426" w:hanging="426"/>
        <w:jc w:val="both"/>
        <w:rPr>
          <w:rFonts w:ascii="Tahoma" w:hAnsi="Tahoma" w:cs="Tahoma"/>
          <w:lang w:val="es-ES"/>
        </w:rPr>
      </w:pPr>
      <w:r w:rsidRPr="007D1679">
        <w:rPr>
          <w:rFonts w:ascii="Tahoma" w:hAnsi="Tahoma" w:cs="Tahoma"/>
          <w:lang w:val="es-ES"/>
        </w:rPr>
        <w:t>El comité se reunirá en cada caso cuando se presente una denuncia sobre las conductas descritas como constitutivas de acoso laboral</w:t>
      </w:r>
      <w:r w:rsidR="000823E0">
        <w:rPr>
          <w:rFonts w:ascii="Tahoma" w:hAnsi="Tahoma" w:cs="Tahoma"/>
          <w:lang w:val="es-ES"/>
        </w:rPr>
        <w:t xml:space="preserve"> y de manera ordinaria una vez al </w:t>
      </w:r>
      <w:r w:rsidR="00D9173C">
        <w:rPr>
          <w:rFonts w:ascii="Tahoma" w:hAnsi="Tahoma" w:cs="Tahoma"/>
          <w:lang w:val="es-ES"/>
        </w:rPr>
        <w:t>t</w:t>
      </w:r>
      <w:r w:rsidR="000823E0">
        <w:rPr>
          <w:rFonts w:ascii="Tahoma" w:hAnsi="Tahoma" w:cs="Tahoma"/>
          <w:lang w:val="es-ES"/>
        </w:rPr>
        <w:t>rimestre.</w:t>
      </w:r>
    </w:p>
    <w:p w:rsidR="008029FD" w:rsidRPr="00A662D6" w:rsidRDefault="003E5105">
      <w:pPr>
        <w:jc w:val="both"/>
        <w:rPr>
          <w:rFonts w:ascii="Tahoma" w:hAnsi="Tahoma" w:cs="Tahoma"/>
          <w:lang w:val="es-ES"/>
        </w:rPr>
      </w:pPr>
      <w:r w:rsidRPr="00A662D6">
        <w:rPr>
          <w:rFonts w:ascii="Tahoma" w:hAnsi="Tahoma" w:cs="Tahoma"/>
          <w:b/>
        </w:rPr>
        <w:lastRenderedPageBreak/>
        <w:t xml:space="preserve">ARTÍCULO </w:t>
      </w:r>
      <w:r w:rsidR="00E27F6B" w:rsidRPr="00A662D6">
        <w:rPr>
          <w:rFonts w:ascii="Tahoma" w:hAnsi="Tahoma" w:cs="Tahoma"/>
          <w:b/>
        </w:rPr>
        <w:t>6</w:t>
      </w:r>
      <w:r w:rsidR="00E27F6B">
        <w:rPr>
          <w:rFonts w:ascii="Tahoma" w:hAnsi="Tahoma" w:cs="Tahoma"/>
          <w:b/>
        </w:rPr>
        <w:t>5</w:t>
      </w:r>
      <w:r w:rsidR="008029FD" w:rsidRPr="00A662D6">
        <w:rPr>
          <w:rFonts w:ascii="Tahoma" w:hAnsi="Tahoma" w:cs="Tahoma"/>
          <w:b/>
        </w:rPr>
        <w:t>.- Término para la denuncia.</w:t>
      </w:r>
      <w:r w:rsidR="008029FD" w:rsidRPr="00A662D6">
        <w:rPr>
          <w:rFonts w:ascii="Tahoma" w:hAnsi="Tahoma" w:cs="Tahoma"/>
        </w:rPr>
        <w:t xml:space="preserve">  </w:t>
      </w:r>
      <w:r w:rsidR="008029FD" w:rsidRPr="00A662D6">
        <w:rPr>
          <w:rFonts w:ascii="Tahoma" w:hAnsi="Tahoma" w:cs="Tahoma"/>
          <w:lang w:val="es-ES"/>
        </w:rPr>
        <w:t>Para efectos de las acciones laborales dentro de</w:t>
      </w:r>
      <w:r w:rsidR="00677F44">
        <w:rPr>
          <w:rFonts w:ascii="Tahoma" w:hAnsi="Tahoma" w:cs="Tahoma"/>
          <w:lang w:val="es-ES"/>
        </w:rPr>
        <w:t xml:space="preserve"> </w:t>
      </w:r>
      <w:r w:rsidR="000C52A5">
        <w:rPr>
          <w:rFonts w:ascii="Tahoma" w:hAnsi="Tahoma" w:cs="Tahoma"/>
          <w:lang w:val="es-ES"/>
        </w:rPr>
        <w:t>La Empresa</w:t>
      </w:r>
      <w:r w:rsidR="008029FD" w:rsidRPr="00A662D6">
        <w:rPr>
          <w:rFonts w:ascii="Tahoma" w:hAnsi="Tahoma" w:cs="Tahoma"/>
          <w:lang w:val="es-ES"/>
        </w:rPr>
        <w:t xml:space="preserve">, la denuncia de acoso laboral deberá interponerse dentro de los </w:t>
      </w:r>
      <w:r w:rsidR="00A662D6" w:rsidRPr="00A662D6">
        <w:rPr>
          <w:rFonts w:ascii="Tahoma" w:hAnsi="Tahoma" w:cs="Tahoma"/>
          <w:lang w:val="es-ES"/>
        </w:rPr>
        <w:t>seis (6) meses</w:t>
      </w:r>
      <w:r w:rsidR="008029FD" w:rsidRPr="00A662D6">
        <w:rPr>
          <w:rFonts w:ascii="Tahoma" w:hAnsi="Tahoma" w:cs="Tahoma"/>
          <w:lang w:val="es-ES"/>
        </w:rPr>
        <w:t xml:space="preserve"> siguientes a la ocurrencia del hecho.</w:t>
      </w:r>
    </w:p>
    <w:p w:rsidR="008029FD" w:rsidRPr="007D1679" w:rsidRDefault="008029FD">
      <w:pPr>
        <w:jc w:val="both"/>
        <w:rPr>
          <w:rFonts w:ascii="Tahoma" w:hAnsi="Tahoma" w:cs="Tahoma"/>
          <w:lang w:val="es-ES"/>
        </w:rPr>
      </w:pPr>
    </w:p>
    <w:p w:rsidR="008029FD" w:rsidRPr="007D1679" w:rsidRDefault="003E5105">
      <w:pPr>
        <w:jc w:val="both"/>
        <w:rPr>
          <w:rFonts w:ascii="Tahoma" w:hAnsi="Tahoma" w:cs="Tahoma"/>
          <w:b/>
          <w:lang w:val="es-ES"/>
        </w:rPr>
      </w:pPr>
      <w:r w:rsidRPr="007D1679">
        <w:rPr>
          <w:rFonts w:ascii="Tahoma" w:hAnsi="Tahoma" w:cs="Tahoma"/>
          <w:b/>
          <w:lang w:val="es-ES"/>
        </w:rPr>
        <w:t xml:space="preserve">ARTÍCULO </w:t>
      </w:r>
      <w:r w:rsidR="00E27F6B">
        <w:rPr>
          <w:rFonts w:ascii="Tahoma" w:hAnsi="Tahoma" w:cs="Tahoma"/>
          <w:b/>
          <w:lang w:val="es-ES"/>
        </w:rPr>
        <w:t>66</w:t>
      </w:r>
      <w:r w:rsidR="008029FD" w:rsidRPr="007D1679">
        <w:rPr>
          <w:rFonts w:ascii="Tahoma" w:hAnsi="Tahoma" w:cs="Tahoma"/>
          <w:b/>
          <w:lang w:val="es-ES"/>
        </w:rPr>
        <w:t>.- Conductas que no constituyen acoso laboral:</w:t>
      </w:r>
    </w:p>
    <w:p w:rsidR="008029FD" w:rsidRPr="007D1679" w:rsidRDefault="008029FD" w:rsidP="002836C5">
      <w:pPr>
        <w:jc w:val="both"/>
        <w:rPr>
          <w:rFonts w:ascii="Tahoma" w:hAnsi="Tahoma" w:cs="Tahoma"/>
          <w:lang w:val="es-ES"/>
        </w:rPr>
      </w:pPr>
    </w:p>
    <w:p w:rsidR="008029FD" w:rsidRPr="007D1679" w:rsidRDefault="008029FD" w:rsidP="00E046BD">
      <w:pPr>
        <w:numPr>
          <w:ilvl w:val="0"/>
          <w:numId w:val="2"/>
        </w:numPr>
        <w:spacing w:after="240"/>
        <w:jc w:val="both"/>
        <w:rPr>
          <w:rFonts w:ascii="Tahoma" w:hAnsi="Tahoma" w:cs="Tahoma"/>
          <w:lang w:val="es-ES"/>
        </w:rPr>
      </w:pPr>
      <w:r w:rsidRPr="007D1679">
        <w:rPr>
          <w:rFonts w:ascii="Tahoma" w:hAnsi="Tahoma" w:cs="Tahoma"/>
          <w:lang w:val="es-ES"/>
        </w:rPr>
        <w:t xml:space="preserve">Los actos destinados a ejercer la potestad disciplinaria que legalmente corresponde a los superiores jerárquicos sobre sus subalternos. </w:t>
      </w:r>
    </w:p>
    <w:p w:rsidR="008029FD" w:rsidRPr="007D1679" w:rsidRDefault="008029FD" w:rsidP="00E046BD">
      <w:pPr>
        <w:numPr>
          <w:ilvl w:val="0"/>
          <w:numId w:val="2"/>
        </w:numPr>
        <w:spacing w:after="240"/>
        <w:jc w:val="both"/>
        <w:rPr>
          <w:rFonts w:ascii="Tahoma" w:hAnsi="Tahoma" w:cs="Tahoma"/>
          <w:lang w:val="es-ES"/>
        </w:rPr>
      </w:pPr>
      <w:r w:rsidRPr="007D1679">
        <w:rPr>
          <w:rFonts w:ascii="Tahoma" w:hAnsi="Tahoma" w:cs="Tahoma"/>
          <w:lang w:val="es-ES"/>
        </w:rPr>
        <w:t xml:space="preserve">La formulación de exigencias razonables de fidelidad laboral o lealtad empresarial e institucional. </w:t>
      </w:r>
    </w:p>
    <w:p w:rsidR="00A06059" w:rsidRPr="007D1679" w:rsidRDefault="008029FD" w:rsidP="00E046BD">
      <w:pPr>
        <w:numPr>
          <w:ilvl w:val="0"/>
          <w:numId w:val="2"/>
        </w:numPr>
        <w:spacing w:after="240"/>
        <w:jc w:val="both"/>
        <w:rPr>
          <w:rFonts w:ascii="Tahoma" w:hAnsi="Tahoma" w:cs="Tahoma"/>
          <w:lang w:val="es-ES"/>
        </w:rPr>
      </w:pPr>
      <w:r w:rsidRPr="007D1679">
        <w:rPr>
          <w:rFonts w:ascii="Tahoma" w:hAnsi="Tahoma" w:cs="Tahoma"/>
          <w:lang w:val="es-ES"/>
        </w:rPr>
        <w:t>La formulación de circulares o memorandos de servicio encaminados a solicitar exigencias técnicas o mejorar la eficiencia laboral y la evaluación laboral de subalternos conforme a indicadores objetivos y generales de rendimiento, siempre que sean justificados, fundados en criterios</w:t>
      </w:r>
      <w:r w:rsidR="00A06059" w:rsidRPr="007D1679">
        <w:rPr>
          <w:rFonts w:ascii="Tahoma" w:hAnsi="Tahoma" w:cs="Tahoma"/>
          <w:lang w:val="es-ES"/>
        </w:rPr>
        <w:t>,</w:t>
      </w:r>
      <w:r w:rsidRPr="007D1679">
        <w:rPr>
          <w:rFonts w:ascii="Tahoma" w:hAnsi="Tahoma" w:cs="Tahoma"/>
          <w:lang w:val="es-ES"/>
        </w:rPr>
        <w:t xml:space="preserve"> y no discriminatorios. </w:t>
      </w:r>
    </w:p>
    <w:p w:rsidR="008029FD" w:rsidRPr="007D1679" w:rsidRDefault="008029FD" w:rsidP="00E046BD">
      <w:pPr>
        <w:numPr>
          <w:ilvl w:val="0"/>
          <w:numId w:val="2"/>
        </w:numPr>
        <w:spacing w:after="240"/>
        <w:jc w:val="both"/>
        <w:rPr>
          <w:rFonts w:ascii="Tahoma" w:hAnsi="Tahoma" w:cs="Tahoma"/>
          <w:lang w:val="es-ES"/>
        </w:rPr>
      </w:pPr>
      <w:r w:rsidRPr="007D1679">
        <w:rPr>
          <w:rFonts w:ascii="Tahoma" w:hAnsi="Tahoma" w:cs="Tahoma"/>
          <w:lang w:val="es-ES"/>
        </w:rPr>
        <w:t xml:space="preserve">La solicitud de cumplir deberes extras de colaboración con </w:t>
      </w:r>
      <w:r w:rsidR="00F3765B">
        <w:rPr>
          <w:rFonts w:ascii="Tahoma" w:hAnsi="Tahoma" w:cs="Tahoma"/>
          <w:lang w:val="es-ES"/>
        </w:rPr>
        <w:t>EL EMPLEADOR</w:t>
      </w:r>
      <w:r w:rsidRPr="007D1679">
        <w:rPr>
          <w:rFonts w:ascii="Tahoma" w:hAnsi="Tahoma" w:cs="Tahoma"/>
          <w:lang w:val="es-ES"/>
        </w:rPr>
        <w:t xml:space="preserve"> o la institución, cuando sean necesarios para la continuidad del servicio o para solucionar situaciones difíciles en la operación de </w:t>
      </w:r>
      <w:r w:rsidR="00F3765B">
        <w:rPr>
          <w:rFonts w:ascii="Tahoma" w:hAnsi="Tahoma" w:cs="Tahoma"/>
          <w:lang w:val="es-ES"/>
        </w:rPr>
        <w:t>EL EMPLEADOR</w:t>
      </w:r>
      <w:r w:rsidRPr="007D1679">
        <w:rPr>
          <w:rFonts w:ascii="Tahoma" w:hAnsi="Tahoma" w:cs="Tahoma"/>
          <w:lang w:val="es-ES"/>
        </w:rPr>
        <w:t xml:space="preserve"> o la institución. </w:t>
      </w:r>
    </w:p>
    <w:p w:rsidR="008029FD" w:rsidRPr="007D1679" w:rsidRDefault="008029FD" w:rsidP="00E046BD">
      <w:pPr>
        <w:numPr>
          <w:ilvl w:val="0"/>
          <w:numId w:val="2"/>
        </w:numPr>
        <w:spacing w:after="240"/>
        <w:jc w:val="both"/>
        <w:rPr>
          <w:rFonts w:ascii="Tahoma" w:hAnsi="Tahoma" w:cs="Tahoma"/>
          <w:lang w:val="es-ES"/>
        </w:rPr>
      </w:pPr>
      <w:r w:rsidRPr="007D1679">
        <w:rPr>
          <w:rFonts w:ascii="Tahoma" w:hAnsi="Tahoma" w:cs="Tahoma"/>
          <w:lang w:val="es-ES"/>
        </w:rPr>
        <w:t>Las actuaciones administrativas o gestiones encaminadas a dar por terminado el contrato de trabajo, con base en una causa legal o una justa causa, prevista en el Código Susta</w:t>
      </w:r>
      <w:r w:rsidR="004C4FB0" w:rsidRPr="007D1679">
        <w:rPr>
          <w:rFonts w:ascii="Tahoma" w:hAnsi="Tahoma" w:cs="Tahoma"/>
          <w:lang w:val="es-ES"/>
        </w:rPr>
        <w:t>ntivo del Trabajo o en la legislación correspondiente.</w:t>
      </w:r>
    </w:p>
    <w:p w:rsidR="008029FD" w:rsidRPr="007D1679" w:rsidRDefault="008029FD" w:rsidP="00E046BD">
      <w:pPr>
        <w:numPr>
          <w:ilvl w:val="0"/>
          <w:numId w:val="2"/>
        </w:numPr>
        <w:spacing w:after="240"/>
        <w:jc w:val="both"/>
        <w:rPr>
          <w:rFonts w:ascii="Tahoma" w:hAnsi="Tahoma" w:cs="Tahoma"/>
          <w:lang w:val="es-ES"/>
        </w:rPr>
      </w:pPr>
      <w:r w:rsidRPr="007D1679">
        <w:rPr>
          <w:rFonts w:ascii="Tahoma" w:hAnsi="Tahoma" w:cs="Tahoma"/>
          <w:lang w:val="es-ES"/>
        </w:rPr>
        <w:t xml:space="preserve">La solicitud de cumplir los deberes de la persona y el ciudadano, de que trata el </w:t>
      </w:r>
      <w:hyperlink r:id="rId10" w:history="1">
        <w:r w:rsidRPr="00A662D6">
          <w:rPr>
            <w:rFonts w:ascii="Tahoma" w:hAnsi="Tahoma" w:cs="Tahoma"/>
            <w:lang w:val="es-ES"/>
          </w:rPr>
          <w:t>artículo 95 de la Constitución Política</w:t>
        </w:r>
        <w:r w:rsidR="00193EE5" w:rsidRPr="00A662D6">
          <w:rPr>
            <w:rFonts w:ascii="Tahoma" w:hAnsi="Tahoma" w:cs="Tahoma"/>
            <w:lang w:val="es-ES"/>
          </w:rPr>
          <w:t xml:space="preserve"> Nacional</w:t>
        </w:r>
        <w:r w:rsidRPr="00A662D6">
          <w:rPr>
            <w:rFonts w:ascii="Tahoma" w:hAnsi="Tahoma" w:cs="Tahoma"/>
            <w:lang w:val="es-ES"/>
          </w:rPr>
          <w:t>.</w:t>
        </w:r>
      </w:hyperlink>
      <w:r w:rsidRPr="007D1679">
        <w:rPr>
          <w:rFonts w:ascii="Tahoma" w:hAnsi="Tahoma" w:cs="Tahoma"/>
          <w:lang w:val="es-ES"/>
        </w:rPr>
        <w:t xml:space="preserve"> </w:t>
      </w:r>
    </w:p>
    <w:p w:rsidR="008029FD" w:rsidRPr="007D1679" w:rsidRDefault="008029FD" w:rsidP="00E046BD">
      <w:pPr>
        <w:numPr>
          <w:ilvl w:val="0"/>
          <w:numId w:val="2"/>
        </w:numPr>
        <w:spacing w:after="240"/>
        <w:jc w:val="both"/>
        <w:rPr>
          <w:rFonts w:ascii="Tahoma" w:hAnsi="Tahoma" w:cs="Tahoma"/>
          <w:lang w:val="es-ES"/>
        </w:rPr>
      </w:pPr>
      <w:r w:rsidRPr="007D1679">
        <w:rPr>
          <w:rFonts w:ascii="Tahoma" w:hAnsi="Tahoma" w:cs="Tahoma"/>
          <w:lang w:val="es-ES"/>
        </w:rPr>
        <w:t xml:space="preserve">La exigencia de cumplir las obligaciones o deberes de que tratan los </w:t>
      </w:r>
      <w:hyperlink r:id="rId11" w:history="1">
        <w:r w:rsidRPr="007D1679">
          <w:rPr>
            <w:rFonts w:ascii="Tahoma" w:hAnsi="Tahoma" w:cs="Tahoma"/>
            <w:lang w:val="es-ES"/>
          </w:rPr>
          <w:t xml:space="preserve">artículos 55 a 57 del Código Sustantivo del Trabajo, así como de no incurrir en las prohibiciones de que tratan los </w:t>
        </w:r>
        <w:r w:rsidR="00925F8D" w:rsidRPr="007D1679">
          <w:rPr>
            <w:rFonts w:ascii="Tahoma" w:hAnsi="Tahoma" w:cs="Tahoma"/>
            <w:lang w:val="es-ES"/>
          </w:rPr>
          <w:t>artículos</w:t>
        </w:r>
        <w:r w:rsidRPr="007D1679">
          <w:rPr>
            <w:rFonts w:ascii="Tahoma" w:hAnsi="Tahoma" w:cs="Tahoma"/>
            <w:lang w:val="es-ES"/>
          </w:rPr>
          <w:t xml:space="preserve"> 59 y 60 del mismo Código</w:t>
        </w:r>
      </w:hyperlink>
      <w:r w:rsidR="00A662D6">
        <w:rPr>
          <w:rFonts w:ascii="Tahoma" w:hAnsi="Tahoma" w:cs="Tahoma"/>
          <w:lang w:val="es-ES"/>
        </w:rPr>
        <w:t>.</w:t>
      </w:r>
    </w:p>
    <w:p w:rsidR="008029FD" w:rsidRPr="007D1679" w:rsidRDefault="00A662D6" w:rsidP="00E046BD">
      <w:pPr>
        <w:numPr>
          <w:ilvl w:val="0"/>
          <w:numId w:val="2"/>
        </w:numPr>
        <w:spacing w:after="240"/>
        <w:jc w:val="both"/>
        <w:rPr>
          <w:rFonts w:ascii="Tahoma" w:hAnsi="Tahoma" w:cs="Tahoma"/>
          <w:b/>
          <w:lang w:val="es-ES"/>
        </w:rPr>
      </w:pPr>
      <w:r>
        <w:rPr>
          <w:rFonts w:ascii="Tahoma" w:hAnsi="Tahoma" w:cs="Tahoma"/>
          <w:lang w:val="es-ES"/>
        </w:rPr>
        <w:t xml:space="preserve">Las exigencias respecto de las obligaciones y prohibiciones de que tratan los artículos </w:t>
      </w:r>
      <w:r w:rsidRPr="000823E0">
        <w:rPr>
          <w:rFonts w:ascii="Tahoma" w:hAnsi="Tahoma" w:cs="Tahoma"/>
          <w:b/>
          <w:color w:val="FF0000"/>
          <w:lang w:val="es-ES"/>
        </w:rPr>
        <w:t>5</w:t>
      </w:r>
      <w:r w:rsidR="00C25CEA" w:rsidRPr="000823E0">
        <w:rPr>
          <w:rFonts w:ascii="Tahoma" w:hAnsi="Tahoma" w:cs="Tahoma"/>
          <w:b/>
          <w:color w:val="FF0000"/>
          <w:lang w:val="es-ES"/>
        </w:rPr>
        <w:t>8</w:t>
      </w:r>
      <w:r>
        <w:rPr>
          <w:rFonts w:ascii="Tahoma" w:hAnsi="Tahoma" w:cs="Tahoma"/>
          <w:lang w:val="es-ES"/>
        </w:rPr>
        <w:t xml:space="preserve"> y </w:t>
      </w:r>
      <w:r w:rsidR="000823E0" w:rsidRPr="000823E0">
        <w:rPr>
          <w:rFonts w:ascii="Tahoma" w:hAnsi="Tahoma" w:cs="Tahoma"/>
          <w:b/>
          <w:color w:val="FF0000"/>
          <w:lang w:val="es-ES"/>
        </w:rPr>
        <w:t>60</w:t>
      </w:r>
      <w:r w:rsidR="000823E0">
        <w:rPr>
          <w:rFonts w:ascii="Tahoma" w:hAnsi="Tahoma" w:cs="Tahoma"/>
          <w:lang w:val="es-ES"/>
        </w:rPr>
        <w:t xml:space="preserve"> </w:t>
      </w:r>
      <w:r>
        <w:rPr>
          <w:rFonts w:ascii="Tahoma" w:hAnsi="Tahoma" w:cs="Tahoma"/>
          <w:lang w:val="es-ES"/>
        </w:rPr>
        <w:t>del presente Reglamento Interno de Trabajo</w:t>
      </w:r>
      <w:r w:rsidRPr="007D1679">
        <w:rPr>
          <w:rFonts w:ascii="Tahoma" w:hAnsi="Tahoma" w:cs="Tahoma"/>
          <w:lang w:val="es-ES"/>
        </w:rPr>
        <w:t xml:space="preserve"> </w:t>
      </w:r>
      <w:r w:rsidR="008029FD" w:rsidRPr="007D1679">
        <w:rPr>
          <w:rFonts w:ascii="Tahoma" w:hAnsi="Tahoma" w:cs="Tahoma"/>
          <w:lang w:val="es-ES"/>
        </w:rPr>
        <w:t>y cláusulas de los contratos de trabajo.</w:t>
      </w:r>
      <w:r w:rsidR="00DC5F80" w:rsidRPr="007D1679">
        <w:rPr>
          <w:rFonts w:ascii="Tahoma" w:hAnsi="Tahoma" w:cs="Tahoma"/>
          <w:b/>
          <w:lang w:val="es-ES"/>
        </w:rPr>
        <w:t xml:space="preserve"> </w:t>
      </w:r>
    </w:p>
    <w:p w:rsidR="008029FD" w:rsidRDefault="008029FD">
      <w:pPr>
        <w:ind w:left="426" w:hanging="426"/>
        <w:jc w:val="center"/>
        <w:rPr>
          <w:rFonts w:ascii="Tahoma" w:hAnsi="Tahoma" w:cs="Tahoma"/>
          <w:b/>
          <w:lang w:val="es-ES"/>
        </w:rPr>
      </w:pPr>
    </w:p>
    <w:p w:rsidR="00E27F6B" w:rsidRDefault="00E27F6B">
      <w:pPr>
        <w:ind w:left="426" w:hanging="426"/>
        <w:jc w:val="center"/>
        <w:rPr>
          <w:rFonts w:ascii="Tahoma" w:hAnsi="Tahoma" w:cs="Tahoma"/>
          <w:b/>
          <w:lang w:val="es-ES"/>
        </w:rPr>
      </w:pPr>
    </w:p>
    <w:p w:rsidR="00E27F6B" w:rsidRPr="007D1679" w:rsidRDefault="00E27F6B">
      <w:pPr>
        <w:ind w:left="426" w:hanging="426"/>
        <w:jc w:val="center"/>
        <w:rPr>
          <w:rFonts w:ascii="Tahoma" w:hAnsi="Tahoma" w:cs="Tahoma"/>
          <w:b/>
          <w:lang w:val="es-ES"/>
        </w:rPr>
      </w:pPr>
    </w:p>
    <w:p w:rsidR="00FF02AD" w:rsidRDefault="00FF02AD">
      <w:pPr>
        <w:ind w:left="426" w:hanging="426"/>
        <w:jc w:val="center"/>
        <w:rPr>
          <w:rFonts w:ascii="Tahoma" w:hAnsi="Tahoma" w:cs="Tahoma"/>
          <w:b/>
          <w:lang w:val="es-ES"/>
        </w:rPr>
      </w:pPr>
    </w:p>
    <w:p w:rsidR="00616262" w:rsidRDefault="00616262">
      <w:pPr>
        <w:ind w:left="426" w:hanging="426"/>
        <w:jc w:val="center"/>
        <w:rPr>
          <w:rFonts w:ascii="Tahoma" w:hAnsi="Tahoma" w:cs="Tahoma"/>
          <w:b/>
          <w:lang w:val="es-ES"/>
        </w:rPr>
      </w:pPr>
    </w:p>
    <w:p w:rsidR="008029FD" w:rsidRPr="007D1679" w:rsidRDefault="008029FD" w:rsidP="000A3550">
      <w:pPr>
        <w:ind w:left="426" w:hanging="426"/>
        <w:jc w:val="center"/>
        <w:outlineLvl w:val="0"/>
        <w:rPr>
          <w:rFonts w:ascii="Tahoma" w:hAnsi="Tahoma" w:cs="Tahoma"/>
          <w:b/>
        </w:rPr>
      </w:pPr>
      <w:r w:rsidRPr="007D1679">
        <w:rPr>
          <w:rFonts w:ascii="Tahoma" w:hAnsi="Tahoma" w:cs="Tahoma"/>
          <w:b/>
        </w:rPr>
        <w:t xml:space="preserve">CAPITULO </w:t>
      </w:r>
      <w:r w:rsidR="00E27F6B" w:rsidRPr="007D1679">
        <w:rPr>
          <w:rFonts w:ascii="Tahoma" w:hAnsi="Tahoma" w:cs="Tahoma"/>
          <w:b/>
        </w:rPr>
        <w:t>X</w:t>
      </w:r>
      <w:r w:rsidR="00E27F6B">
        <w:rPr>
          <w:rFonts w:ascii="Tahoma" w:hAnsi="Tahoma" w:cs="Tahoma"/>
          <w:b/>
        </w:rPr>
        <w:t xml:space="preserve">VIII </w:t>
      </w:r>
    </w:p>
    <w:p w:rsidR="008029FD" w:rsidRPr="007D1679" w:rsidRDefault="008029FD" w:rsidP="000A3550">
      <w:pPr>
        <w:ind w:left="426" w:hanging="426"/>
        <w:jc w:val="center"/>
        <w:outlineLvl w:val="0"/>
        <w:rPr>
          <w:rFonts w:ascii="Tahoma" w:hAnsi="Tahoma" w:cs="Tahoma"/>
          <w:b/>
        </w:rPr>
      </w:pPr>
      <w:r w:rsidRPr="007D1679">
        <w:rPr>
          <w:rFonts w:ascii="Tahoma" w:hAnsi="Tahoma" w:cs="Tahoma"/>
          <w:b/>
        </w:rPr>
        <w:t>ESCALA DE FALTAS Y SANCIONES DISCIPLINARIAS</w:t>
      </w:r>
    </w:p>
    <w:p w:rsidR="008029FD" w:rsidRPr="007D1679" w:rsidRDefault="008029FD">
      <w:pPr>
        <w:ind w:left="426" w:hanging="426"/>
        <w:jc w:val="both"/>
        <w:rPr>
          <w:rFonts w:ascii="Tahoma" w:hAnsi="Tahoma" w:cs="Tahoma"/>
        </w:rPr>
      </w:pPr>
    </w:p>
    <w:p w:rsidR="008029FD" w:rsidRPr="007D1679" w:rsidRDefault="00F9282E">
      <w:pPr>
        <w:jc w:val="both"/>
        <w:rPr>
          <w:rFonts w:ascii="Tahoma" w:hAnsi="Tahoma" w:cs="Tahoma"/>
        </w:rPr>
      </w:pPr>
      <w:r>
        <w:rPr>
          <w:rFonts w:ascii="Tahoma" w:hAnsi="Tahoma" w:cs="Tahoma"/>
          <w:b/>
        </w:rPr>
        <w:t xml:space="preserve">ARTÍCULO </w:t>
      </w:r>
      <w:r w:rsidR="00E27F6B">
        <w:rPr>
          <w:rFonts w:ascii="Tahoma" w:hAnsi="Tahoma" w:cs="Tahoma"/>
          <w:b/>
        </w:rPr>
        <w:t>67</w:t>
      </w:r>
      <w:r w:rsidR="008029FD" w:rsidRPr="007D1679">
        <w:rPr>
          <w:rFonts w:ascii="Tahoma" w:hAnsi="Tahoma" w:cs="Tahoma"/>
          <w:b/>
        </w:rPr>
        <w:t xml:space="preserve">.- </w:t>
      </w:r>
      <w:r w:rsidR="00F3765B">
        <w:rPr>
          <w:rFonts w:ascii="Tahoma" w:hAnsi="Tahoma" w:cs="Tahoma"/>
        </w:rPr>
        <w:t>EL EMPLEADOR</w:t>
      </w:r>
      <w:r w:rsidR="008029FD" w:rsidRPr="007D1679">
        <w:rPr>
          <w:rFonts w:ascii="Tahoma" w:hAnsi="Tahoma" w:cs="Tahoma"/>
        </w:rPr>
        <w:t xml:space="preserve"> no puede imponer a sus </w:t>
      </w:r>
      <w:r w:rsidR="00F3765B">
        <w:rPr>
          <w:rFonts w:ascii="Tahoma" w:hAnsi="Tahoma" w:cs="Tahoma"/>
        </w:rPr>
        <w:t>EMPLEADOS</w:t>
      </w:r>
      <w:r w:rsidR="008029FD" w:rsidRPr="007D1679">
        <w:rPr>
          <w:rFonts w:ascii="Tahoma" w:hAnsi="Tahoma" w:cs="Tahoma"/>
        </w:rPr>
        <w:t xml:space="preserve"> sanciones no previstas en e</w:t>
      </w:r>
      <w:r w:rsidR="00A662D6">
        <w:rPr>
          <w:rFonts w:ascii="Tahoma" w:hAnsi="Tahoma" w:cs="Tahoma"/>
        </w:rPr>
        <w:t>l presente</w:t>
      </w:r>
      <w:r w:rsidR="008029FD" w:rsidRPr="007D1679">
        <w:rPr>
          <w:rFonts w:ascii="Tahoma" w:hAnsi="Tahoma" w:cs="Tahoma"/>
        </w:rPr>
        <w:t xml:space="preserve"> Reglamento</w:t>
      </w:r>
      <w:r w:rsidR="00A662D6">
        <w:rPr>
          <w:rFonts w:ascii="Tahoma" w:hAnsi="Tahoma" w:cs="Tahoma"/>
        </w:rPr>
        <w:t xml:space="preserve"> Interno de Trabajo</w:t>
      </w:r>
      <w:r w:rsidR="008029FD" w:rsidRPr="007D1679">
        <w:rPr>
          <w:rFonts w:ascii="Tahoma" w:hAnsi="Tahoma" w:cs="Tahoma"/>
        </w:rPr>
        <w:t>, en Pacto Convención Colectiva, Fallo Arbitral o en el Contrato Individual</w:t>
      </w:r>
      <w:r w:rsidR="00A662D6">
        <w:rPr>
          <w:rFonts w:ascii="Tahoma" w:hAnsi="Tahoma" w:cs="Tahoma"/>
        </w:rPr>
        <w:t xml:space="preserve"> de Trabajo</w:t>
      </w:r>
      <w:r w:rsidR="008029FD" w:rsidRPr="007D1679">
        <w:rPr>
          <w:rFonts w:ascii="Tahoma" w:hAnsi="Tahoma" w:cs="Tahoma"/>
        </w:rPr>
        <w:t>.</w:t>
      </w:r>
    </w:p>
    <w:p w:rsidR="008029FD" w:rsidRDefault="008029FD">
      <w:pPr>
        <w:jc w:val="both"/>
        <w:rPr>
          <w:rFonts w:ascii="Tahoma" w:hAnsi="Tahoma" w:cs="Tahoma"/>
        </w:rPr>
      </w:pPr>
    </w:p>
    <w:p w:rsidR="00F9282E" w:rsidRPr="00F9282E" w:rsidRDefault="00F9282E">
      <w:pPr>
        <w:jc w:val="both"/>
        <w:rPr>
          <w:rFonts w:ascii="Tahoma" w:hAnsi="Tahoma" w:cs="Tahoma"/>
        </w:rPr>
      </w:pPr>
      <w:r w:rsidRPr="00F9282E">
        <w:rPr>
          <w:rFonts w:ascii="Tahoma" w:hAnsi="Tahoma" w:cs="Tahoma"/>
          <w:b/>
        </w:rPr>
        <w:t xml:space="preserve">PARAGRAFO.- </w:t>
      </w:r>
      <w:r>
        <w:rPr>
          <w:rFonts w:ascii="Tahoma" w:hAnsi="Tahoma" w:cs="Tahoma"/>
        </w:rPr>
        <w:t>La aplicación de las sanciones disciplinarias está supeditada a la aplicación del debido proceso, en el que se garantice el derecho de defesa de el Empleado, quien podrá asistir, si así lo desea, a la diligencia de descargos en compañía de dos compañeros de trabajo.</w:t>
      </w:r>
    </w:p>
    <w:p w:rsidR="00F9282E" w:rsidRPr="007D1679" w:rsidRDefault="00F9282E">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lastRenderedPageBreak/>
        <w:t>ARTÍCULO</w:t>
      </w:r>
      <w:r w:rsidR="003E5105" w:rsidRPr="007D1679">
        <w:rPr>
          <w:rFonts w:ascii="Tahoma" w:hAnsi="Tahoma" w:cs="Tahoma"/>
          <w:b/>
        </w:rPr>
        <w:t xml:space="preserve"> </w:t>
      </w:r>
      <w:r w:rsidR="00E27F6B">
        <w:rPr>
          <w:rFonts w:ascii="Tahoma" w:hAnsi="Tahoma" w:cs="Tahoma"/>
          <w:b/>
        </w:rPr>
        <w:t>68</w:t>
      </w:r>
      <w:r w:rsidR="008029FD" w:rsidRPr="007D1679">
        <w:rPr>
          <w:rFonts w:ascii="Tahoma" w:hAnsi="Tahoma" w:cs="Tahoma"/>
          <w:b/>
        </w:rPr>
        <w:t xml:space="preserve">.- </w:t>
      </w:r>
      <w:r w:rsidR="008029FD" w:rsidRPr="007D1679">
        <w:rPr>
          <w:rFonts w:ascii="Tahoma" w:hAnsi="Tahoma" w:cs="Tahoma"/>
        </w:rPr>
        <w:t>Se establecen las siguientes clases de faltas y sus correspondientes sanciones disciplinarias, así:</w:t>
      </w:r>
    </w:p>
    <w:p w:rsidR="008029FD" w:rsidRPr="007D1679" w:rsidRDefault="008029FD">
      <w:pPr>
        <w:jc w:val="both"/>
        <w:rPr>
          <w:rFonts w:ascii="Tahoma" w:hAnsi="Tahoma" w:cs="Tahoma"/>
        </w:rPr>
      </w:pPr>
    </w:p>
    <w:p w:rsidR="008029FD" w:rsidRPr="00F9282E" w:rsidRDefault="008029FD" w:rsidP="00E046BD">
      <w:pPr>
        <w:numPr>
          <w:ilvl w:val="1"/>
          <w:numId w:val="13"/>
        </w:numPr>
        <w:jc w:val="both"/>
        <w:rPr>
          <w:rFonts w:ascii="Tahoma" w:hAnsi="Tahoma" w:cs="Tahoma"/>
        </w:rPr>
      </w:pPr>
      <w:r w:rsidRPr="00F9282E">
        <w:rPr>
          <w:rFonts w:ascii="Tahoma" w:hAnsi="Tahoma" w:cs="Tahoma"/>
        </w:rPr>
        <w:t xml:space="preserve">El retardo en la entrada al trabajo o el retiro prematuro de él, sin justa causa, cuando no cause perjuicio de  importancia a </w:t>
      </w:r>
      <w:r w:rsidR="00F3765B" w:rsidRPr="00F9282E">
        <w:rPr>
          <w:rFonts w:ascii="Tahoma" w:hAnsi="Tahoma" w:cs="Tahoma"/>
        </w:rPr>
        <w:t>EL EMPLEADOR</w:t>
      </w:r>
      <w:r w:rsidRPr="00F9282E">
        <w:rPr>
          <w:rFonts w:ascii="Tahoma" w:hAnsi="Tahoma" w:cs="Tahoma"/>
        </w:rPr>
        <w:t>, implica por la primera vez</w:t>
      </w:r>
      <w:r w:rsidR="00DC5F80" w:rsidRPr="00F9282E">
        <w:rPr>
          <w:rFonts w:ascii="Tahoma" w:hAnsi="Tahoma" w:cs="Tahoma"/>
        </w:rPr>
        <w:t xml:space="preserve"> llamado de atención por escrito</w:t>
      </w:r>
      <w:r w:rsidR="006E1A4D" w:rsidRPr="00F9282E">
        <w:rPr>
          <w:rFonts w:ascii="Tahoma" w:hAnsi="Tahoma" w:cs="Tahoma"/>
        </w:rPr>
        <w:t>, p</w:t>
      </w:r>
      <w:r w:rsidR="00DC5F80" w:rsidRPr="00F9282E">
        <w:rPr>
          <w:rFonts w:ascii="Tahoma" w:hAnsi="Tahoma" w:cs="Tahoma"/>
        </w:rPr>
        <w:t>or la segunda vez sus</w:t>
      </w:r>
      <w:r w:rsidRPr="00F9282E">
        <w:rPr>
          <w:rFonts w:ascii="Tahoma" w:hAnsi="Tahoma" w:cs="Tahoma"/>
        </w:rPr>
        <w:t xml:space="preserve">pensión en el trabajo hasta por </w:t>
      </w:r>
      <w:r w:rsidR="00925F8D" w:rsidRPr="00F9282E">
        <w:rPr>
          <w:rFonts w:ascii="Tahoma" w:hAnsi="Tahoma" w:cs="Tahoma"/>
        </w:rPr>
        <w:t>ocho</w:t>
      </w:r>
      <w:r w:rsidR="00334902" w:rsidRPr="00F9282E">
        <w:rPr>
          <w:rFonts w:ascii="Tahoma" w:hAnsi="Tahoma" w:cs="Tahoma"/>
        </w:rPr>
        <w:t xml:space="preserve"> </w:t>
      </w:r>
      <w:r w:rsidR="00A06059" w:rsidRPr="00F9282E">
        <w:rPr>
          <w:rFonts w:ascii="Tahoma" w:hAnsi="Tahoma" w:cs="Tahoma"/>
        </w:rPr>
        <w:t>(</w:t>
      </w:r>
      <w:r w:rsidR="00925F8D" w:rsidRPr="000823E0">
        <w:rPr>
          <w:rFonts w:ascii="Tahoma" w:hAnsi="Tahoma" w:cs="Tahoma"/>
          <w:b/>
          <w:color w:val="548DD4" w:themeColor="text2" w:themeTint="99"/>
        </w:rPr>
        <w:t>8</w:t>
      </w:r>
      <w:r w:rsidR="00A06059" w:rsidRPr="00F9282E">
        <w:rPr>
          <w:rFonts w:ascii="Tahoma" w:hAnsi="Tahoma" w:cs="Tahoma"/>
        </w:rPr>
        <w:t>)</w:t>
      </w:r>
      <w:r w:rsidR="006E1A4D" w:rsidRPr="00F9282E">
        <w:rPr>
          <w:rFonts w:ascii="Tahoma" w:hAnsi="Tahoma" w:cs="Tahoma"/>
        </w:rPr>
        <w:t xml:space="preserve"> días</w:t>
      </w:r>
      <w:r w:rsidRPr="00F9282E">
        <w:rPr>
          <w:rFonts w:ascii="Tahoma" w:hAnsi="Tahoma" w:cs="Tahoma"/>
        </w:rPr>
        <w:t>.</w:t>
      </w:r>
      <w:r w:rsidR="00DC5F80" w:rsidRPr="00F9282E">
        <w:rPr>
          <w:rFonts w:ascii="Tahoma" w:hAnsi="Tahoma" w:cs="Tahoma"/>
        </w:rPr>
        <w:t xml:space="preserve"> </w:t>
      </w:r>
      <w:r w:rsidRPr="00F9282E">
        <w:rPr>
          <w:rFonts w:ascii="Tahoma" w:hAnsi="Tahoma" w:cs="Tahoma"/>
        </w:rPr>
        <w:t xml:space="preserve">Es entendido además, que los retardos sin justa causa facultan a </w:t>
      </w:r>
      <w:r w:rsidR="00F3765B" w:rsidRPr="00F9282E">
        <w:rPr>
          <w:rFonts w:ascii="Tahoma" w:hAnsi="Tahoma" w:cs="Tahoma"/>
        </w:rPr>
        <w:t>EL EMPLEADOR</w:t>
      </w:r>
      <w:r w:rsidRPr="00F9282E">
        <w:rPr>
          <w:rFonts w:ascii="Tahoma" w:hAnsi="Tahoma" w:cs="Tahoma"/>
        </w:rPr>
        <w:t xml:space="preserve"> para no permitir al </w:t>
      </w:r>
      <w:r w:rsidR="00145B90" w:rsidRPr="00F9282E">
        <w:rPr>
          <w:rFonts w:ascii="Tahoma" w:hAnsi="Tahoma" w:cs="Tahoma"/>
        </w:rPr>
        <w:t>Empleado</w:t>
      </w:r>
      <w:r w:rsidRPr="00F9282E">
        <w:rPr>
          <w:rFonts w:ascii="Tahoma" w:hAnsi="Tahoma" w:cs="Tahoma"/>
        </w:rPr>
        <w:t xml:space="preserve"> su ingreso al trabajo</w:t>
      </w:r>
      <w:r w:rsidR="00F9282E">
        <w:rPr>
          <w:rFonts w:ascii="Tahoma" w:hAnsi="Tahoma" w:cs="Tahoma"/>
        </w:rPr>
        <w:t xml:space="preserve"> y no pag</w:t>
      </w:r>
      <w:r w:rsidR="002836C5">
        <w:rPr>
          <w:rFonts w:ascii="Tahoma" w:hAnsi="Tahoma" w:cs="Tahoma"/>
        </w:rPr>
        <w:t>ar</w:t>
      </w:r>
      <w:r w:rsidR="00F9282E">
        <w:rPr>
          <w:rFonts w:ascii="Tahoma" w:hAnsi="Tahoma" w:cs="Tahoma"/>
        </w:rPr>
        <w:t xml:space="preserve"> el respectivo día</w:t>
      </w:r>
      <w:r w:rsidRPr="00F9282E">
        <w:rPr>
          <w:rFonts w:ascii="Tahoma" w:hAnsi="Tahoma" w:cs="Tahoma"/>
        </w:rPr>
        <w:t>.</w:t>
      </w:r>
    </w:p>
    <w:p w:rsidR="008029FD" w:rsidRPr="00F9282E" w:rsidRDefault="008029FD">
      <w:pPr>
        <w:ind w:left="426" w:hanging="426"/>
        <w:jc w:val="both"/>
        <w:rPr>
          <w:rFonts w:ascii="Tahoma" w:hAnsi="Tahoma" w:cs="Tahoma"/>
        </w:rPr>
      </w:pPr>
    </w:p>
    <w:p w:rsidR="00DC5F80" w:rsidRPr="00F9282E" w:rsidRDefault="008029FD" w:rsidP="00E046BD">
      <w:pPr>
        <w:numPr>
          <w:ilvl w:val="1"/>
          <w:numId w:val="13"/>
        </w:numPr>
        <w:jc w:val="both"/>
        <w:rPr>
          <w:rFonts w:ascii="Tahoma" w:hAnsi="Tahoma" w:cs="Tahoma"/>
        </w:rPr>
      </w:pPr>
      <w:r w:rsidRPr="00F9282E">
        <w:rPr>
          <w:rFonts w:ascii="Tahoma" w:hAnsi="Tahoma" w:cs="Tahoma"/>
        </w:rPr>
        <w:t xml:space="preserve">La inasistencia al trabajo durante la jornada, sin justa causa, cuando no cause perjuicio de importancia a </w:t>
      </w:r>
      <w:r w:rsidR="00F3765B" w:rsidRPr="00F9282E">
        <w:rPr>
          <w:rFonts w:ascii="Tahoma" w:hAnsi="Tahoma" w:cs="Tahoma"/>
        </w:rPr>
        <w:t>EL EMPLEADOR</w:t>
      </w:r>
      <w:r w:rsidRPr="00F9282E">
        <w:rPr>
          <w:rFonts w:ascii="Tahoma" w:hAnsi="Tahoma" w:cs="Tahoma"/>
        </w:rPr>
        <w:t>, implica por la primera vez, suspensi</w:t>
      </w:r>
      <w:r w:rsidR="00DC5F80" w:rsidRPr="00F9282E">
        <w:rPr>
          <w:rFonts w:ascii="Tahoma" w:hAnsi="Tahoma" w:cs="Tahoma"/>
        </w:rPr>
        <w:t>ón en el trabajo</w:t>
      </w:r>
      <w:r w:rsidRPr="00F9282E">
        <w:rPr>
          <w:rFonts w:ascii="Tahoma" w:hAnsi="Tahoma" w:cs="Tahoma"/>
        </w:rPr>
        <w:t xml:space="preserve"> hasta por </w:t>
      </w:r>
      <w:r w:rsidR="00DC5F80" w:rsidRPr="00F9282E">
        <w:rPr>
          <w:rFonts w:ascii="Tahoma" w:hAnsi="Tahoma" w:cs="Tahoma"/>
        </w:rPr>
        <w:t>tres</w:t>
      </w:r>
      <w:r w:rsidR="00A06059" w:rsidRPr="00F9282E">
        <w:rPr>
          <w:rFonts w:ascii="Tahoma" w:hAnsi="Tahoma" w:cs="Tahoma"/>
        </w:rPr>
        <w:t xml:space="preserve"> </w:t>
      </w:r>
      <w:r w:rsidRPr="00F9282E">
        <w:rPr>
          <w:rFonts w:ascii="Tahoma" w:hAnsi="Tahoma" w:cs="Tahoma"/>
        </w:rPr>
        <w:t>(</w:t>
      </w:r>
      <w:r w:rsidR="00DC5F80" w:rsidRPr="000823E0">
        <w:rPr>
          <w:rFonts w:ascii="Tahoma" w:hAnsi="Tahoma" w:cs="Tahoma"/>
          <w:b/>
          <w:color w:val="548DD4" w:themeColor="text2" w:themeTint="99"/>
        </w:rPr>
        <w:t>3</w:t>
      </w:r>
      <w:r w:rsidR="00DC5F80" w:rsidRPr="00F9282E">
        <w:rPr>
          <w:rFonts w:ascii="Tahoma" w:hAnsi="Tahoma" w:cs="Tahoma"/>
        </w:rPr>
        <w:t>) días; por</w:t>
      </w:r>
      <w:r w:rsidRPr="00F9282E">
        <w:rPr>
          <w:rFonts w:ascii="Tahoma" w:hAnsi="Tahoma" w:cs="Tahoma"/>
        </w:rPr>
        <w:t xml:space="preserve"> la segunda vez </w:t>
      </w:r>
      <w:r w:rsidR="00DC5F80" w:rsidRPr="00F9282E">
        <w:rPr>
          <w:rFonts w:ascii="Tahoma" w:hAnsi="Tahoma" w:cs="Tahoma"/>
        </w:rPr>
        <w:t>su</w:t>
      </w:r>
      <w:r w:rsidRPr="00F9282E">
        <w:rPr>
          <w:rFonts w:ascii="Tahoma" w:hAnsi="Tahoma" w:cs="Tahoma"/>
        </w:rPr>
        <w:t xml:space="preserve">spensión en el trabajo hasta por </w:t>
      </w:r>
      <w:r w:rsidR="00AD2928" w:rsidRPr="00F9282E">
        <w:rPr>
          <w:rFonts w:ascii="Tahoma" w:hAnsi="Tahoma" w:cs="Tahoma"/>
        </w:rPr>
        <w:t xml:space="preserve">quince </w:t>
      </w:r>
      <w:r w:rsidR="00A06059" w:rsidRPr="00F9282E">
        <w:rPr>
          <w:rFonts w:ascii="Tahoma" w:hAnsi="Tahoma" w:cs="Tahoma"/>
        </w:rPr>
        <w:t>(</w:t>
      </w:r>
      <w:r w:rsidR="00AD2928" w:rsidRPr="000823E0">
        <w:rPr>
          <w:rFonts w:ascii="Tahoma" w:hAnsi="Tahoma" w:cs="Tahoma"/>
          <w:b/>
          <w:color w:val="548DD4" w:themeColor="text2" w:themeTint="99"/>
        </w:rPr>
        <w:t>15</w:t>
      </w:r>
      <w:r w:rsidR="00A06059" w:rsidRPr="00F9282E">
        <w:rPr>
          <w:rFonts w:ascii="Tahoma" w:hAnsi="Tahoma" w:cs="Tahoma"/>
        </w:rPr>
        <w:t>)</w:t>
      </w:r>
      <w:r w:rsidRPr="00F9282E">
        <w:rPr>
          <w:rFonts w:ascii="Tahoma" w:hAnsi="Tahoma" w:cs="Tahoma"/>
        </w:rPr>
        <w:t xml:space="preserve"> días.</w:t>
      </w:r>
    </w:p>
    <w:p w:rsidR="008029FD" w:rsidRPr="00F9282E" w:rsidRDefault="008029FD" w:rsidP="002E5BD7">
      <w:pPr>
        <w:ind w:left="426" w:hanging="366"/>
        <w:jc w:val="both"/>
        <w:rPr>
          <w:rFonts w:ascii="Tahoma" w:hAnsi="Tahoma" w:cs="Tahoma"/>
        </w:rPr>
      </w:pPr>
    </w:p>
    <w:p w:rsidR="008029FD" w:rsidRPr="00F9282E" w:rsidRDefault="008029FD" w:rsidP="00E046BD">
      <w:pPr>
        <w:numPr>
          <w:ilvl w:val="1"/>
          <w:numId w:val="13"/>
        </w:numPr>
        <w:jc w:val="both"/>
        <w:rPr>
          <w:rFonts w:ascii="Tahoma" w:hAnsi="Tahoma" w:cs="Tahoma"/>
        </w:rPr>
      </w:pPr>
      <w:r w:rsidRPr="00F9282E">
        <w:rPr>
          <w:rFonts w:ascii="Tahoma" w:hAnsi="Tahoma" w:cs="Tahoma"/>
        </w:rPr>
        <w:t xml:space="preserve">El incumplimiento o la infracción de las demás obligaciones contractuales o reglamentarias, o de las normas generales o especiales que se dicten por </w:t>
      </w:r>
      <w:r w:rsidR="00F3765B" w:rsidRPr="00F9282E">
        <w:rPr>
          <w:rFonts w:ascii="Tahoma" w:hAnsi="Tahoma" w:cs="Tahoma"/>
        </w:rPr>
        <w:t>EL EMPLEADOR</w:t>
      </w:r>
      <w:r w:rsidRPr="00F9282E">
        <w:rPr>
          <w:rFonts w:ascii="Tahoma" w:hAnsi="Tahoma" w:cs="Tahoma"/>
        </w:rPr>
        <w:t xml:space="preserve">  </w:t>
      </w:r>
      <w:r w:rsidR="00AE092A" w:rsidRPr="00F9282E">
        <w:rPr>
          <w:rFonts w:ascii="Tahoma" w:hAnsi="Tahoma" w:cs="Tahoma"/>
        </w:rPr>
        <w:t xml:space="preserve">en el </w:t>
      </w:r>
      <w:r w:rsidRPr="00F9282E">
        <w:rPr>
          <w:rFonts w:ascii="Tahoma" w:hAnsi="Tahoma" w:cs="Tahoma"/>
        </w:rPr>
        <w:t xml:space="preserve">presente Reglamento, cuando dicho incumplimiento o infracción no cause perjuicio de importancia a </w:t>
      </w:r>
      <w:r w:rsidR="00F3765B" w:rsidRPr="00F9282E">
        <w:rPr>
          <w:rFonts w:ascii="Tahoma" w:hAnsi="Tahoma" w:cs="Tahoma"/>
        </w:rPr>
        <w:t>EL EMPLEADOR</w:t>
      </w:r>
      <w:r w:rsidRPr="00F9282E">
        <w:rPr>
          <w:rFonts w:ascii="Tahoma" w:hAnsi="Tahoma" w:cs="Tahoma"/>
        </w:rPr>
        <w:t xml:space="preserve">, implica por  la primera  vez, suspensión en el trabajo hasta por </w:t>
      </w:r>
      <w:r w:rsidR="00DC5F80" w:rsidRPr="00F9282E">
        <w:rPr>
          <w:rFonts w:ascii="Tahoma" w:hAnsi="Tahoma" w:cs="Tahoma"/>
        </w:rPr>
        <w:t>tres</w:t>
      </w:r>
      <w:r w:rsidR="00A06059" w:rsidRPr="00F9282E">
        <w:rPr>
          <w:rFonts w:ascii="Tahoma" w:hAnsi="Tahoma" w:cs="Tahoma"/>
        </w:rPr>
        <w:t xml:space="preserve"> (</w:t>
      </w:r>
      <w:r w:rsidR="00DC5F80" w:rsidRPr="000823E0">
        <w:rPr>
          <w:rFonts w:ascii="Tahoma" w:hAnsi="Tahoma" w:cs="Tahoma"/>
          <w:b/>
          <w:color w:val="548DD4" w:themeColor="text2" w:themeTint="99"/>
        </w:rPr>
        <w:t>3</w:t>
      </w:r>
      <w:r w:rsidR="00A06059" w:rsidRPr="00F9282E">
        <w:rPr>
          <w:rFonts w:ascii="Tahoma" w:hAnsi="Tahoma" w:cs="Tahoma"/>
        </w:rPr>
        <w:t>)</w:t>
      </w:r>
      <w:r w:rsidRPr="00F9282E">
        <w:rPr>
          <w:rFonts w:ascii="Tahoma" w:hAnsi="Tahoma" w:cs="Tahoma"/>
        </w:rPr>
        <w:t xml:space="preserve"> días;</w:t>
      </w:r>
      <w:r w:rsidR="00DC5F80" w:rsidRPr="00F9282E">
        <w:rPr>
          <w:rFonts w:ascii="Tahoma" w:hAnsi="Tahoma" w:cs="Tahoma"/>
        </w:rPr>
        <w:t xml:space="preserve"> por la segunda vez</w:t>
      </w:r>
      <w:r w:rsidRPr="00F9282E">
        <w:rPr>
          <w:rFonts w:ascii="Tahoma" w:hAnsi="Tahoma" w:cs="Tahoma"/>
        </w:rPr>
        <w:t xml:space="preserve">, suspensión hasta por </w:t>
      </w:r>
      <w:r w:rsidR="00AD2928" w:rsidRPr="00F9282E">
        <w:rPr>
          <w:rFonts w:ascii="Tahoma" w:hAnsi="Tahoma" w:cs="Tahoma"/>
        </w:rPr>
        <w:t xml:space="preserve">quince </w:t>
      </w:r>
      <w:r w:rsidR="00A06059" w:rsidRPr="00F9282E">
        <w:rPr>
          <w:rFonts w:ascii="Tahoma" w:hAnsi="Tahoma" w:cs="Tahoma"/>
        </w:rPr>
        <w:t>(</w:t>
      </w:r>
      <w:r w:rsidR="00AD2928" w:rsidRPr="000823E0">
        <w:rPr>
          <w:rFonts w:ascii="Tahoma" w:hAnsi="Tahoma" w:cs="Tahoma"/>
          <w:b/>
          <w:color w:val="548DD4" w:themeColor="text2" w:themeTint="99"/>
        </w:rPr>
        <w:t>15</w:t>
      </w:r>
      <w:r w:rsidR="00A06059" w:rsidRPr="00F9282E">
        <w:rPr>
          <w:rFonts w:ascii="Tahoma" w:hAnsi="Tahoma" w:cs="Tahoma"/>
        </w:rPr>
        <w:t>)</w:t>
      </w:r>
      <w:r w:rsidRPr="00F9282E">
        <w:rPr>
          <w:rFonts w:ascii="Tahoma" w:hAnsi="Tahoma" w:cs="Tahoma"/>
        </w:rPr>
        <w:t xml:space="preserve"> días. </w:t>
      </w:r>
    </w:p>
    <w:p w:rsidR="00AD2928" w:rsidRPr="007D1679" w:rsidRDefault="00AD2928">
      <w:pPr>
        <w:ind w:left="426" w:hanging="426"/>
        <w:jc w:val="both"/>
        <w:rPr>
          <w:rFonts w:ascii="Tahoma" w:hAnsi="Tahoma" w:cs="Tahoma"/>
        </w:rPr>
      </w:pPr>
    </w:p>
    <w:p w:rsidR="00AD2928" w:rsidRPr="00F9282E" w:rsidRDefault="00F9282E" w:rsidP="00F9282E">
      <w:pPr>
        <w:jc w:val="both"/>
        <w:rPr>
          <w:rFonts w:ascii="Tahoma" w:hAnsi="Tahoma" w:cs="Tahoma"/>
        </w:rPr>
      </w:pPr>
      <w:r>
        <w:rPr>
          <w:rFonts w:ascii="Tahoma" w:hAnsi="Tahoma" w:cs="Tahoma"/>
          <w:b/>
        </w:rPr>
        <w:t xml:space="preserve">PARAGRAFO.- </w:t>
      </w:r>
      <w:r w:rsidRPr="00F9282E">
        <w:rPr>
          <w:rFonts w:ascii="Tahoma" w:hAnsi="Tahoma" w:cs="Tahoma"/>
        </w:rPr>
        <w:t>No obstante, c</w:t>
      </w:r>
      <w:r w:rsidR="00AD2928" w:rsidRPr="00F9282E">
        <w:rPr>
          <w:rFonts w:ascii="Tahoma" w:hAnsi="Tahoma" w:cs="Tahoma"/>
        </w:rPr>
        <w:t xml:space="preserve">uando la falta o infracción cause un perjuicio de importancia para </w:t>
      </w:r>
      <w:r w:rsidR="00F3765B" w:rsidRPr="00F9282E">
        <w:rPr>
          <w:rFonts w:ascii="Tahoma" w:hAnsi="Tahoma" w:cs="Tahoma"/>
        </w:rPr>
        <w:t>EL EMPLEADOR</w:t>
      </w:r>
      <w:r w:rsidR="00AD2928" w:rsidRPr="00F9282E">
        <w:rPr>
          <w:rFonts w:ascii="Tahoma" w:hAnsi="Tahoma" w:cs="Tahoma"/>
        </w:rPr>
        <w:t>, sus procesos</w:t>
      </w:r>
      <w:r w:rsidR="005616D0" w:rsidRPr="00F9282E">
        <w:rPr>
          <w:rFonts w:ascii="Tahoma" w:hAnsi="Tahoma" w:cs="Tahoma"/>
        </w:rPr>
        <w:t>,</w:t>
      </w:r>
      <w:r w:rsidR="00AD2928" w:rsidRPr="00F9282E">
        <w:rPr>
          <w:rFonts w:ascii="Tahoma" w:hAnsi="Tahoma" w:cs="Tahoma"/>
        </w:rPr>
        <w:t xml:space="preserve"> sus productos</w:t>
      </w:r>
      <w:r w:rsidR="005616D0" w:rsidRPr="00F9282E">
        <w:rPr>
          <w:rFonts w:ascii="Tahoma" w:hAnsi="Tahoma" w:cs="Tahoma"/>
        </w:rPr>
        <w:t xml:space="preserve">, o sus </w:t>
      </w:r>
      <w:r w:rsidR="00AD2928" w:rsidRPr="00F9282E">
        <w:rPr>
          <w:rFonts w:ascii="Tahoma" w:hAnsi="Tahoma" w:cs="Tahoma"/>
        </w:rPr>
        <w:t xml:space="preserve">relaciones comerciales, </w:t>
      </w:r>
      <w:r w:rsidRPr="00F9282E">
        <w:rPr>
          <w:rFonts w:ascii="Tahoma" w:hAnsi="Tahoma" w:cs="Tahoma"/>
        </w:rPr>
        <w:t xml:space="preserve"> cualquiera de </w:t>
      </w:r>
      <w:r w:rsidR="00AD2928" w:rsidRPr="00F9282E">
        <w:rPr>
          <w:rFonts w:ascii="Tahoma" w:hAnsi="Tahoma" w:cs="Tahoma"/>
        </w:rPr>
        <w:t>la</w:t>
      </w:r>
      <w:r w:rsidRPr="00F9282E">
        <w:rPr>
          <w:rFonts w:ascii="Tahoma" w:hAnsi="Tahoma" w:cs="Tahoma"/>
        </w:rPr>
        <w:t>s</w:t>
      </w:r>
      <w:r w:rsidR="00AD2928" w:rsidRPr="00F9282E">
        <w:rPr>
          <w:rFonts w:ascii="Tahoma" w:hAnsi="Tahoma" w:cs="Tahoma"/>
        </w:rPr>
        <w:t xml:space="preserve"> </w:t>
      </w:r>
      <w:r w:rsidRPr="00F9282E">
        <w:rPr>
          <w:rFonts w:ascii="Tahoma" w:hAnsi="Tahoma" w:cs="Tahoma"/>
        </w:rPr>
        <w:t xml:space="preserve">faltas enunciadas </w:t>
      </w:r>
      <w:r w:rsidR="00AD2928" w:rsidRPr="00F9282E">
        <w:rPr>
          <w:rFonts w:ascii="Tahoma" w:hAnsi="Tahoma" w:cs="Tahoma"/>
        </w:rPr>
        <w:t>puede llegar hasta la terminación del contrato con justa causa.</w:t>
      </w:r>
    </w:p>
    <w:p w:rsidR="000E6E63" w:rsidRPr="007D1679" w:rsidRDefault="000E6E63">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3E5105" w:rsidRPr="007D1679">
        <w:rPr>
          <w:rFonts w:ascii="Tahoma" w:hAnsi="Tahoma" w:cs="Tahoma"/>
          <w:b/>
        </w:rPr>
        <w:t xml:space="preserve"> </w:t>
      </w:r>
      <w:r w:rsidR="00E27F6B">
        <w:rPr>
          <w:rFonts w:ascii="Tahoma" w:hAnsi="Tahoma" w:cs="Tahoma"/>
          <w:b/>
        </w:rPr>
        <w:t>69</w:t>
      </w:r>
      <w:r w:rsidR="008029FD" w:rsidRPr="007D1679">
        <w:rPr>
          <w:rFonts w:ascii="Tahoma" w:hAnsi="Tahoma" w:cs="Tahoma"/>
          <w:b/>
        </w:rPr>
        <w:t>.-</w:t>
      </w:r>
      <w:r w:rsidR="008029FD" w:rsidRPr="007D1679">
        <w:rPr>
          <w:rFonts w:ascii="Tahoma" w:hAnsi="Tahoma" w:cs="Tahoma"/>
        </w:rPr>
        <w:t xml:space="preserve">  Con relación a las faltas y sanciones disciplinarias de que trata este capítulo, se deja claramente establecido:</w:t>
      </w:r>
    </w:p>
    <w:p w:rsidR="008029FD" w:rsidRPr="007D1679" w:rsidRDefault="008029FD">
      <w:pPr>
        <w:jc w:val="both"/>
        <w:rPr>
          <w:rFonts w:ascii="Tahoma" w:hAnsi="Tahoma" w:cs="Tahoma"/>
        </w:rPr>
      </w:pPr>
    </w:p>
    <w:p w:rsidR="008029FD" w:rsidRPr="007D1679" w:rsidRDefault="008029FD">
      <w:pPr>
        <w:ind w:left="426" w:hanging="426"/>
        <w:jc w:val="both"/>
        <w:rPr>
          <w:rFonts w:ascii="Tahoma" w:hAnsi="Tahoma" w:cs="Tahoma"/>
        </w:rPr>
      </w:pPr>
      <w:r w:rsidRPr="007D1679">
        <w:rPr>
          <w:rFonts w:ascii="Tahoma" w:hAnsi="Tahoma" w:cs="Tahoma"/>
        </w:rPr>
        <w:t>1.</w:t>
      </w:r>
      <w:r w:rsidRPr="007D1679">
        <w:rPr>
          <w:rFonts w:ascii="Tahoma" w:hAnsi="Tahoma" w:cs="Tahoma"/>
        </w:rPr>
        <w:tab/>
      </w:r>
      <w:r w:rsidR="00F3765B">
        <w:rPr>
          <w:rFonts w:ascii="Tahoma" w:hAnsi="Tahoma" w:cs="Tahoma"/>
        </w:rPr>
        <w:t>EL EMPLEADOR</w:t>
      </w:r>
      <w:r w:rsidRPr="007D1679">
        <w:rPr>
          <w:rFonts w:ascii="Tahoma" w:hAnsi="Tahoma" w:cs="Tahoma"/>
        </w:rPr>
        <w:t xml:space="preserve"> no reconocerá ni pagará el salario por el tiempo dejado de trabajar por causa de cualquiera de tales faltas y el correspondiente a la sanción.</w:t>
      </w:r>
      <w:r w:rsidR="002836C5">
        <w:rPr>
          <w:rFonts w:ascii="Tahoma" w:hAnsi="Tahoma" w:cs="Tahoma"/>
        </w:rPr>
        <w:t xml:space="preserve">  Adicionalmente dicho lapso no se computará para efecto de la causación de cesantías y vacaciones. </w:t>
      </w:r>
    </w:p>
    <w:p w:rsidR="008029FD" w:rsidRPr="007D1679" w:rsidRDefault="008029FD">
      <w:pPr>
        <w:ind w:left="426" w:hanging="426"/>
        <w:jc w:val="both"/>
        <w:rPr>
          <w:rFonts w:ascii="Tahoma" w:hAnsi="Tahoma" w:cs="Tahoma"/>
        </w:rPr>
      </w:pPr>
    </w:p>
    <w:p w:rsidR="008029FD" w:rsidRPr="007D1679" w:rsidRDefault="008029FD">
      <w:pPr>
        <w:ind w:left="426" w:hanging="426"/>
        <w:jc w:val="both"/>
        <w:rPr>
          <w:rFonts w:ascii="Tahoma" w:hAnsi="Tahoma" w:cs="Tahoma"/>
        </w:rPr>
      </w:pPr>
      <w:r w:rsidRPr="007D1679">
        <w:rPr>
          <w:rFonts w:ascii="Tahoma" w:hAnsi="Tahoma" w:cs="Tahoma"/>
        </w:rPr>
        <w:t>2.</w:t>
      </w:r>
      <w:r w:rsidRPr="007D1679">
        <w:rPr>
          <w:rFonts w:ascii="Tahoma" w:hAnsi="Tahoma" w:cs="Tahoma"/>
        </w:rPr>
        <w:tab/>
      </w:r>
      <w:r w:rsidR="00F3765B">
        <w:rPr>
          <w:rFonts w:ascii="Tahoma" w:hAnsi="Tahoma" w:cs="Tahoma"/>
        </w:rPr>
        <w:t>EL EMPLEADOR</w:t>
      </w:r>
      <w:r w:rsidRPr="007D1679">
        <w:rPr>
          <w:rFonts w:ascii="Tahoma" w:hAnsi="Tahoma" w:cs="Tahoma"/>
        </w:rPr>
        <w:t xml:space="preserve"> llevará un registro en que consten las faltas que haya cometido el </w:t>
      </w:r>
      <w:r w:rsidR="00145B90" w:rsidRPr="007D1679">
        <w:rPr>
          <w:rFonts w:ascii="Tahoma" w:hAnsi="Tahoma" w:cs="Tahoma"/>
        </w:rPr>
        <w:t>Empleado</w:t>
      </w:r>
      <w:r w:rsidRPr="007D1679">
        <w:rPr>
          <w:rFonts w:ascii="Tahoma" w:hAnsi="Tahoma" w:cs="Tahoma"/>
        </w:rPr>
        <w:t xml:space="preserve"> y las sanciones en que haya incurrido por motivo de tales faltas.</w:t>
      </w:r>
    </w:p>
    <w:p w:rsidR="008029FD" w:rsidRPr="007D1679" w:rsidRDefault="008029FD">
      <w:pPr>
        <w:ind w:left="426" w:hanging="426"/>
        <w:jc w:val="both"/>
        <w:rPr>
          <w:rFonts w:ascii="Tahoma" w:hAnsi="Tahoma" w:cs="Tahoma"/>
        </w:rPr>
      </w:pPr>
    </w:p>
    <w:p w:rsidR="000E6E63" w:rsidRDefault="000E6E63">
      <w:pPr>
        <w:ind w:left="426" w:hanging="426"/>
        <w:jc w:val="both"/>
        <w:rPr>
          <w:rFonts w:ascii="Tahoma" w:hAnsi="Tahoma" w:cs="Tahoma"/>
        </w:rPr>
      </w:pPr>
    </w:p>
    <w:p w:rsidR="00616262" w:rsidRDefault="00616262">
      <w:pPr>
        <w:ind w:left="426" w:hanging="426"/>
        <w:jc w:val="both"/>
        <w:rPr>
          <w:rFonts w:ascii="Tahoma" w:hAnsi="Tahoma" w:cs="Tahoma"/>
        </w:rPr>
      </w:pPr>
    </w:p>
    <w:p w:rsidR="00616262" w:rsidRDefault="00616262">
      <w:pPr>
        <w:ind w:left="426" w:hanging="426"/>
        <w:jc w:val="both"/>
        <w:rPr>
          <w:rFonts w:ascii="Tahoma" w:hAnsi="Tahoma" w:cs="Tahoma"/>
        </w:rPr>
      </w:pPr>
    </w:p>
    <w:p w:rsidR="00616262" w:rsidRDefault="00616262">
      <w:pPr>
        <w:ind w:left="426" w:hanging="426"/>
        <w:jc w:val="both"/>
        <w:rPr>
          <w:rFonts w:ascii="Tahoma" w:hAnsi="Tahoma" w:cs="Tahoma"/>
        </w:rPr>
      </w:pPr>
    </w:p>
    <w:p w:rsidR="008029FD" w:rsidRPr="007D1679" w:rsidRDefault="008029FD" w:rsidP="000A3550">
      <w:pPr>
        <w:ind w:left="426" w:hanging="426"/>
        <w:jc w:val="center"/>
        <w:outlineLvl w:val="0"/>
        <w:rPr>
          <w:rFonts w:ascii="Tahoma" w:hAnsi="Tahoma" w:cs="Tahoma"/>
          <w:b/>
        </w:rPr>
      </w:pPr>
      <w:r w:rsidRPr="007D1679">
        <w:rPr>
          <w:rFonts w:ascii="Tahoma" w:hAnsi="Tahoma" w:cs="Tahoma"/>
          <w:b/>
        </w:rPr>
        <w:t>CAPITULO X</w:t>
      </w:r>
      <w:r w:rsidR="00E27F6B">
        <w:rPr>
          <w:rFonts w:ascii="Tahoma" w:hAnsi="Tahoma" w:cs="Tahoma"/>
          <w:b/>
        </w:rPr>
        <w:t>I</w:t>
      </w:r>
      <w:r w:rsidRPr="007D1679">
        <w:rPr>
          <w:rFonts w:ascii="Tahoma" w:hAnsi="Tahoma" w:cs="Tahoma"/>
          <w:b/>
        </w:rPr>
        <w:t>X</w:t>
      </w:r>
    </w:p>
    <w:p w:rsidR="008029FD" w:rsidRPr="007D1679" w:rsidRDefault="008029FD" w:rsidP="000A3550">
      <w:pPr>
        <w:ind w:left="426" w:hanging="426"/>
        <w:jc w:val="center"/>
        <w:outlineLvl w:val="0"/>
        <w:rPr>
          <w:rFonts w:ascii="Tahoma" w:hAnsi="Tahoma" w:cs="Tahoma"/>
        </w:rPr>
      </w:pPr>
      <w:r w:rsidRPr="007D1679">
        <w:rPr>
          <w:rFonts w:ascii="Tahoma" w:hAnsi="Tahoma" w:cs="Tahoma"/>
          <w:b/>
        </w:rPr>
        <w:t>TERMINACIÓN DE LOS CONTRATOS DE TRABAJO</w:t>
      </w:r>
    </w:p>
    <w:p w:rsidR="008029FD" w:rsidRPr="007D1679" w:rsidRDefault="008029FD">
      <w:pPr>
        <w:ind w:left="426" w:hanging="426"/>
        <w:jc w:val="both"/>
        <w:rPr>
          <w:rFonts w:ascii="Tahoma" w:hAnsi="Tahoma" w:cs="Tahoma"/>
        </w:rPr>
      </w:pPr>
    </w:p>
    <w:p w:rsidR="008029FD" w:rsidRPr="007D1679" w:rsidRDefault="008029FD">
      <w:pPr>
        <w:ind w:left="426" w:hanging="426"/>
        <w:jc w:val="both"/>
        <w:rPr>
          <w:rFonts w:ascii="Tahoma" w:hAnsi="Tahoma" w:cs="Tahoma"/>
        </w:rPr>
      </w:pPr>
    </w:p>
    <w:p w:rsidR="008029FD" w:rsidRPr="00D83ACA" w:rsidRDefault="008029FD">
      <w:pPr>
        <w:jc w:val="both"/>
        <w:rPr>
          <w:rFonts w:ascii="Tahoma" w:hAnsi="Tahoma" w:cs="Tahoma"/>
        </w:rPr>
      </w:pPr>
      <w:r w:rsidRPr="00D83ACA">
        <w:rPr>
          <w:rFonts w:ascii="Tahoma" w:hAnsi="Tahoma" w:cs="Tahoma"/>
        </w:rPr>
        <w:t>Tienen igualmente  el carácter de</w:t>
      </w:r>
      <w:r w:rsidR="002836C5" w:rsidRPr="00D83ACA">
        <w:rPr>
          <w:rFonts w:ascii="Tahoma" w:hAnsi="Tahoma" w:cs="Tahoma"/>
        </w:rPr>
        <w:t xml:space="preserve"> faltas graves que dan lugar a la terminación con </w:t>
      </w:r>
      <w:r w:rsidRPr="00D83ACA">
        <w:rPr>
          <w:rFonts w:ascii="Tahoma" w:hAnsi="Tahoma" w:cs="Tahoma"/>
        </w:rPr>
        <w:t xml:space="preserve">justa causa de terminación unilateral del contrato por parte de </w:t>
      </w:r>
      <w:r w:rsidR="00F3765B" w:rsidRPr="00D83ACA">
        <w:rPr>
          <w:rFonts w:ascii="Tahoma" w:hAnsi="Tahoma" w:cs="Tahoma"/>
        </w:rPr>
        <w:t>EL EMPLEADOR</w:t>
      </w:r>
      <w:r w:rsidRPr="00D83ACA">
        <w:rPr>
          <w:rFonts w:ascii="Tahoma" w:hAnsi="Tahoma" w:cs="Tahoma"/>
        </w:rPr>
        <w:t xml:space="preserve">, las estipuladas como tales en el presente </w:t>
      </w:r>
      <w:r w:rsidR="00CE2787" w:rsidRPr="00D83ACA">
        <w:rPr>
          <w:rFonts w:ascii="Tahoma" w:hAnsi="Tahoma" w:cs="Tahoma"/>
        </w:rPr>
        <w:t xml:space="preserve">Reglamento </w:t>
      </w:r>
      <w:r w:rsidR="003D2FB5" w:rsidRPr="00D83ACA">
        <w:rPr>
          <w:rFonts w:ascii="Tahoma" w:hAnsi="Tahoma" w:cs="Tahoma"/>
        </w:rPr>
        <w:t xml:space="preserve">Interno </w:t>
      </w:r>
      <w:r w:rsidRPr="00D83ACA">
        <w:rPr>
          <w:rFonts w:ascii="Tahoma" w:hAnsi="Tahoma" w:cs="Tahoma"/>
        </w:rPr>
        <w:t xml:space="preserve">de </w:t>
      </w:r>
      <w:r w:rsidR="00CE2787" w:rsidRPr="00D83ACA">
        <w:rPr>
          <w:rFonts w:ascii="Tahoma" w:hAnsi="Tahoma" w:cs="Tahoma"/>
        </w:rPr>
        <w:t>Trabajo</w:t>
      </w:r>
      <w:r w:rsidRPr="00D83ACA">
        <w:rPr>
          <w:rFonts w:ascii="Tahoma" w:hAnsi="Tahoma" w:cs="Tahoma"/>
        </w:rPr>
        <w:t>, en los contratos individuales de trabajo o en las convenciones colectivas, pactos y laudos arbitrales.</w:t>
      </w:r>
    </w:p>
    <w:p w:rsidR="008029FD" w:rsidRPr="007D1679" w:rsidRDefault="008029FD">
      <w:pPr>
        <w:ind w:left="426" w:hanging="426"/>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3E5105" w:rsidRPr="007D1679">
        <w:rPr>
          <w:rFonts w:ascii="Tahoma" w:hAnsi="Tahoma" w:cs="Tahoma"/>
          <w:b/>
        </w:rPr>
        <w:t xml:space="preserve"> </w:t>
      </w:r>
      <w:r w:rsidR="00E27F6B" w:rsidRPr="007D1679">
        <w:rPr>
          <w:rFonts w:ascii="Tahoma" w:hAnsi="Tahoma" w:cs="Tahoma"/>
          <w:b/>
        </w:rPr>
        <w:t>7</w:t>
      </w:r>
      <w:r w:rsidR="00E27F6B">
        <w:rPr>
          <w:rFonts w:ascii="Tahoma" w:hAnsi="Tahoma" w:cs="Tahoma"/>
          <w:b/>
        </w:rPr>
        <w:t>0</w:t>
      </w:r>
      <w:r w:rsidR="008029FD" w:rsidRPr="007D1679">
        <w:rPr>
          <w:rFonts w:ascii="Tahoma" w:hAnsi="Tahoma" w:cs="Tahoma"/>
          <w:b/>
        </w:rPr>
        <w:t>.-</w:t>
      </w:r>
      <w:r w:rsidR="008029FD" w:rsidRPr="007D1679">
        <w:rPr>
          <w:rFonts w:ascii="Tahoma" w:hAnsi="Tahoma" w:cs="Tahoma"/>
        </w:rPr>
        <w:t xml:space="preserve">  </w:t>
      </w:r>
      <w:r w:rsidR="00AF64CC" w:rsidRPr="007D1679">
        <w:rPr>
          <w:rFonts w:ascii="Tahoma" w:hAnsi="Tahoma" w:cs="Tahoma"/>
        </w:rPr>
        <w:t>Además de la</w:t>
      </w:r>
      <w:r w:rsidR="002A63EA" w:rsidRPr="007D1679">
        <w:rPr>
          <w:rFonts w:ascii="Tahoma" w:hAnsi="Tahoma" w:cs="Tahoma"/>
        </w:rPr>
        <w:t>s</w:t>
      </w:r>
      <w:r w:rsidR="00AF64CC" w:rsidRPr="007D1679">
        <w:rPr>
          <w:rFonts w:ascii="Tahoma" w:hAnsi="Tahoma" w:cs="Tahoma"/>
        </w:rPr>
        <w:t xml:space="preserve"> causas enu</w:t>
      </w:r>
      <w:r w:rsidR="002A63EA" w:rsidRPr="007D1679">
        <w:rPr>
          <w:rFonts w:ascii="Tahoma" w:hAnsi="Tahoma" w:cs="Tahoma"/>
        </w:rPr>
        <w:t>ncia</w:t>
      </w:r>
      <w:r w:rsidR="00AF64CC" w:rsidRPr="007D1679">
        <w:rPr>
          <w:rFonts w:ascii="Tahoma" w:hAnsi="Tahoma" w:cs="Tahoma"/>
        </w:rPr>
        <w:t xml:space="preserve">das en el Código </w:t>
      </w:r>
      <w:r w:rsidR="003D6841" w:rsidRPr="007D1679">
        <w:rPr>
          <w:rFonts w:ascii="Tahoma" w:hAnsi="Tahoma" w:cs="Tahoma"/>
        </w:rPr>
        <w:t>S</w:t>
      </w:r>
      <w:r w:rsidR="00AF64CC" w:rsidRPr="007D1679">
        <w:rPr>
          <w:rFonts w:ascii="Tahoma" w:hAnsi="Tahoma" w:cs="Tahoma"/>
        </w:rPr>
        <w:t>ustantivo de</w:t>
      </w:r>
      <w:r w:rsidR="003D6841" w:rsidRPr="007D1679">
        <w:rPr>
          <w:rFonts w:ascii="Tahoma" w:hAnsi="Tahoma" w:cs="Tahoma"/>
        </w:rPr>
        <w:t>l</w:t>
      </w:r>
      <w:r w:rsidR="00AF64CC" w:rsidRPr="007D1679">
        <w:rPr>
          <w:rFonts w:ascii="Tahoma" w:hAnsi="Tahoma" w:cs="Tahoma"/>
        </w:rPr>
        <w:t xml:space="preserve"> </w:t>
      </w:r>
      <w:r w:rsidR="003D6841" w:rsidRPr="007D1679">
        <w:rPr>
          <w:rFonts w:ascii="Tahoma" w:hAnsi="Tahoma" w:cs="Tahoma"/>
        </w:rPr>
        <w:t>T</w:t>
      </w:r>
      <w:r w:rsidR="00AF64CC" w:rsidRPr="007D1679">
        <w:rPr>
          <w:rFonts w:ascii="Tahoma" w:hAnsi="Tahoma" w:cs="Tahoma"/>
        </w:rPr>
        <w:t>rabajo son justas causas para dar por terminado el contrato de trabajo</w:t>
      </w:r>
      <w:r w:rsidR="00153A4A" w:rsidRPr="007D1679">
        <w:rPr>
          <w:rFonts w:ascii="Tahoma" w:hAnsi="Tahoma" w:cs="Tahoma"/>
        </w:rPr>
        <w:t xml:space="preserve"> por parte del Empleador</w:t>
      </w:r>
      <w:r w:rsidR="00AF64CC" w:rsidRPr="007D1679">
        <w:rPr>
          <w:rFonts w:ascii="Tahoma" w:hAnsi="Tahoma" w:cs="Tahoma"/>
        </w:rPr>
        <w:t xml:space="preserve"> las siguientes</w:t>
      </w:r>
      <w:r w:rsidR="00153A4A" w:rsidRPr="007D1679">
        <w:rPr>
          <w:rFonts w:ascii="Tahoma" w:hAnsi="Tahoma" w:cs="Tahoma"/>
        </w:rPr>
        <w:t xml:space="preserve">: </w:t>
      </w:r>
    </w:p>
    <w:p w:rsidR="00153A4A" w:rsidRPr="007D1679" w:rsidRDefault="00153A4A">
      <w:pPr>
        <w:jc w:val="both"/>
        <w:rPr>
          <w:rFonts w:ascii="Tahoma" w:hAnsi="Tahoma" w:cs="Tahoma"/>
        </w:rPr>
      </w:pPr>
    </w:p>
    <w:p w:rsidR="002836C5" w:rsidRDefault="002836C5" w:rsidP="00E046BD">
      <w:pPr>
        <w:numPr>
          <w:ilvl w:val="0"/>
          <w:numId w:val="14"/>
        </w:numPr>
        <w:ind w:left="426" w:hanging="426"/>
        <w:jc w:val="both"/>
        <w:rPr>
          <w:rFonts w:ascii="Tahoma" w:hAnsi="Tahoma" w:cs="Tahoma"/>
          <w:color w:val="000000"/>
        </w:rPr>
      </w:pPr>
      <w:r>
        <w:rPr>
          <w:rFonts w:ascii="Tahoma" w:hAnsi="Tahoma" w:cs="Tahoma"/>
          <w:color w:val="000000"/>
        </w:rPr>
        <w:t xml:space="preserve">Cualquier violación de las obligaciones o las prohibiciones a que se refieren los artículos </w:t>
      </w:r>
      <w:r w:rsidRPr="000823E0">
        <w:rPr>
          <w:rFonts w:ascii="Tahoma" w:hAnsi="Tahoma" w:cs="Tahoma"/>
          <w:b/>
          <w:color w:val="FF0000"/>
        </w:rPr>
        <w:t>5</w:t>
      </w:r>
      <w:r w:rsidR="00C25CEA" w:rsidRPr="000823E0">
        <w:rPr>
          <w:rFonts w:ascii="Tahoma" w:hAnsi="Tahoma" w:cs="Tahoma"/>
          <w:b/>
          <w:color w:val="FF0000"/>
        </w:rPr>
        <w:t>8</w:t>
      </w:r>
      <w:r>
        <w:rPr>
          <w:rFonts w:ascii="Tahoma" w:hAnsi="Tahoma" w:cs="Tahoma"/>
          <w:color w:val="000000"/>
        </w:rPr>
        <w:t xml:space="preserve"> y </w:t>
      </w:r>
      <w:r w:rsidR="000823E0" w:rsidRPr="000823E0">
        <w:rPr>
          <w:rFonts w:ascii="Tahoma" w:hAnsi="Tahoma" w:cs="Tahoma"/>
          <w:b/>
          <w:color w:val="FF0000"/>
        </w:rPr>
        <w:t>60</w:t>
      </w:r>
      <w:r w:rsidR="000823E0">
        <w:rPr>
          <w:rFonts w:ascii="Tahoma" w:hAnsi="Tahoma" w:cs="Tahoma"/>
          <w:color w:val="000000"/>
        </w:rPr>
        <w:t xml:space="preserve"> </w:t>
      </w:r>
      <w:r>
        <w:rPr>
          <w:rFonts w:ascii="Tahoma" w:hAnsi="Tahoma" w:cs="Tahoma"/>
          <w:color w:val="000000"/>
        </w:rPr>
        <w:t>del presente Reglamento Interno de Trabajo.</w:t>
      </w:r>
    </w:p>
    <w:p w:rsidR="00583A6C" w:rsidRDefault="00583A6C" w:rsidP="00583A6C">
      <w:pPr>
        <w:ind w:left="426"/>
        <w:jc w:val="both"/>
        <w:rPr>
          <w:rFonts w:ascii="Tahoma" w:hAnsi="Tahoma" w:cs="Tahoma"/>
          <w:color w:val="000000"/>
        </w:rPr>
      </w:pPr>
    </w:p>
    <w:p w:rsidR="00583A6C" w:rsidRDefault="00583A6C" w:rsidP="00E046BD">
      <w:pPr>
        <w:numPr>
          <w:ilvl w:val="0"/>
          <w:numId w:val="14"/>
        </w:numPr>
        <w:ind w:left="426" w:hanging="426"/>
        <w:jc w:val="both"/>
        <w:rPr>
          <w:rFonts w:ascii="Tahoma" w:hAnsi="Tahoma" w:cs="Tahoma"/>
          <w:color w:val="000000"/>
        </w:rPr>
      </w:pPr>
      <w:r>
        <w:rPr>
          <w:rFonts w:ascii="Tahoma" w:hAnsi="Tahoma" w:cs="Tahoma"/>
          <w:color w:val="000000"/>
        </w:rPr>
        <w:t xml:space="preserve">Negarse a la práctica del examen de alcoholemia y/o de consumo de drogas alucinógenas cuando sea requerido para este efecto por EL EMPLEADOR. </w:t>
      </w:r>
    </w:p>
    <w:p w:rsidR="002836C5" w:rsidRDefault="002836C5" w:rsidP="00CF3A68">
      <w:pPr>
        <w:ind w:left="426" w:hanging="426"/>
        <w:jc w:val="both"/>
        <w:rPr>
          <w:rFonts w:ascii="Tahoma" w:hAnsi="Tahoma" w:cs="Tahoma"/>
          <w:color w:val="000000"/>
        </w:rPr>
      </w:pPr>
    </w:p>
    <w:p w:rsidR="008029FD" w:rsidRDefault="008029FD" w:rsidP="00E046BD">
      <w:pPr>
        <w:numPr>
          <w:ilvl w:val="0"/>
          <w:numId w:val="14"/>
        </w:numPr>
        <w:ind w:left="426" w:hanging="426"/>
        <w:jc w:val="both"/>
        <w:rPr>
          <w:rFonts w:ascii="Tahoma" w:hAnsi="Tahoma" w:cs="Tahoma"/>
          <w:color w:val="000000"/>
        </w:rPr>
      </w:pPr>
      <w:r w:rsidRPr="007D1679">
        <w:rPr>
          <w:rFonts w:ascii="Tahoma" w:hAnsi="Tahoma" w:cs="Tahoma"/>
          <w:color w:val="000000"/>
        </w:rPr>
        <w:t xml:space="preserve">Todo engaño por parte del </w:t>
      </w:r>
      <w:r w:rsidR="00145B90" w:rsidRPr="007D1679">
        <w:rPr>
          <w:rFonts w:ascii="Tahoma" w:hAnsi="Tahoma" w:cs="Tahoma"/>
          <w:color w:val="000000"/>
        </w:rPr>
        <w:t>Empleado</w:t>
      </w:r>
      <w:r w:rsidRPr="007D1679">
        <w:rPr>
          <w:rFonts w:ascii="Tahoma" w:hAnsi="Tahoma" w:cs="Tahoma"/>
          <w:color w:val="000000"/>
        </w:rPr>
        <w:t xml:space="preserve">, consistente en la presentación de certificados falsos, adulterados o incompletos, ya sea para su admisión en </w:t>
      </w:r>
      <w:r w:rsidR="00616262">
        <w:rPr>
          <w:rFonts w:ascii="Tahoma" w:hAnsi="Tahoma" w:cs="Tahoma"/>
          <w:color w:val="000000"/>
        </w:rPr>
        <w:t xml:space="preserve">La Empresa </w:t>
      </w:r>
      <w:r w:rsidRPr="007D1679">
        <w:rPr>
          <w:rFonts w:ascii="Tahoma" w:hAnsi="Tahoma" w:cs="Tahoma"/>
          <w:color w:val="000000"/>
        </w:rPr>
        <w:t xml:space="preserve"> o tendientes a obtener un derecho, provecho o beneficio.</w:t>
      </w:r>
    </w:p>
    <w:p w:rsidR="002836C5" w:rsidRPr="007D1679" w:rsidRDefault="002836C5" w:rsidP="00CF3A68">
      <w:pPr>
        <w:ind w:left="426" w:hanging="426"/>
        <w:jc w:val="both"/>
        <w:rPr>
          <w:rFonts w:ascii="Tahoma" w:hAnsi="Tahoma" w:cs="Tahoma"/>
          <w:color w:val="000000"/>
        </w:rPr>
      </w:pPr>
    </w:p>
    <w:p w:rsidR="0048386E" w:rsidRDefault="0048386E" w:rsidP="00E046BD">
      <w:pPr>
        <w:numPr>
          <w:ilvl w:val="0"/>
          <w:numId w:val="14"/>
        </w:numPr>
        <w:ind w:left="426" w:hanging="426"/>
        <w:jc w:val="both"/>
        <w:rPr>
          <w:rFonts w:ascii="Tahoma" w:hAnsi="Tahoma" w:cs="Tahoma"/>
          <w:color w:val="000000"/>
        </w:rPr>
      </w:pPr>
      <w:r w:rsidRPr="007D1679">
        <w:rPr>
          <w:rFonts w:ascii="Tahoma" w:hAnsi="Tahoma" w:cs="Tahoma"/>
          <w:color w:val="000000"/>
        </w:rPr>
        <w:t>Todo acto de violencia, injuria, malos tratamientos o grave indisciplina en que incurra el Empleado en las instalaciones de</w:t>
      </w:r>
      <w:r w:rsidR="00677F44">
        <w:rPr>
          <w:rFonts w:ascii="Tahoma" w:hAnsi="Tahoma" w:cs="Tahoma"/>
          <w:color w:val="000000"/>
        </w:rPr>
        <w:t xml:space="preserve"> </w:t>
      </w:r>
      <w:r w:rsidR="00616262">
        <w:rPr>
          <w:rFonts w:ascii="Tahoma" w:hAnsi="Tahoma" w:cs="Tahoma"/>
          <w:color w:val="000000"/>
        </w:rPr>
        <w:t>La Empresa</w:t>
      </w:r>
      <w:r w:rsidRPr="007D1679">
        <w:rPr>
          <w:rFonts w:ascii="Tahoma" w:hAnsi="Tahoma" w:cs="Tahoma"/>
          <w:color w:val="000000"/>
        </w:rPr>
        <w:t>, en contra del patrono, los miembros de su familia, el personal directivo, los clientes, contratistas o los compañeros de trabajo.</w:t>
      </w:r>
    </w:p>
    <w:p w:rsidR="002836C5" w:rsidRPr="007D1679" w:rsidRDefault="002836C5" w:rsidP="00CF3A68">
      <w:pPr>
        <w:ind w:left="426" w:hanging="426"/>
        <w:jc w:val="both"/>
        <w:rPr>
          <w:rFonts w:ascii="Tahoma" w:hAnsi="Tahoma" w:cs="Tahoma"/>
          <w:color w:val="000000"/>
        </w:rPr>
      </w:pPr>
    </w:p>
    <w:p w:rsidR="0048386E" w:rsidRDefault="0048386E" w:rsidP="00E046BD">
      <w:pPr>
        <w:numPr>
          <w:ilvl w:val="0"/>
          <w:numId w:val="14"/>
        </w:numPr>
        <w:ind w:left="426" w:hanging="426"/>
        <w:jc w:val="both"/>
        <w:rPr>
          <w:rFonts w:ascii="Tahoma" w:hAnsi="Tahoma" w:cs="Tahoma"/>
          <w:color w:val="000000"/>
        </w:rPr>
      </w:pPr>
      <w:r w:rsidRPr="007D1679">
        <w:rPr>
          <w:rFonts w:ascii="Tahoma" w:hAnsi="Tahoma" w:cs="Tahoma"/>
          <w:color w:val="000000"/>
        </w:rPr>
        <w:t>Todo daño material causado intencionalmente a los edificios, obras, maquinarias, materias primas, instrumentos y demás objetos relacionados con el trabajo, y toda grave negligencia que ponga en peligro la seguridad de las personas o las cosas.</w:t>
      </w:r>
    </w:p>
    <w:p w:rsidR="002836C5" w:rsidRPr="007D1679" w:rsidRDefault="002836C5" w:rsidP="00CF3A68">
      <w:pPr>
        <w:ind w:left="426" w:hanging="426"/>
        <w:jc w:val="both"/>
        <w:rPr>
          <w:rFonts w:ascii="Tahoma" w:hAnsi="Tahoma" w:cs="Tahoma"/>
          <w:color w:val="000000"/>
        </w:rPr>
      </w:pPr>
    </w:p>
    <w:p w:rsidR="0048386E" w:rsidRDefault="0048386E" w:rsidP="00E046BD">
      <w:pPr>
        <w:numPr>
          <w:ilvl w:val="0"/>
          <w:numId w:val="14"/>
        </w:numPr>
        <w:ind w:left="426" w:hanging="426"/>
        <w:jc w:val="both"/>
        <w:rPr>
          <w:rFonts w:ascii="Tahoma" w:hAnsi="Tahoma" w:cs="Tahoma"/>
          <w:color w:val="000000"/>
        </w:rPr>
      </w:pPr>
      <w:r w:rsidRPr="007D1679">
        <w:rPr>
          <w:rFonts w:ascii="Tahoma" w:hAnsi="Tahoma" w:cs="Tahoma"/>
          <w:color w:val="000000"/>
        </w:rPr>
        <w:t>Todo acto inmoral o delictuoso que el trabajador realice en el lugar de trabajo en desempeño de sus funciones.</w:t>
      </w:r>
    </w:p>
    <w:p w:rsidR="002836C5" w:rsidRPr="007D1679" w:rsidRDefault="002836C5" w:rsidP="00CF3A68">
      <w:pPr>
        <w:ind w:left="426" w:hanging="426"/>
        <w:jc w:val="both"/>
        <w:rPr>
          <w:rFonts w:ascii="Tahoma" w:hAnsi="Tahoma" w:cs="Tahoma"/>
          <w:color w:val="000000"/>
        </w:rPr>
      </w:pPr>
    </w:p>
    <w:p w:rsidR="0048386E" w:rsidRDefault="00F21D3B" w:rsidP="00E046BD">
      <w:pPr>
        <w:numPr>
          <w:ilvl w:val="0"/>
          <w:numId w:val="14"/>
        </w:numPr>
        <w:ind w:left="426" w:hanging="426"/>
        <w:jc w:val="both"/>
        <w:rPr>
          <w:rFonts w:ascii="Tahoma" w:hAnsi="Tahoma" w:cs="Tahoma"/>
          <w:color w:val="000000"/>
        </w:rPr>
      </w:pPr>
      <w:r w:rsidRPr="007D1679">
        <w:rPr>
          <w:rFonts w:ascii="Tahoma" w:hAnsi="Tahoma" w:cs="Tahoma"/>
          <w:color w:val="000000"/>
        </w:rPr>
        <w:t>Todo vicio del trabajador que perturbe la disciplina del establecimiento.</w:t>
      </w:r>
    </w:p>
    <w:p w:rsidR="002836C5" w:rsidRPr="007D1679" w:rsidRDefault="002836C5" w:rsidP="00CF3A68">
      <w:pPr>
        <w:ind w:left="426" w:hanging="426"/>
        <w:jc w:val="both"/>
        <w:rPr>
          <w:rFonts w:ascii="Tahoma" w:hAnsi="Tahoma" w:cs="Tahoma"/>
          <w:color w:val="000000"/>
        </w:rPr>
      </w:pPr>
    </w:p>
    <w:p w:rsidR="00F21D3B" w:rsidRDefault="00F21D3B" w:rsidP="00E046BD">
      <w:pPr>
        <w:numPr>
          <w:ilvl w:val="0"/>
          <w:numId w:val="14"/>
        </w:numPr>
        <w:ind w:left="426" w:hanging="426"/>
        <w:jc w:val="both"/>
        <w:rPr>
          <w:rFonts w:ascii="Tahoma" w:hAnsi="Tahoma" w:cs="Tahoma"/>
          <w:color w:val="000000"/>
        </w:rPr>
      </w:pPr>
      <w:r w:rsidRPr="007D1679">
        <w:rPr>
          <w:rFonts w:ascii="Tahoma" w:hAnsi="Tahoma" w:cs="Tahoma"/>
          <w:color w:val="000000"/>
        </w:rPr>
        <w:t>La ineptitud del trabajador par</w:t>
      </w:r>
      <w:r w:rsidR="002836C5">
        <w:rPr>
          <w:rFonts w:ascii="Tahoma" w:hAnsi="Tahoma" w:cs="Tahoma"/>
          <w:color w:val="000000"/>
        </w:rPr>
        <w:t>a realizar la labor encomendad</w:t>
      </w:r>
      <w:r w:rsidR="00CF47EB">
        <w:rPr>
          <w:rFonts w:ascii="Tahoma" w:hAnsi="Tahoma" w:cs="Tahoma"/>
          <w:color w:val="000000"/>
        </w:rPr>
        <w:t>a</w:t>
      </w:r>
      <w:r w:rsidR="002836C5">
        <w:rPr>
          <w:rFonts w:ascii="Tahoma" w:hAnsi="Tahoma" w:cs="Tahoma"/>
          <w:color w:val="000000"/>
        </w:rPr>
        <w:t>.</w:t>
      </w:r>
    </w:p>
    <w:p w:rsidR="002836C5" w:rsidRPr="007D1679" w:rsidRDefault="002836C5" w:rsidP="00CF3A68">
      <w:pPr>
        <w:ind w:left="426" w:hanging="426"/>
        <w:jc w:val="both"/>
        <w:rPr>
          <w:rFonts w:ascii="Tahoma" w:hAnsi="Tahoma" w:cs="Tahoma"/>
          <w:color w:val="000000"/>
        </w:rPr>
      </w:pPr>
    </w:p>
    <w:p w:rsidR="00BC38F8" w:rsidRDefault="00F21D3B" w:rsidP="00E046BD">
      <w:pPr>
        <w:numPr>
          <w:ilvl w:val="0"/>
          <w:numId w:val="14"/>
        </w:numPr>
        <w:ind w:left="426" w:hanging="426"/>
        <w:jc w:val="both"/>
        <w:rPr>
          <w:rFonts w:ascii="Tahoma" w:hAnsi="Tahoma" w:cs="Tahoma"/>
          <w:color w:val="000000"/>
        </w:rPr>
      </w:pPr>
      <w:r w:rsidRPr="007D1679">
        <w:rPr>
          <w:rFonts w:ascii="Tahoma" w:hAnsi="Tahoma" w:cs="Tahoma"/>
          <w:color w:val="000000"/>
        </w:rPr>
        <w:t xml:space="preserve">El reconocimiento al trabajador de la pensión de jubilación o invalidez estando al servicio de </w:t>
      </w:r>
      <w:r w:rsidR="00F3765B">
        <w:rPr>
          <w:rFonts w:ascii="Tahoma" w:hAnsi="Tahoma" w:cs="Tahoma"/>
          <w:color w:val="000000"/>
        </w:rPr>
        <w:t>EL EMPLEADOR</w:t>
      </w:r>
      <w:r w:rsidRPr="007D1679">
        <w:rPr>
          <w:rFonts w:ascii="Tahoma" w:hAnsi="Tahoma" w:cs="Tahoma"/>
          <w:color w:val="000000"/>
        </w:rPr>
        <w:t>.</w:t>
      </w:r>
    </w:p>
    <w:p w:rsidR="002836C5" w:rsidRPr="007D1679" w:rsidRDefault="002836C5" w:rsidP="00CF3A68">
      <w:pPr>
        <w:ind w:left="426" w:hanging="426"/>
        <w:jc w:val="both"/>
        <w:rPr>
          <w:rFonts w:ascii="Tahoma" w:hAnsi="Tahoma" w:cs="Tahoma"/>
          <w:color w:val="000000"/>
        </w:rPr>
      </w:pPr>
    </w:p>
    <w:p w:rsidR="008029FD" w:rsidRDefault="008029FD" w:rsidP="00E046BD">
      <w:pPr>
        <w:numPr>
          <w:ilvl w:val="0"/>
          <w:numId w:val="14"/>
        </w:numPr>
        <w:ind w:left="426" w:hanging="426"/>
        <w:jc w:val="both"/>
        <w:rPr>
          <w:rFonts w:ascii="Tahoma" w:hAnsi="Tahoma" w:cs="Tahoma"/>
          <w:color w:val="000000"/>
        </w:rPr>
      </w:pPr>
      <w:r w:rsidRPr="007D1679">
        <w:rPr>
          <w:rFonts w:ascii="Tahoma" w:hAnsi="Tahoma" w:cs="Tahoma"/>
          <w:color w:val="000000"/>
        </w:rPr>
        <w:t xml:space="preserve">Usar el carné de identificación de otro </w:t>
      </w:r>
      <w:r w:rsidR="00145B90" w:rsidRPr="007D1679">
        <w:rPr>
          <w:rFonts w:ascii="Tahoma" w:hAnsi="Tahoma" w:cs="Tahoma"/>
          <w:color w:val="000000"/>
        </w:rPr>
        <w:t>Empleado</w:t>
      </w:r>
      <w:r w:rsidRPr="007D1679">
        <w:rPr>
          <w:rFonts w:ascii="Tahoma" w:hAnsi="Tahoma" w:cs="Tahoma"/>
          <w:color w:val="000000"/>
        </w:rPr>
        <w:t>, permitir lo contrario con el carné propio, o hacerle enmiendas a este documento.</w:t>
      </w:r>
    </w:p>
    <w:p w:rsidR="002836C5" w:rsidRPr="007D1679" w:rsidRDefault="002836C5" w:rsidP="00CF3A68">
      <w:pPr>
        <w:ind w:left="426" w:hanging="426"/>
        <w:jc w:val="both"/>
        <w:rPr>
          <w:rFonts w:ascii="Tahoma" w:hAnsi="Tahoma" w:cs="Tahoma"/>
          <w:color w:val="000000"/>
        </w:rPr>
      </w:pPr>
    </w:p>
    <w:p w:rsidR="008029FD" w:rsidRDefault="008029FD" w:rsidP="00E046BD">
      <w:pPr>
        <w:numPr>
          <w:ilvl w:val="0"/>
          <w:numId w:val="14"/>
        </w:numPr>
        <w:ind w:left="426" w:hanging="426"/>
        <w:jc w:val="both"/>
        <w:rPr>
          <w:rFonts w:ascii="Tahoma" w:hAnsi="Tahoma" w:cs="Tahoma"/>
          <w:color w:val="000000"/>
        </w:rPr>
      </w:pPr>
      <w:r w:rsidRPr="007D1679">
        <w:rPr>
          <w:rFonts w:ascii="Tahoma" w:hAnsi="Tahoma" w:cs="Tahoma"/>
          <w:color w:val="000000"/>
        </w:rPr>
        <w:t xml:space="preserve">Contribuir </w:t>
      </w:r>
      <w:r w:rsidR="00AD2928" w:rsidRPr="007D1679">
        <w:rPr>
          <w:rFonts w:ascii="Tahoma" w:hAnsi="Tahoma" w:cs="Tahoma"/>
          <w:color w:val="000000"/>
        </w:rPr>
        <w:t xml:space="preserve">por acción u omisión </w:t>
      </w:r>
      <w:r w:rsidRPr="007D1679">
        <w:rPr>
          <w:rFonts w:ascii="Tahoma" w:hAnsi="Tahoma" w:cs="Tahoma"/>
          <w:color w:val="000000"/>
        </w:rPr>
        <w:t>a hacer peligroso el lugar de trabajo</w:t>
      </w:r>
      <w:r w:rsidR="00F21D3B" w:rsidRPr="007D1679">
        <w:rPr>
          <w:rFonts w:ascii="Tahoma" w:hAnsi="Tahoma" w:cs="Tahoma"/>
          <w:color w:val="000000"/>
        </w:rPr>
        <w:t>.</w:t>
      </w:r>
    </w:p>
    <w:p w:rsidR="002836C5" w:rsidRPr="007D1679" w:rsidRDefault="002836C5" w:rsidP="00CF3A68">
      <w:pPr>
        <w:ind w:left="426" w:hanging="426"/>
        <w:jc w:val="both"/>
        <w:rPr>
          <w:rFonts w:ascii="Tahoma" w:hAnsi="Tahoma" w:cs="Tahoma"/>
          <w:color w:val="000000"/>
        </w:rPr>
      </w:pPr>
    </w:p>
    <w:p w:rsidR="008029FD" w:rsidRDefault="008029FD" w:rsidP="00E046BD">
      <w:pPr>
        <w:numPr>
          <w:ilvl w:val="0"/>
          <w:numId w:val="14"/>
        </w:numPr>
        <w:ind w:left="426" w:hanging="426"/>
        <w:jc w:val="both"/>
        <w:rPr>
          <w:rFonts w:ascii="Tahoma" w:hAnsi="Tahoma" w:cs="Tahoma"/>
          <w:color w:val="000000"/>
        </w:rPr>
      </w:pPr>
      <w:r w:rsidRPr="007D1679">
        <w:rPr>
          <w:rFonts w:ascii="Tahoma" w:hAnsi="Tahoma" w:cs="Tahoma"/>
          <w:color w:val="000000"/>
        </w:rPr>
        <w:t xml:space="preserve">Introducir, portar o conservar armas y/o explosivos sin autorización, en el sitio de trabajo o dentro de las instalaciones </w:t>
      </w:r>
      <w:r w:rsidR="00AD2928" w:rsidRPr="007D1679">
        <w:rPr>
          <w:rFonts w:ascii="Tahoma" w:hAnsi="Tahoma" w:cs="Tahoma"/>
          <w:color w:val="000000"/>
        </w:rPr>
        <w:t>de</w:t>
      </w:r>
      <w:r w:rsidRPr="007D1679">
        <w:rPr>
          <w:rFonts w:ascii="Tahoma" w:hAnsi="Tahoma" w:cs="Tahoma"/>
          <w:color w:val="000000"/>
        </w:rPr>
        <w:t xml:space="preserve"> </w:t>
      </w:r>
      <w:r w:rsidR="00F3765B">
        <w:rPr>
          <w:rFonts w:ascii="Tahoma" w:hAnsi="Tahoma" w:cs="Tahoma"/>
          <w:color w:val="000000"/>
        </w:rPr>
        <w:t>EL EMPLEADOR</w:t>
      </w:r>
      <w:r w:rsidRPr="007D1679">
        <w:rPr>
          <w:rFonts w:ascii="Tahoma" w:hAnsi="Tahoma" w:cs="Tahoma"/>
          <w:color w:val="000000"/>
        </w:rPr>
        <w:t>.</w:t>
      </w:r>
    </w:p>
    <w:p w:rsidR="002836C5" w:rsidRPr="007D1679" w:rsidRDefault="002836C5" w:rsidP="00CF3A68">
      <w:pPr>
        <w:ind w:left="426" w:hanging="426"/>
        <w:jc w:val="both"/>
        <w:rPr>
          <w:rFonts w:ascii="Tahoma" w:hAnsi="Tahoma" w:cs="Tahoma"/>
          <w:color w:val="000000"/>
        </w:rPr>
      </w:pPr>
    </w:p>
    <w:p w:rsidR="008029FD" w:rsidRDefault="008029FD" w:rsidP="00E046BD">
      <w:pPr>
        <w:numPr>
          <w:ilvl w:val="0"/>
          <w:numId w:val="14"/>
        </w:numPr>
        <w:ind w:left="426" w:hanging="426"/>
        <w:jc w:val="both"/>
        <w:rPr>
          <w:rFonts w:ascii="Tahoma" w:hAnsi="Tahoma" w:cs="Tahoma"/>
          <w:color w:val="000000"/>
        </w:rPr>
      </w:pPr>
      <w:r w:rsidRPr="007D1679">
        <w:rPr>
          <w:rFonts w:ascii="Tahoma" w:hAnsi="Tahoma" w:cs="Tahoma"/>
          <w:color w:val="000000"/>
        </w:rPr>
        <w:t>Sin autorización operar o usar máquinas, herramientas o equipo que no le haya sido asignado, o hacer otro trabajo distinto al asignado</w:t>
      </w:r>
      <w:r w:rsidR="00925F8D" w:rsidRPr="007D1679">
        <w:rPr>
          <w:rFonts w:ascii="Tahoma" w:hAnsi="Tahoma" w:cs="Tahoma"/>
          <w:color w:val="000000"/>
        </w:rPr>
        <w:t xml:space="preserve"> sin tener la competencia y la experiencia</w:t>
      </w:r>
      <w:r w:rsidRPr="007D1679">
        <w:rPr>
          <w:rFonts w:ascii="Tahoma" w:hAnsi="Tahoma" w:cs="Tahoma"/>
          <w:color w:val="000000"/>
        </w:rPr>
        <w:t>.</w:t>
      </w:r>
    </w:p>
    <w:p w:rsidR="002836C5" w:rsidRPr="007D1679" w:rsidRDefault="002836C5" w:rsidP="00CF3A68">
      <w:pPr>
        <w:ind w:left="426" w:hanging="426"/>
        <w:jc w:val="both"/>
        <w:rPr>
          <w:rFonts w:ascii="Tahoma" w:hAnsi="Tahoma" w:cs="Tahoma"/>
          <w:color w:val="000000"/>
        </w:rPr>
      </w:pPr>
    </w:p>
    <w:p w:rsidR="008029FD" w:rsidRDefault="008029FD" w:rsidP="00E046BD">
      <w:pPr>
        <w:numPr>
          <w:ilvl w:val="0"/>
          <w:numId w:val="14"/>
        </w:numPr>
        <w:ind w:left="426" w:hanging="426"/>
        <w:jc w:val="both"/>
        <w:rPr>
          <w:rFonts w:ascii="Tahoma" w:hAnsi="Tahoma" w:cs="Tahoma"/>
          <w:color w:val="000000"/>
        </w:rPr>
      </w:pPr>
      <w:r w:rsidRPr="007D1679">
        <w:rPr>
          <w:rFonts w:ascii="Tahoma" w:hAnsi="Tahoma" w:cs="Tahoma"/>
          <w:color w:val="000000"/>
        </w:rPr>
        <w:t xml:space="preserve">Destruir o dañar intencional o deliberadamente objetos, herramientas, útiles, material, maquinaria de </w:t>
      </w:r>
      <w:r w:rsidR="00F3765B">
        <w:rPr>
          <w:rFonts w:ascii="Tahoma" w:hAnsi="Tahoma" w:cs="Tahoma"/>
          <w:color w:val="000000"/>
        </w:rPr>
        <w:t>EL EMPLEADOR</w:t>
      </w:r>
      <w:r w:rsidRPr="007D1679">
        <w:rPr>
          <w:rFonts w:ascii="Tahoma" w:hAnsi="Tahoma" w:cs="Tahoma"/>
          <w:color w:val="000000"/>
        </w:rPr>
        <w:t xml:space="preserve">, de </w:t>
      </w:r>
      <w:r w:rsidR="00F3765B">
        <w:rPr>
          <w:rFonts w:ascii="Tahoma" w:hAnsi="Tahoma" w:cs="Tahoma"/>
          <w:color w:val="000000"/>
        </w:rPr>
        <w:t>LOS EMPLEADOS</w:t>
      </w:r>
      <w:r w:rsidRPr="007D1679">
        <w:rPr>
          <w:rFonts w:ascii="Tahoma" w:hAnsi="Tahoma" w:cs="Tahoma"/>
          <w:color w:val="000000"/>
        </w:rPr>
        <w:t xml:space="preserve"> o de terceros.</w:t>
      </w:r>
    </w:p>
    <w:p w:rsidR="002836C5" w:rsidRPr="007D1679" w:rsidRDefault="002836C5" w:rsidP="00CF3A68">
      <w:pPr>
        <w:ind w:left="426" w:hanging="426"/>
        <w:jc w:val="both"/>
        <w:rPr>
          <w:rFonts w:ascii="Tahoma" w:hAnsi="Tahoma" w:cs="Tahoma"/>
          <w:color w:val="000000"/>
        </w:rPr>
      </w:pPr>
    </w:p>
    <w:p w:rsidR="008029FD" w:rsidRDefault="008029FD" w:rsidP="00E046BD">
      <w:pPr>
        <w:numPr>
          <w:ilvl w:val="0"/>
          <w:numId w:val="14"/>
        </w:numPr>
        <w:ind w:left="426" w:hanging="426"/>
        <w:jc w:val="both"/>
        <w:rPr>
          <w:rFonts w:ascii="Tahoma" w:hAnsi="Tahoma" w:cs="Tahoma"/>
          <w:color w:val="000000"/>
        </w:rPr>
      </w:pPr>
      <w:r w:rsidRPr="007D1679">
        <w:rPr>
          <w:rFonts w:ascii="Tahoma" w:hAnsi="Tahoma" w:cs="Tahoma"/>
          <w:color w:val="000000"/>
        </w:rPr>
        <w:t>No comunicar oportunamente a sus jefes las observaciones que estime conducentes a evitar daños o perjuicios o darles informes falsos a sabiendas.</w:t>
      </w:r>
    </w:p>
    <w:p w:rsidR="002836C5" w:rsidRPr="007D1679" w:rsidRDefault="002836C5" w:rsidP="00CF3A68">
      <w:pPr>
        <w:ind w:left="426" w:hanging="426"/>
        <w:jc w:val="both"/>
        <w:rPr>
          <w:rFonts w:ascii="Tahoma" w:hAnsi="Tahoma" w:cs="Tahoma"/>
          <w:color w:val="000000"/>
        </w:rPr>
      </w:pPr>
    </w:p>
    <w:p w:rsidR="008029FD" w:rsidRDefault="008029FD" w:rsidP="00E046BD">
      <w:pPr>
        <w:numPr>
          <w:ilvl w:val="0"/>
          <w:numId w:val="14"/>
        </w:numPr>
        <w:ind w:left="426" w:hanging="426"/>
        <w:jc w:val="both"/>
        <w:rPr>
          <w:rFonts w:ascii="Tahoma" w:hAnsi="Tahoma" w:cs="Tahoma"/>
          <w:color w:val="000000"/>
        </w:rPr>
      </w:pPr>
      <w:r w:rsidRPr="007D1679">
        <w:rPr>
          <w:rFonts w:ascii="Tahoma" w:hAnsi="Tahoma" w:cs="Tahoma"/>
          <w:color w:val="000000"/>
        </w:rPr>
        <w:t xml:space="preserve">Descuidos que puedan afectar la integridad y seguridad del personal, del </w:t>
      </w:r>
      <w:r w:rsidR="00145B90" w:rsidRPr="007D1679">
        <w:rPr>
          <w:rFonts w:ascii="Tahoma" w:hAnsi="Tahoma" w:cs="Tahoma"/>
          <w:color w:val="000000"/>
        </w:rPr>
        <w:t>Empleado</w:t>
      </w:r>
      <w:r w:rsidRPr="007D1679">
        <w:rPr>
          <w:rFonts w:ascii="Tahoma" w:hAnsi="Tahoma" w:cs="Tahoma"/>
          <w:color w:val="000000"/>
        </w:rPr>
        <w:t xml:space="preserve"> y/o las máquinas,  equipos, materiales, objetos o instalaciones utilizadas por </w:t>
      </w:r>
      <w:r w:rsidR="00F3765B">
        <w:rPr>
          <w:rFonts w:ascii="Tahoma" w:hAnsi="Tahoma" w:cs="Tahoma"/>
          <w:color w:val="000000"/>
        </w:rPr>
        <w:t>EL EMPLEADOR</w:t>
      </w:r>
      <w:r w:rsidRPr="007D1679">
        <w:rPr>
          <w:rFonts w:ascii="Tahoma" w:hAnsi="Tahoma" w:cs="Tahoma"/>
          <w:color w:val="000000"/>
        </w:rPr>
        <w:t xml:space="preserve">, de </w:t>
      </w:r>
      <w:r w:rsidR="00F3765B">
        <w:rPr>
          <w:rFonts w:ascii="Tahoma" w:hAnsi="Tahoma" w:cs="Tahoma"/>
          <w:color w:val="000000"/>
        </w:rPr>
        <w:t>LOS EMPLEADOS</w:t>
      </w:r>
      <w:r w:rsidRPr="007D1679">
        <w:rPr>
          <w:rFonts w:ascii="Tahoma" w:hAnsi="Tahoma" w:cs="Tahoma"/>
          <w:color w:val="000000"/>
        </w:rPr>
        <w:t xml:space="preserve"> o </w:t>
      </w:r>
      <w:r w:rsidR="00AD2928" w:rsidRPr="007D1679">
        <w:rPr>
          <w:rFonts w:ascii="Tahoma" w:hAnsi="Tahoma" w:cs="Tahoma"/>
          <w:color w:val="000000"/>
        </w:rPr>
        <w:t xml:space="preserve">de </w:t>
      </w:r>
      <w:r w:rsidRPr="007D1679">
        <w:rPr>
          <w:rFonts w:ascii="Tahoma" w:hAnsi="Tahoma" w:cs="Tahoma"/>
          <w:color w:val="000000"/>
        </w:rPr>
        <w:t>terceros.</w:t>
      </w:r>
    </w:p>
    <w:p w:rsidR="002836C5" w:rsidRDefault="002836C5" w:rsidP="00CF3A68">
      <w:pPr>
        <w:pStyle w:val="Prrafodelista"/>
        <w:ind w:left="426" w:hanging="426"/>
        <w:rPr>
          <w:rFonts w:ascii="Tahoma" w:hAnsi="Tahoma" w:cs="Tahoma"/>
          <w:color w:val="000000"/>
        </w:rPr>
      </w:pPr>
    </w:p>
    <w:p w:rsidR="008029FD" w:rsidRPr="002836C5" w:rsidRDefault="008029FD" w:rsidP="00E046BD">
      <w:pPr>
        <w:numPr>
          <w:ilvl w:val="0"/>
          <w:numId w:val="14"/>
        </w:numPr>
        <w:ind w:left="426" w:hanging="426"/>
        <w:jc w:val="both"/>
        <w:rPr>
          <w:rFonts w:ascii="Tahoma" w:hAnsi="Tahoma" w:cs="Tahoma"/>
        </w:rPr>
      </w:pPr>
      <w:r w:rsidRPr="002836C5">
        <w:rPr>
          <w:rFonts w:ascii="Tahoma" w:hAnsi="Tahoma" w:cs="Tahoma"/>
        </w:rPr>
        <w:lastRenderedPageBreak/>
        <w:t>Violar las normas</w:t>
      </w:r>
      <w:r w:rsidR="00925F8D" w:rsidRPr="002836C5">
        <w:rPr>
          <w:rFonts w:ascii="Tahoma" w:hAnsi="Tahoma" w:cs="Tahoma"/>
        </w:rPr>
        <w:t xml:space="preserve"> y</w:t>
      </w:r>
      <w:r w:rsidRPr="002836C5">
        <w:rPr>
          <w:rFonts w:ascii="Tahoma" w:hAnsi="Tahoma" w:cs="Tahoma"/>
        </w:rPr>
        <w:t xml:space="preserve"> </w:t>
      </w:r>
      <w:r w:rsidR="00925F8D" w:rsidRPr="002836C5">
        <w:rPr>
          <w:rFonts w:ascii="Tahoma" w:hAnsi="Tahoma" w:cs="Tahoma"/>
        </w:rPr>
        <w:t xml:space="preserve">órdenes o instrucciones de seguridad establecidas en </w:t>
      </w:r>
      <w:r w:rsidR="00616262">
        <w:rPr>
          <w:rFonts w:ascii="Tahoma" w:hAnsi="Tahoma" w:cs="Tahoma"/>
        </w:rPr>
        <w:t xml:space="preserve">La Empresa </w:t>
      </w:r>
      <w:r w:rsidR="00925F8D" w:rsidRPr="002836C5">
        <w:rPr>
          <w:rFonts w:ascii="Tahoma" w:hAnsi="Tahoma" w:cs="Tahoma"/>
        </w:rPr>
        <w:t xml:space="preserve">y </w:t>
      </w:r>
      <w:r w:rsidR="00616262">
        <w:rPr>
          <w:rFonts w:ascii="Tahoma" w:hAnsi="Tahoma" w:cs="Tahoma"/>
        </w:rPr>
        <w:t xml:space="preserve">el </w:t>
      </w:r>
      <w:r w:rsidR="00925F8D" w:rsidRPr="002836C5">
        <w:rPr>
          <w:rFonts w:ascii="Tahoma" w:hAnsi="Tahoma" w:cs="Tahoma"/>
        </w:rPr>
        <w:t xml:space="preserve">  </w:t>
      </w:r>
      <w:r w:rsidRPr="002836C5">
        <w:rPr>
          <w:rFonts w:ascii="Tahoma" w:hAnsi="Tahoma" w:cs="Tahoma"/>
        </w:rPr>
        <w:t>Reglamento de Higiene y Seguridad Industrial o los sistemas</w:t>
      </w:r>
      <w:r w:rsidR="00711820" w:rsidRPr="002836C5">
        <w:rPr>
          <w:rFonts w:ascii="Tahoma" w:hAnsi="Tahoma" w:cs="Tahoma"/>
        </w:rPr>
        <w:t xml:space="preserve"> de gestión</w:t>
      </w:r>
      <w:r w:rsidR="002836C5">
        <w:rPr>
          <w:rFonts w:ascii="Tahoma" w:hAnsi="Tahoma" w:cs="Tahoma"/>
        </w:rPr>
        <w:t>.</w:t>
      </w:r>
      <w:r w:rsidRPr="002836C5">
        <w:rPr>
          <w:rFonts w:ascii="Tahoma" w:hAnsi="Tahoma" w:cs="Tahoma"/>
        </w:rPr>
        <w:t xml:space="preserve"> </w:t>
      </w:r>
      <w:r w:rsidR="008B7173" w:rsidRPr="002836C5">
        <w:rPr>
          <w:rFonts w:ascii="Tahoma" w:hAnsi="Tahoma" w:cs="Tahoma"/>
        </w:rPr>
        <w:t>Así mismo</w:t>
      </w:r>
      <w:r w:rsidR="002836C5">
        <w:rPr>
          <w:rFonts w:ascii="Tahoma" w:hAnsi="Tahoma" w:cs="Tahoma"/>
        </w:rPr>
        <w:t>,</w:t>
      </w:r>
      <w:r w:rsidR="008B7173" w:rsidRPr="002836C5">
        <w:rPr>
          <w:rFonts w:ascii="Tahoma" w:hAnsi="Tahoma" w:cs="Tahoma"/>
        </w:rPr>
        <w:t xml:space="preserve"> el </w:t>
      </w:r>
      <w:r w:rsidR="007C7E40">
        <w:rPr>
          <w:rFonts w:ascii="Tahoma" w:hAnsi="Tahoma" w:cs="Tahoma"/>
        </w:rPr>
        <w:t>Sistema de Gestión de la Seguridad y Salud en el trabajo SG-SST</w:t>
      </w:r>
      <w:r w:rsidR="008B7173" w:rsidRPr="002836C5">
        <w:rPr>
          <w:rFonts w:ascii="Tahoma" w:hAnsi="Tahoma" w:cs="Tahoma"/>
        </w:rPr>
        <w:t>, el sistema de Gestión de Calidad</w:t>
      </w:r>
      <w:r w:rsidR="006C7488" w:rsidRPr="002836C5">
        <w:rPr>
          <w:rFonts w:ascii="Tahoma" w:hAnsi="Tahoma" w:cs="Tahoma"/>
        </w:rPr>
        <w:t xml:space="preserve"> y </w:t>
      </w:r>
      <w:r w:rsidR="003D6841" w:rsidRPr="002836C5">
        <w:rPr>
          <w:rFonts w:ascii="Tahoma" w:hAnsi="Tahoma" w:cs="Tahoma"/>
        </w:rPr>
        <w:t>A</w:t>
      </w:r>
      <w:r w:rsidR="006C7488" w:rsidRPr="002836C5">
        <w:rPr>
          <w:rFonts w:ascii="Tahoma" w:hAnsi="Tahoma" w:cs="Tahoma"/>
        </w:rPr>
        <w:t>mbiental</w:t>
      </w:r>
      <w:r w:rsidR="008B7173" w:rsidRPr="002836C5">
        <w:rPr>
          <w:rFonts w:ascii="Tahoma" w:hAnsi="Tahoma" w:cs="Tahoma"/>
        </w:rPr>
        <w:t xml:space="preserve"> y demás certificaciones </w:t>
      </w:r>
      <w:r w:rsidR="00AD2928" w:rsidRPr="002836C5">
        <w:rPr>
          <w:rFonts w:ascii="Tahoma" w:hAnsi="Tahoma" w:cs="Tahoma"/>
        </w:rPr>
        <w:t xml:space="preserve">y programas que implemente </w:t>
      </w:r>
      <w:r w:rsidR="008B7173" w:rsidRPr="002836C5">
        <w:rPr>
          <w:rFonts w:ascii="Tahoma" w:hAnsi="Tahoma" w:cs="Tahoma"/>
        </w:rPr>
        <w:t xml:space="preserve"> </w:t>
      </w:r>
      <w:r w:rsidR="00F3765B" w:rsidRPr="002836C5">
        <w:rPr>
          <w:rFonts w:ascii="Tahoma" w:hAnsi="Tahoma" w:cs="Tahoma"/>
        </w:rPr>
        <w:t>EL EMPLEADOR</w:t>
      </w:r>
      <w:r w:rsidR="00332837" w:rsidRPr="002836C5">
        <w:rPr>
          <w:rFonts w:ascii="Tahoma" w:hAnsi="Tahoma" w:cs="Tahoma"/>
        </w:rPr>
        <w:t>.</w:t>
      </w:r>
    </w:p>
    <w:p w:rsidR="002836C5" w:rsidRPr="007D1679" w:rsidRDefault="002836C5"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Arrojar o colocar objetos que pueden causar perturbación o daño a </w:t>
      </w:r>
      <w:r w:rsidR="00F3765B">
        <w:rPr>
          <w:rFonts w:ascii="Tahoma" w:hAnsi="Tahoma" w:cs="Tahoma"/>
        </w:rPr>
        <w:t>LOS EMPLEADOS</w:t>
      </w:r>
      <w:r w:rsidRPr="007D1679">
        <w:rPr>
          <w:rFonts w:ascii="Tahoma" w:hAnsi="Tahoma" w:cs="Tahoma"/>
        </w:rPr>
        <w:t>, jefes o terceros, así como a los equipos, útiles, vehículos, materiales y/o instalaciones.</w:t>
      </w:r>
    </w:p>
    <w:p w:rsidR="002836C5" w:rsidRPr="007D1679" w:rsidRDefault="002836C5"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Destruir y/o fijar material escrito o impreso de cualquier clase dentro de las instalaciones utilizadas por </w:t>
      </w:r>
      <w:r w:rsidR="00F3765B">
        <w:rPr>
          <w:rFonts w:ascii="Tahoma" w:hAnsi="Tahoma" w:cs="Tahoma"/>
        </w:rPr>
        <w:t>EL EMPLEADOR</w:t>
      </w:r>
      <w:r w:rsidRPr="007D1679">
        <w:rPr>
          <w:rFonts w:ascii="Tahoma" w:hAnsi="Tahoma" w:cs="Tahoma"/>
        </w:rPr>
        <w:t>, sin previa autorización, así como rayar o escribir en muros, puertas, vehículos y/o pisos, salvo que se trate del ejercicio legítimo de los derechos de asociación sindical, negociación colectiva y huelga.</w:t>
      </w:r>
    </w:p>
    <w:p w:rsidR="002836C5" w:rsidRPr="007D1679" w:rsidRDefault="002836C5"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Remover o destruir sin autorización o adulterar material escrito o impreso de las carteleras, tableros y otros sitios destinados por </w:t>
      </w:r>
      <w:r w:rsidR="00F3765B">
        <w:rPr>
          <w:rFonts w:ascii="Tahoma" w:hAnsi="Tahoma" w:cs="Tahoma"/>
        </w:rPr>
        <w:t>EL EMPLEADOR</w:t>
      </w:r>
      <w:r w:rsidRPr="007D1679">
        <w:rPr>
          <w:rFonts w:ascii="Tahoma" w:hAnsi="Tahoma" w:cs="Tahoma"/>
        </w:rPr>
        <w:t xml:space="preserve"> para dar información.  Así como respecto de cualquier herramienta de trabajo o instalaciones locativas.</w:t>
      </w:r>
    </w:p>
    <w:p w:rsidR="002836C5" w:rsidRPr="007D1679" w:rsidRDefault="002836C5"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Sustraer, apropiarse o sacar de las dependencias </w:t>
      </w:r>
      <w:r w:rsidR="00A401F5" w:rsidRPr="007D1679">
        <w:rPr>
          <w:rFonts w:ascii="Tahoma" w:hAnsi="Tahoma" w:cs="Tahoma"/>
        </w:rPr>
        <w:t>de</w:t>
      </w:r>
      <w:r w:rsidRPr="007D1679">
        <w:rPr>
          <w:rFonts w:ascii="Tahoma" w:hAnsi="Tahoma" w:cs="Tahoma"/>
        </w:rPr>
        <w:t xml:space="preserve"> </w:t>
      </w:r>
      <w:r w:rsidR="00F3765B">
        <w:rPr>
          <w:rFonts w:ascii="Tahoma" w:hAnsi="Tahoma" w:cs="Tahoma"/>
        </w:rPr>
        <w:t>EL EMPLEADOR</w:t>
      </w:r>
      <w:r w:rsidRPr="007D1679">
        <w:rPr>
          <w:rFonts w:ascii="Tahoma" w:hAnsi="Tahoma" w:cs="Tahoma"/>
        </w:rPr>
        <w:t xml:space="preserve"> sin autorización previa, objetos o materiales de ésta o de sus </w:t>
      </w:r>
      <w:r w:rsidR="00F3765B">
        <w:rPr>
          <w:rFonts w:ascii="Tahoma" w:hAnsi="Tahoma" w:cs="Tahoma"/>
        </w:rPr>
        <w:t>LOS EMPLEADOS</w:t>
      </w:r>
      <w:r w:rsidRPr="007D1679">
        <w:rPr>
          <w:rFonts w:ascii="Tahoma" w:hAnsi="Tahoma" w:cs="Tahoma"/>
        </w:rPr>
        <w:t xml:space="preserve"> o de terceros.</w:t>
      </w:r>
    </w:p>
    <w:p w:rsidR="002836C5" w:rsidRPr="007D1679" w:rsidRDefault="002836C5"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Hacer mal uso, dañar o destruir material, equipo, documentos u objetos de </w:t>
      </w:r>
      <w:r w:rsidR="00F3765B">
        <w:rPr>
          <w:rFonts w:ascii="Tahoma" w:hAnsi="Tahoma" w:cs="Tahoma"/>
        </w:rPr>
        <w:t>EL EMPLEADOR</w:t>
      </w:r>
      <w:r w:rsidRPr="007D1679">
        <w:rPr>
          <w:rFonts w:ascii="Tahoma" w:hAnsi="Tahoma" w:cs="Tahoma"/>
        </w:rPr>
        <w:t xml:space="preserve">, de sus </w:t>
      </w:r>
      <w:r w:rsidR="00F3765B">
        <w:rPr>
          <w:rFonts w:ascii="Tahoma" w:hAnsi="Tahoma" w:cs="Tahoma"/>
        </w:rPr>
        <w:t>LOS EMPLEADOS</w:t>
      </w:r>
      <w:r w:rsidR="002836C5">
        <w:rPr>
          <w:rFonts w:ascii="Tahoma" w:hAnsi="Tahoma" w:cs="Tahoma"/>
        </w:rPr>
        <w:t xml:space="preserve"> o de terceros.</w:t>
      </w:r>
    </w:p>
    <w:p w:rsidR="002836C5" w:rsidRPr="007D1679" w:rsidRDefault="002836C5"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Darle otro uso o engañar a </w:t>
      </w:r>
      <w:r w:rsidR="00F3765B">
        <w:rPr>
          <w:rFonts w:ascii="Tahoma" w:hAnsi="Tahoma" w:cs="Tahoma"/>
        </w:rPr>
        <w:t>EL EMPLEADOR</w:t>
      </w:r>
      <w:r w:rsidRPr="007D1679">
        <w:rPr>
          <w:rFonts w:ascii="Tahoma" w:hAnsi="Tahoma" w:cs="Tahoma"/>
        </w:rPr>
        <w:t xml:space="preserve"> en cuanto a utilización de préstamos, solicitud de permisos, licencias, beneficios y/o auxilios monetarios.</w:t>
      </w:r>
    </w:p>
    <w:p w:rsidR="002836C5" w:rsidRPr="007D1679" w:rsidRDefault="002836C5"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Disminuir intencionalmente el ritmo de ejecución del trabajo o de la producción, suspender labores, promover, incitar y  mantener suspensiones intempestivas del trabajo, sea que se participe en ellas o no.</w:t>
      </w:r>
    </w:p>
    <w:p w:rsidR="002836C5" w:rsidRPr="007D1679" w:rsidRDefault="002836C5"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Hacer afirmaciones falsas y/o calumniosas sobre </w:t>
      </w:r>
      <w:r w:rsidR="00F3765B">
        <w:rPr>
          <w:rFonts w:ascii="Tahoma" w:hAnsi="Tahoma" w:cs="Tahoma"/>
        </w:rPr>
        <w:t>EL EMPLEADOR</w:t>
      </w:r>
      <w:r w:rsidRPr="007D1679">
        <w:rPr>
          <w:rFonts w:ascii="Tahoma" w:hAnsi="Tahoma" w:cs="Tahoma"/>
        </w:rPr>
        <w:t xml:space="preserve">, sus servicios, </w:t>
      </w:r>
      <w:r w:rsidR="00AD2928" w:rsidRPr="007D1679">
        <w:rPr>
          <w:rFonts w:ascii="Tahoma" w:hAnsi="Tahoma" w:cs="Tahoma"/>
        </w:rPr>
        <w:t>sus procedimientos y mediciones internas,</w:t>
      </w:r>
      <w:r w:rsidR="00AB2FBE" w:rsidRPr="007D1679">
        <w:rPr>
          <w:rFonts w:ascii="Tahoma" w:hAnsi="Tahoma" w:cs="Tahoma"/>
        </w:rPr>
        <w:t xml:space="preserve"> </w:t>
      </w:r>
      <w:r w:rsidRPr="007D1679">
        <w:rPr>
          <w:rFonts w:ascii="Tahoma" w:hAnsi="Tahoma" w:cs="Tahoma"/>
        </w:rPr>
        <w:t xml:space="preserve">sus jefes, sus </w:t>
      </w:r>
      <w:r w:rsidR="003D2FB5" w:rsidRPr="007D1679">
        <w:rPr>
          <w:rFonts w:ascii="Tahoma" w:hAnsi="Tahoma" w:cs="Tahoma"/>
        </w:rPr>
        <w:t>horarios</w:t>
      </w:r>
      <w:r w:rsidR="00256800">
        <w:rPr>
          <w:rFonts w:ascii="Tahoma" w:hAnsi="Tahoma" w:cs="Tahoma"/>
        </w:rPr>
        <w:t>, sus E</w:t>
      </w:r>
      <w:r w:rsidR="00F3765B">
        <w:rPr>
          <w:rFonts w:ascii="Tahoma" w:hAnsi="Tahoma" w:cs="Tahoma"/>
        </w:rPr>
        <w:t>MPLEADOS</w:t>
      </w:r>
      <w:r w:rsidR="00AD2928" w:rsidRPr="007D1679">
        <w:rPr>
          <w:rFonts w:ascii="Tahoma" w:hAnsi="Tahoma" w:cs="Tahoma"/>
        </w:rPr>
        <w:t xml:space="preserve"> </w:t>
      </w:r>
      <w:r w:rsidRPr="007D1679">
        <w:rPr>
          <w:rFonts w:ascii="Tahoma" w:hAnsi="Tahoma" w:cs="Tahoma"/>
        </w:rPr>
        <w:t>o sus productos.</w:t>
      </w:r>
    </w:p>
    <w:p w:rsidR="00803CCF" w:rsidRPr="007D1679" w:rsidRDefault="00803CCF"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Atemorizar, coaccionar, desafiar, injuriar y reñir dentro de las dependencias </w:t>
      </w:r>
      <w:r w:rsidR="00A401F5" w:rsidRPr="007D1679">
        <w:rPr>
          <w:rFonts w:ascii="Tahoma" w:hAnsi="Tahoma" w:cs="Tahoma"/>
        </w:rPr>
        <w:t>de</w:t>
      </w:r>
      <w:r w:rsidRPr="007D1679">
        <w:rPr>
          <w:rFonts w:ascii="Tahoma" w:hAnsi="Tahoma" w:cs="Tahoma"/>
        </w:rPr>
        <w:t xml:space="preserve"> </w:t>
      </w:r>
      <w:r w:rsidR="006D2276">
        <w:rPr>
          <w:rFonts w:ascii="Tahoma" w:hAnsi="Tahoma" w:cs="Tahoma"/>
        </w:rPr>
        <w:t xml:space="preserve">La Empresa </w:t>
      </w:r>
      <w:r w:rsidRPr="007D1679">
        <w:rPr>
          <w:rFonts w:ascii="Tahoma" w:hAnsi="Tahoma" w:cs="Tahoma"/>
        </w:rPr>
        <w:t>en o fuera de las horas de trabajo.</w:t>
      </w:r>
    </w:p>
    <w:p w:rsidR="00803CCF" w:rsidRPr="007D1679" w:rsidRDefault="00803CCF"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Presentarse al trabajo, o dentro de él, estar bajo la influencia del alcohol, de drogas enervantes</w:t>
      </w:r>
      <w:r w:rsidR="00AD2928" w:rsidRPr="007D1679">
        <w:rPr>
          <w:rFonts w:ascii="Tahoma" w:hAnsi="Tahoma" w:cs="Tahoma"/>
        </w:rPr>
        <w:t>, psicoactivas</w:t>
      </w:r>
      <w:r w:rsidRPr="007D1679">
        <w:rPr>
          <w:rFonts w:ascii="Tahoma" w:hAnsi="Tahoma" w:cs="Tahoma"/>
        </w:rPr>
        <w:t xml:space="preserve"> o </w:t>
      </w:r>
      <w:r w:rsidR="00CE2787" w:rsidRPr="007D1679">
        <w:rPr>
          <w:rFonts w:ascii="Tahoma" w:hAnsi="Tahoma" w:cs="Tahoma"/>
        </w:rPr>
        <w:t>narcóticas</w:t>
      </w:r>
      <w:r w:rsidRPr="007D1679">
        <w:rPr>
          <w:rFonts w:ascii="Tahoma" w:hAnsi="Tahoma" w:cs="Tahoma"/>
        </w:rPr>
        <w:t>.</w:t>
      </w:r>
    </w:p>
    <w:p w:rsidR="00803CCF" w:rsidRPr="007D1679" w:rsidRDefault="00803CCF" w:rsidP="00CF3A68">
      <w:pPr>
        <w:ind w:left="426" w:hanging="426"/>
        <w:jc w:val="both"/>
        <w:rPr>
          <w:rFonts w:ascii="Tahoma" w:hAnsi="Tahoma" w:cs="Tahoma"/>
        </w:rPr>
      </w:pPr>
    </w:p>
    <w:p w:rsidR="00803CCF" w:rsidRDefault="008029FD" w:rsidP="00E046BD">
      <w:pPr>
        <w:numPr>
          <w:ilvl w:val="0"/>
          <w:numId w:val="14"/>
        </w:numPr>
        <w:ind w:left="426" w:hanging="426"/>
        <w:jc w:val="both"/>
        <w:rPr>
          <w:rFonts w:ascii="Tahoma" w:hAnsi="Tahoma" w:cs="Tahoma"/>
        </w:rPr>
      </w:pPr>
      <w:r w:rsidRPr="00803CCF">
        <w:rPr>
          <w:rFonts w:ascii="Tahoma" w:hAnsi="Tahoma" w:cs="Tahoma"/>
        </w:rPr>
        <w:t xml:space="preserve">Introducir, conservar o consumir bebidas alcohólicas o drogas enervantes dentro de las dependencias </w:t>
      </w:r>
      <w:r w:rsidR="00711820" w:rsidRPr="00803CCF">
        <w:rPr>
          <w:rFonts w:ascii="Tahoma" w:hAnsi="Tahoma" w:cs="Tahoma"/>
        </w:rPr>
        <w:t>de</w:t>
      </w:r>
      <w:r w:rsidR="00677F44">
        <w:rPr>
          <w:rFonts w:ascii="Tahoma" w:hAnsi="Tahoma" w:cs="Tahoma"/>
        </w:rPr>
        <w:t xml:space="preserve"> </w:t>
      </w:r>
      <w:r w:rsidR="006D2276">
        <w:rPr>
          <w:rFonts w:ascii="Tahoma" w:hAnsi="Tahoma" w:cs="Tahoma"/>
        </w:rPr>
        <w:t>La Empresa</w:t>
      </w:r>
      <w:r w:rsidRPr="00803CCF">
        <w:rPr>
          <w:rFonts w:ascii="Tahoma" w:hAnsi="Tahoma" w:cs="Tahoma"/>
        </w:rPr>
        <w:t>, en o fuera de las horas de trabajo</w:t>
      </w:r>
      <w:r w:rsidR="00AD2928" w:rsidRPr="00803CCF">
        <w:rPr>
          <w:rFonts w:ascii="Tahoma" w:hAnsi="Tahoma" w:cs="Tahoma"/>
        </w:rPr>
        <w:t xml:space="preserve">, </w:t>
      </w:r>
      <w:r w:rsidRPr="00803CCF">
        <w:rPr>
          <w:rFonts w:ascii="Tahoma" w:hAnsi="Tahoma" w:cs="Tahoma"/>
        </w:rPr>
        <w:t>sin ser autorizado</w:t>
      </w:r>
      <w:r w:rsidR="00AD2928" w:rsidRPr="00803CCF">
        <w:rPr>
          <w:rFonts w:ascii="Tahoma" w:hAnsi="Tahoma" w:cs="Tahoma"/>
        </w:rPr>
        <w:t xml:space="preserve"> </w:t>
      </w:r>
    </w:p>
    <w:p w:rsidR="00803CCF" w:rsidRDefault="00803CCF" w:rsidP="00CF3A68">
      <w:pPr>
        <w:pStyle w:val="Prrafodelista"/>
        <w:ind w:left="426" w:hanging="426"/>
        <w:rPr>
          <w:rFonts w:ascii="Tahoma" w:hAnsi="Tahoma" w:cs="Tahoma"/>
        </w:rPr>
      </w:pPr>
    </w:p>
    <w:p w:rsidR="008029FD" w:rsidRDefault="008029FD" w:rsidP="00E046BD">
      <w:pPr>
        <w:numPr>
          <w:ilvl w:val="0"/>
          <w:numId w:val="14"/>
        </w:numPr>
        <w:ind w:left="426" w:hanging="426"/>
        <w:jc w:val="both"/>
        <w:rPr>
          <w:rFonts w:ascii="Tahoma" w:hAnsi="Tahoma" w:cs="Tahoma"/>
        </w:rPr>
      </w:pPr>
      <w:r w:rsidRPr="00803CCF">
        <w:rPr>
          <w:rFonts w:ascii="Tahoma" w:hAnsi="Tahoma" w:cs="Tahoma"/>
        </w:rPr>
        <w:t>Preparar, participar y/o cometer actos delictuosos de sabotaje, espionaje</w:t>
      </w:r>
      <w:r w:rsidR="00AB2FBE" w:rsidRPr="00803CCF">
        <w:rPr>
          <w:rFonts w:ascii="Tahoma" w:hAnsi="Tahoma" w:cs="Tahoma"/>
        </w:rPr>
        <w:t xml:space="preserve">, divulgación de secretos industriales y estratégicos </w:t>
      </w:r>
      <w:r w:rsidR="00925F8D" w:rsidRPr="00803CCF">
        <w:rPr>
          <w:rFonts w:ascii="Tahoma" w:hAnsi="Tahoma" w:cs="Tahoma"/>
        </w:rPr>
        <w:t xml:space="preserve">y tácticos </w:t>
      </w:r>
      <w:r w:rsidR="00AB2FBE" w:rsidRPr="00803CCF">
        <w:rPr>
          <w:rFonts w:ascii="Tahoma" w:hAnsi="Tahoma" w:cs="Tahoma"/>
        </w:rPr>
        <w:t xml:space="preserve">de </w:t>
      </w:r>
      <w:r w:rsidR="000C52A5">
        <w:rPr>
          <w:rFonts w:ascii="Tahoma" w:hAnsi="Tahoma" w:cs="Tahoma"/>
        </w:rPr>
        <w:t>La Empresa</w:t>
      </w:r>
      <w:r w:rsidR="00AB2FBE" w:rsidRPr="00803CCF">
        <w:rPr>
          <w:rFonts w:ascii="Tahoma" w:hAnsi="Tahoma" w:cs="Tahoma"/>
        </w:rPr>
        <w:t>,</w:t>
      </w:r>
      <w:r w:rsidRPr="00803CCF">
        <w:rPr>
          <w:rFonts w:ascii="Tahoma" w:hAnsi="Tahoma" w:cs="Tahoma"/>
        </w:rPr>
        <w:t xml:space="preserve"> o soborno</w:t>
      </w:r>
      <w:r w:rsidR="000C52A5">
        <w:rPr>
          <w:rFonts w:ascii="Tahoma" w:hAnsi="Tahoma" w:cs="Tahoma"/>
        </w:rPr>
        <w:t xml:space="preserve"> a cualquier integrante de la misma</w:t>
      </w:r>
      <w:r w:rsidRPr="00803CCF">
        <w:rPr>
          <w:rFonts w:ascii="Tahoma" w:hAnsi="Tahoma" w:cs="Tahoma"/>
        </w:rPr>
        <w:t>.</w:t>
      </w:r>
    </w:p>
    <w:p w:rsidR="006C7641" w:rsidRPr="00803CCF"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Comunicar o revelar a </w:t>
      </w:r>
      <w:r w:rsidR="0092274F" w:rsidRPr="007D1679">
        <w:rPr>
          <w:rFonts w:ascii="Tahoma" w:hAnsi="Tahoma" w:cs="Tahoma"/>
        </w:rPr>
        <w:t>terceros</w:t>
      </w:r>
      <w:r w:rsidRPr="007D1679">
        <w:rPr>
          <w:rFonts w:ascii="Tahoma" w:hAnsi="Tahoma" w:cs="Tahoma"/>
        </w:rPr>
        <w:t xml:space="preserve">, asuntos de carácter reservado que el </w:t>
      </w:r>
      <w:r w:rsidR="00145B90" w:rsidRPr="007D1679">
        <w:rPr>
          <w:rFonts w:ascii="Tahoma" w:hAnsi="Tahoma" w:cs="Tahoma"/>
        </w:rPr>
        <w:t>Empleado</w:t>
      </w:r>
      <w:r w:rsidRPr="007D1679">
        <w:rPr>
          <w:rFonts w:ascii="Tahoma" w:hAnsi="Tahoma" w:cs="Tahoma"/>
        </w:rPr>
        <w:t xml:space="preserve"> conozca por razón de su trabajo o vinculación</w:t>
      </w:r>
      <w:r w:rsidR="000C52A5">
        <w:rPr>
          <w:rFonts w:ascii="Tahoma" w:hAnsi="Tahoma" w:cs="Tahoma"/>
        </w:rPr>
        <w:t xml:space="preserve"> laboral</w:t>
      </w:r>
      <w:r w:rsidR="0048386E" w:rsidRPr="007D1679">
        <w:rPr>
          <w:rFonts w:ascii="Tahoma" w:hAnsi="Tahoma" w:cs="Tahoma"/>
        </w:rPr>
        <w:t>, lo que no obsta para denunciar delitos comunes</w:t>
      </w:r>
      <w:r w:rsidR="009434FF" w:rsidRPr="007D1679">
        <w:rPr>
          <w:rFonts w:ascii="Tahoma" w:hAnsi="Tahoma" w:cs="Tahoma"/>
        </w:rPr>
        <w:t xml:space="preserve"> o violaciones del contrato o de las normas legales ante las autoridades competentes.</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lastRenderedPageBreak/>
        <w:t>Faltas contra la moral o las buenas costumbres en las relaciones con sus superiores</w:t>
      </w:r>
      <w:r w:rsidR="00AB2FBE" w:rsidRPr="007D1679">
        <w:rPr>
          <w:rFonts w:ascii="Tahoma" w:hAnsi="Tahoma" w:cs="Tahoma"/>
        </w:rPr>
        <w:t>, compañeros</w:t>
      </w:r>
      <w:r w:rsidRPr="007D1679">
        <w:rPr>
          <w:rFonts w:ascii="Tahoma" w:hAnsi="Tahoma" w:cs="Tahoma"/>
        </w:rPr>
        <w:t xml:space="preserve"> y demás </w:t>
      </w:r>
      <w:r w:rsidR="00F3765B">
        <w:rPr>
          <w:rFonts w:ascii="Tahoma" w:hAnsi="Tahoma" w:cs="Tahoma"/>
        </w:rPr>
        <w:t>EMPLEADOS</w:t>
      </w:r>
      <w:r w:rsidRPr="007D1679">
        <w:rPr>
          <w:rFonts w:ascii="Tahoma" w:hAnsi="Tahoma" w:cs="Tahoma"/>
        </w:rPr>
        <w:t>.</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Dormir o acostarse durante la jornada de trabajo</w:t>
      </w:r>
      <w:r w:rsidR="00EA354D" w:rsidRPr="007D1679">
        <w:rPr>
          <w:rFonts w:ascii="Tahoma" w:hAnsi="Tahoma" w:cs="Tahoma"/>
        </w:rPr>
        <w:t xml:space="preserve"> sin autorización</w:t>
      </w:r>
      <w:r w:rsidR="00925F8D" w:rsidRPr="007D1679">
        <w:rPr>
          <w:rFonts w:ascii="Tahoma" w:hAnsi="Tahoma" w:cs="Tahoma"/>
        </w:rPr>
        <w:t>,</w:t>
      </w:r>
      <w:r w:rsidR="00EA354D" w:rsidRPr="007D1679">
        <w:rPr>
          <w:rFonts w:ascii="Tahoma" w:hAnsi="Tahoma" w:cs="Tahoma"/>
        </w:rPr>
        <w:t xml:space="preserve"> o </w:t>
      </w:r>
      <w:r w:rsidR="00AB2FBE" w:rsidRPr="007D1679">
        <w:rPr>
          <w:rFonts w:ascii="Tahoma" w:hAnsi="Tahoma" w:cs="Tahoma"/>
        </w:rPr>
        <w:t xml:space="preserve">cuando las consecuencias de ello puedan ser graves para los procesos de </w:t>
      </w:r>
      <w:r w:rsidR="00F3765B">
        <w:rPr>
          <w:rFonts w:ascii="Tahoma" w:hAnsi="Tahoma" w:cs="Tahoma"/>
        </w:rPr>
        <w:t>EL EMPLEADOR</w:t>
      </w:r>
      <w:r w:rsidR="00852123" w:rsidRPr="007D1679">
        <w:rPr>
          <w:rFonts w:ascii="Tahoma" w:hAnsi="Tahoma" w:cs="Tahoma"/>
        </w:rPr>
        <w:t xml:space="preserve"> o sus resultados.</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Negarse sin justa causa a cumplir órdenes de un superior</w:t>
      </w:r>
      <w:r w:rsidR="00925F8D" w:rsidRPr="007D1679">
        <w:rPr>
          <w:rFonts w:ascii="Tahoma" w:hAnsi="Tahoma" w:cs="Tahoma"/>
        </w:rPr>
        <w:t xml:space="preserve"> (</w:t>
      </w:r>
      <w:r w:rsidRPr="007D1679">
        <w:rPr>
          <w:rFonts w:ascii="Tahoma" w:hAnsi="Tahoma" w:cs="Tahoma"/>
        </w:rPr>
        <w:t>siempre que ellas no lesionen su dignidad</w:t>
      </w:r>
      <w:r w:rsidR="00925F8D" w:rsidRPr="007D1679">
        <w:rPr>
          <w:rFonts w:ascii="Tahoma" w:hAnsi="Tahoma" w:cs="Tahoma"/>
        </w:rPr>
        <w:t xml:space="preserve">) </w:t>
      </w:r>
      <w:r w:rsidRPr="007D1679">
        <w:rPr>
          <w:rFonts w:ascii="Tahoma" w:hAnsi="Tahoma" w:cs="Tahoma"/>
        </w:rPr>
        <w:t>agredirlo de palabra o de hecho o faltarle al respeto.</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Hacer u ordenar reparaciones o mantenimiento de vehículos y otros elementos de </w:t>
      </w:r>
      <w:r w:rsidR="00527503" w:rsidRPr="007D1679">
        <w:rPr>
          <w:rFonts w:ascii="Tahoma" w:hAnsi="Tahoma" w:cs="Tahoma"/>
        </w:rPr>
        <w:t xml:space="preserve">su </w:t>
      </w:r>
      <w:r w:rsidRPr="007D1679">
        <w:rPr>
          <w:rFonts w:ascii="Tahoma" w:hAnsi="Tahoma" w:cs="Tahoma"/>
        </w:rPr>
        <w:t xml:space="preserve">propiedad o a cargo de </w:t>
      </w:r>
      <w:r w:rsidR="00F3765B">
        <w:rPr>
          <w:rFonts w:ascii="Tahoma" w:hAnsi="Tahoma" w:cs="Tahoma"/>
        </w:rPr>
        <w:t>EL EMPLEADOR</w:t>
      </w:r>
      <w:r w:rsidRPr="007D1679">
        <w:rPr>
          <w:rFonts w:ascii="Tahoma" w:hAnsi="Tahoma" w:cs="Tahoma"/>
        </w:rPr>
        <w:t>, sin autorización.</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Cometer actos o acciones por fuera de las instalaciones </w:t>
      </w:r>
      <w:r w:rsidR="00A401F5" w:rsidRPr="007D1679">
        <w:rPr>
          <w:rFonts w:ascii="Tahoma" w:hAnsi="Tahoma" w:cs="Tahoma"/>
        </w:rPr>
        <w:t>de</w:t>
      </w:r>
      <w:r w:rsidR="006C7641">
        <w:rPr>
          <w:rFonts w:ascii="Tahoma" w:hAnsi="Tahoma" w:cs="Tahoma"/>
        </w:rPr>
        <w:t xml:space="preserve"> </w:t>
      </w:r>
      <w:r w:rsidR="000C52A5">
        <w:rPr>
          <w:rFonts w:ascii="Tahoma" w:hAnsi="Tahoma" w:cs="Tahoma"/>
        </w:rPr>
        <w:t xml:space="preserve">La Empresa </w:t>
      </w:r>
      <w:r w:rsidRPr="007D1679">
        <w:rPr>
          <w:rFonts w:ascii="Tahoma" w:hAnsi="Tahoma" w:cs="Tahoma"/>
        </w:rPr>
        <w:t>y en representación de la misma, que comprometan o afecten el buen nombre de ella.</w:t>
      </w:r>
    </w:p>
    <w:p w:rsidR="006C7641" w:rsidRDefault="006C7641" w:rsidP="00CF3A68">
      <w:pPr>
        <w:pStyle w:val="Prrafodelista"/>
        <w:ind w:left="426" w:hanging="426"/>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Hacer mal uso de los servicios de transporte y/o de las dependencias </w:t>
      </w:r>
      <w:r w:rsidR="00A401F5" w:rsidRPr="007D1679">
        <w:rPr>
          <w:rFonts w:ascii="Tahoma" w:hAnsi="Tahoma" w:cs="Tahoma"/>
        </w:rPr>
        <w:t>de</w:t>
      </w:r>
      <w:r w:rsidRPr="007D1679">
        <w:rPr>
          <w:rFonts w:ascii="Tahoma" w:hAnsi="Tahoma" w:cs="Tahoma"/>
        </w:rPr>
        <w:t xml:space="preserve"> </w:t>
      </w:r>
      <w:r w:rsidR="000C52A5">
        <w:rPr>
          <w:rFonts w:ascii="Tahoma" w:hAnsi="Tahoma" w:cs="Tahoma"/>
        </w:rPr>
        <w:t>La Empresa</w:t>
      </w:r>
      <w:r w:rsidRPr="007D1679">
        <w:rPr>
          <w:rFonts w:ascii="Tahoma" w:hAnsi="Tahoma" w:cs="Tahoma"/>
        </w:rPr>
        <w:t>.</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Oponerse al cumplimiento de órdenes superiores, que deban hacer cumplir </w:t>
      </w:r>
      <w:r w:rsidR="00EA354D" w:rsidRPr="007D1679">
        <w:rPr>
          <w:rFonts w:ascii="Tahoma" w:hAnsi="Tahoma" w:cs="Tahoma"/>
        </w:rPr>
        <w:t>los vigilantes</w:t>
      </w:r>
      <w:r w:rsidRPr="007D1679">
        <w:rPr>
          <w:rFonts w:ascii="Tahoma" w:hAnsi="Tahoma" w:cs="Tahoma"/>
        </w:rPr>
        <w:t xml:space="preserve"> en las instalaciones </w:t>
      </w:r>
      <w:r w:rsidR="00A401F5" w:rsidRPr="007D1679">
        <w:rPr>
          <w:rFonts w:ascii="Tahoma" w:hAnsi="Tahoma" w:cs="Tahoma"/>
        </w:rPr>
        <w:t>de</w:t>
      </w:r>
      <w:r w:rsidRPr="007D1679">
        <w:rPr>
          <w:rFonts w:ascii="Tahoma" w:hAnsi="Tahoma" w:cs="Tahoma"/>
        </w:rPr>
        <w:t xml:space="preserve"> </w:t>
      </w:r>
      <w:r w:rsidR="000C52A5">
        <w:rPr>
          <w:rFonts w:ascii="Tahoma" w:hAnsi="Tahoma" w:cs="Tahoma"/>
        </w:rPr>
        <w:t>La Empresa</w:t>
      </w:r>
      <w:r w:rsidRPr="007D1679">
        <w:rPr>
          <w:rFonts w:ascii="Tahoma" w:hAnsi="Tahoma" w:cs="Tahoma"/>
        </w:rPr>
        <w:t>.</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Mantener en su poder cualquier clase de sustancia prohibida por la ley.</w:t>
      </w:r>
    </w:p>
    <w:p w:rsidR="006C7641" w:rsidRPr="007D1679" w:rsidRDefault="006C7641" w:rsidP="00CF3A68">
      <w:pPr>
        <w:ind w:left="426" w:hanging="426"/>
        <w:jc w:val="both"/>
        <w:rPr>
          <w:rFonts w:ascii="Tahoma" w:hAnsi="Tahoma" w:cs="Tahoma"/>
        </w:rPr>
      </w:pPr>
    </w:p>
    <w:p w:rsidR="008029FD" w:rsidRDefault="00CD5B24" w:rsidP="00E046BD">
      <w:pPr>
        <w:numPr>
          <w:ilvl w:val="0"/>
          <w:numId w:val="14"/>
        </w:numPr>
        <w:ind w:left="426" w:hanging="426"/>
        <w:jc w:val="both"/>
        <w:rPr>
          <w:rFonts w:ascii="Tahoma" w:hAnsi="Tahoma" w:cs="Tahoma"/>
        </w:rPr>
      </w:pPr>
      <w:r w:rsidRPr="007D1679">
        <w:rPr>
          <w:rFonts w:ascii="Tahoma" w:hAnsi="Tahoma" w:cs="Tahoma"/>
        </w:rPr>
        <w:t>I</w:t>
      </w:r>
      <w:r w:rsidR="00075396" w:rsidRPr="007D1679">
        <w:rPr>
          <w:rFonts w:ascii="Tahoma" w:hAnsi="Tahoma" w:cs="Tahoma"/>
        </w:rPr>
        <w:t xml:space="preserve">ncumplir las normas sobre manejo de equipos de cómputo y uso de Internet establecidas en </w:t>
      </w:r>
      <w:r w:rsidR="006C7641">
        <w:rPr>
          <w:rFonts w:ascii="Tahoma" w:hAnsi="Tahoma" w:cs="Tahoma"/>
        </w:rPr>
        <w:t xml:space="preserve">el presente </w:t>
      </w:r>
      <w:r w:rsidR="00075396" w:rsidRPr="007D1679">
        <w:rPr>
          <w:rFonts w:ascii="Tahoma" w:hAnsi="Tahoma" w:cs="Tahoma"/>
        </w:rPr>
        <w:t>Reglamento</w:t>
      </w:r>
      <w:r w:rsidR="006C7641">
        <w:rPr>
          <w:rFonts w:ascii="Tahoma" w:hAnsi="Tahoma" w:cs="Tahoma"/>
        </w:rPr>
        <w:t xml:space="preserve"> Interno de Trabajo</w:t>
      </w:r>
      <w:r w:rsidR="00075396" w:rsidRPr="007D1679">
        <w:rPr>
          <w:rFonts w:ascii="Tahoma" w:hAnsi="Tahoma" w:cs="Tahoma"/>
        </w:rPr>
        <w:t>.</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Tomar los números telefónicos identificados de los clientes y/o llamarlo</w:t>
      </w:r>
      <w:r w:rsidR="00EA354D" w:rsidRPr="007D1679">
        <w:rPr>
          <w:rFonts w:ascii="Tahoma" w:hAnsi="Tahoma" w:cs="Tahoma"/>
        </w:rPr>
        <w:t xml:space="preserve">s por causas diferentes a las necesarias para la relación comercial </w:t>
      </w:r>
      <w:r w:rsidR="007331AF" w:rsidRPr="007D1679">
        <w:rPr>
          <w:rFonts w:ascii="Tahoma" w:hAnsi="Tahoma" w:cs="Tahoma"/>
        </w:rPr>
        <w:t xml:space="preserve">y </w:t>
      </w:r>
      <w:r w:rsidR="00EA354D" w:rsidRPr="007D1679">
        <w:rPr>
          <w:rFonts w:ascii="Tahoma" w:hAnsi="Tahoma" w:cs="Tahoma"/>
        </w:rPr>
        <w:t>por las personas autorizadas para ello.</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Los reglamentos y demás normas sobre el uso de los campamentos e instalaciones de los clientes, a los cuales presta servicio </w:t>
      </w:r>
      <w:r w:rsidR="00F3765B">
        <w:rPr>
          <w:rFonts w:ascii="Tahoma" w:hAnsi="Tahoma" w:cs="Tahoma"/>
        </w:rPr>
        <w:t>EL EMPLEADOR</w:t>
      </w:r>
      <w:r w:rsidRPr="007D1679">
        <w:rPr>
          <w:rFonts w:ascii="Tahoma" w:hAnsi="Tahoma" w:cs="Tahoma"/>
        </w:rPr>
        <w:t xml:space="preserve">, son de obligatorio cumplimiento para el personal de </w:t>
      </w:r>
      <w:r w:rsidR="00C25CEA">
        <w:rPr>
          <w:rFonts w:ascii="Tahoma" w:hAnsi="Tahoma" w:cs="Tahoma"/>
        </w:rPr>
        <w:t xml:space="preserve"> trabajo </w:t>
      </w:r>
      <w:r w:rsidRPr="007D1679">
        <w:rPr>
          <w:rFonts w:ascii="Tahoma" w:hAnsi="Tahoma" w:cs="Tahoma"/>
        </w:rPr>
        <w:t xml:space="preserve"> y su violación podrá dar lugar a la terminación del contrato de trabajo por justa causa o a la aplicación de lo estipulado en el presente artículo.</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Ejercer o </w:t>
      </w:r>
      <w:r w:rsidRPr="007D1679">
        <w:rPr>
          <w:rFonts w:ascii="Tahoma" w:hAnsi="Tahoma" w:cs="Tahoma"/>
          <w:i/>
        </w:rPr>
        <w:t>co</w:t>
      </w:r>
      <w:r w:rsidR="007331AF" w:rsidRPr="007D1679">
        <w:rPr>
          <w:rFonts w:ascii="Tahoma" w:hAnsi="Tahoma" w:cs="Tahoma"/>
        </w:rPr>
        <w:t>-</w:t>
      </w:r>
      <w:r w:rsidRPr="007D1679">
        <w:rPr>
          <w:rFonts w:ascii="Tahoma" w:hAnsi="Tahoma" w:cs="Tahoma"/>
        </w:rPr>
        <w:t>participar de una situación de acoso laboral bajo cualquiera de sus modalidades.</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Presentar sin soporte o temerariamente una denuncia de acoso laboral.</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Atender durante las horas</w:t>
      </w:r>
      <w:r w:rsidR="0092274F" w:rsidRPr="007D1679">
        <w:rPr>
          <w:rFonts w:ascii="Tahoma" w:hAnsi="Tahoma" w:cs="Tahoma"/>
        </w:rPr>
        <w:t xml:space="preserve"> </w:t>
      </w:r>
      <w:r w:rsidRPr="007D1679">
        <w:rPr>
          <w:rFonts w:ascii="Tahoma" w:hAnsi="Tahoma" w:cs="Tahoma"/>
        </w:rPr>
        <w:t xml:space="preserve">de trabajo ocupaciones o asuntos diferentes a los que le encomiende EL </w:t>
      </w:r>
      <w:r w:rsidR="00145B90" w:rsidRPr="007D1679">
        <w:rPr>
          <w:rFonts w:ascii="Tahoma" w:hAnsi="Tahoma" w:cs="Tahoma"/>
        </w:rPr>
        <w:t>EMPLEADO</w:t>
      </w:r>
      <w:r w:rsidRPr="007D1679">
        <w:rPr>
          <w:rFonts w:ascii="Tahoma" w:hAnsi="Tahoma" w:cs="Tahoma"/>
        </w:rPr>
        <w:t>R.</w:t>
      </w:r>
    </w:p>
    <w:p w:rsidR="006C7641" w:rsidRPr="007D1679" w:rsidRDefault="006C7641" w:rsidP="00CF3A68">
      <w:pPr>
        <w:ind w:left="426" w:hanging="426"/>
        <w:jc w:val="both"/>
        <w:rPr>
          <w:rFonts w:ascii="Tahoma" w:hAnsi="Tahoma" w:cs="Tahoma"/>
        </w:rPr>
      </w:pPr>
    </w:p>
    <w:p w:rsidR="006C7641" w:rsidRDefault="008029FD" w:rsidP="00E046BD">
      <w:pPr>
        <w:numPr>
          <w:ilvl w:val="0"/>
          <w:numId w:val="14"/>
        </w:numPr>
        <w:ind w:left="426" w:hanging="426"/>
        <w:jc w:val="both"/>
        <w:rPr>
          <w:rFonts w:ascii="Tahoma" w:hAnsi="Tahoma" w:cs="Tahoma"/>
        </w:rPr>
      </w:pPr>
      <w:r w:rsidRPr="007D1679">
        <w:rPr>
          <w:rFonts w:ascii="Tahoma" w:hAnsi="Tahoma" w:cs="Tahoma"/>
        </w:rPr>
        <w:t xml:space="preserve">Desacreditar en alguna forma a EL </w:t>
      </w:r>
      <w:r w:rsidR="00145B90" w:rsidRPr="007D1679">
        <w:rPr>
          <w:rFonts w:ascii="Tahoma" w:hAnsi="Tahoma" w:cs="Tahoma"/>
        </w:rPr>
        <w:t>EMPLEADO</w:t>
      </w:r>
      <w:r w:rsidRPr="007D1679">
        <w:rPr>
          <w:rFonts w:ascii="Tahoma" w:hAnsi="Tahoma" w:cs="Tahoma"/>
        </w:rPr>
        <w:t xml:space="preserve">R, con manifestaciones o actos encaminados </w:t>
      </w:r>
      <w:r w:rsidR="00C5126B" w:rsidRPr="007D1679">
        <w:rPr>
          <w:rFonts w:ascii="Tahoma" w:hAnsi="Tahoma" w:cs="Tahoma"/>
        </w:rPr>
        <w:t xml:space="preserve">         </w:t>
      </w:r>
      <w:r w:rsidRPr="007D1679">
        <w:rPr>
          <w:rFonts w:ascii="Tahoma" w:hAnsi="Tahoma" w:cs="Tahoma"/>
        </w:rPr>
        <w:t>a tal fin.</w:t>
      </w:r>
    </w:p>
    <w:p w:rsidR="00C5126B" w:rsidRPr="007D1679" w:rsidRDefault="00C5126B" w:rsidP="00CF3A68">
      <w:pPr>
        <w:ind w:left="426" w:hanging="426"/>
        <w:jc w:val="both"/>
        <w:rPr>
          <w:rFonts w:ascii="Tahoma" w:hAnsi="Tahoma" w:cs="Tahoma"/>
        </w:rPr>
      </w:pPr>
      <w:r w:rsidRPr="007D1679">
        <w:rPr>
          <w:rFonts w:ascii="Tahoma" w:hAnsi="Tahoma" w:cs="Tahoma"/>
        </w:rPr>
        <w:t xml:space="preserve"> </w:t>
      </w: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Presentarse por fuera de la hora y el día en punto en que fue programado, independientemente de que </w:t>
      </w:r>
      <w:r w:rsidR="00F3765B">
        <w:rPr>
          <w:rFonts w:ascii="Tahoma" w:hAnsi="Tahoma" w:cs="Tahoma"/>
        </w:rPr>
        <w:t>EL EMPLEADOR</w:t>
      </w:r>
      <w:r w:rsidR="00CE2787" w:rsidRPr="007D1679">
        <w:rPr>
          <w:rFonts w:ascii="Tahoma" w:hAnsi="Tahoma" w:cs="Tahoma"/>
        </w:rPr>
        <w:t xml:space="preserve"> </w:t>
      </w:r>
      <w:r w:rsidRPr="007D1679">
        <w:rPr>
          <w:rFonts w:ascii="Tahoma" w:hAnsi="Tahoma" w:cs="Tahoma"/>
        </w:rPr>
        <w:t>sufra o no perjuicios por esta situación.</w:t>
      </w:r>
    </w:p>
    <w:p w:rsidR="006C7641" w:rsidRPr="007D1679" w:rsidRDefault="006C7641" w:rsidP="00CF3A68">
      <w:pPr>
        <w:ind w:left="426" w:hanging="426"/>
        <w:jc w:val="both"/>
        <w:rPr>
          <w:rFonts w:ascii="Tahoma" w:hAnsi="Tahoma" w:cs="Tahoma"/>
        </w:rPr>
      </w:pPr>
    </w:p>
    <w:p w:rsidR="008029FD" w:rsidRDefault="008029FD" w:rsidP="00E046BD">
      <w:pPr>
        <w:numPr>
          <w:ilvl w:val="0"/>
          <w:numId w:val="14"/>
        </w:numPr>
        <w:ind w:left="426" w:hanging="426"/>
        <w:jc w:val="both"/>
        <w:rPr>
          <w:rFonts w:ascii="Tahoma" w:hAnsi="Tahoma" w:cs="Tahoma"/>
        </w:rPr>
      </w:pPr>
      <w:r w:rsidRPr="007D1679">
        <w:rPr>
          <w:rFonts w:ascii="Tahoma" w:hAnsi="Tahoma" w:cs="Tahoma"/>
        </w:rPr>
        <w:t xml:space="preserve">Suministrar, sin autorización expresa por parte de </w:t>
      </w:r>
      <w:r w:rsidR="00F3765B">
        <w:rPr>
          <w:rFonts w:ascii="Tahoma" w:hAnsi="Tahoma" w:cs="Tahoma"/>
        </w:rPr>
        <w:t>EL EMPLEADOR</w:t>
      </w:r>
      <w:r w:rsidRPr="007D1679">
        <w:rPr>
          <w:rFonts w:ascii="Tahoma" w:hAnsi="Tahoma" w:cs="Tahoma"/>
        </w:rPr>
        <w:t xml:space="preserve">, a un tercero o compañero de trabajo, por cualquier medio, cualquier información que esté bajo su responsabilidad, sea que ésta pueda o no causarle perjuicios a </w:t>
      </w:r>
      <w:r w:rsidR="00F3765B">
        <w:rPr>
          <w:rFonts w:ascii="Tahoma" w:hAnsi="Tahoma" w:cs="Tahoma"/>
        </w:rPr>
        <w:t>EL EMPLEADOR</w:t>
      </w:r>
      <w:r w:rsidRPr="007D1679">
        <w:rPr>
          <w:rFonts w:ascii="Tahoma" w:hAnsi="Tahoma" w:cs="Tahoma"/>
        </w:rPr>
        <w:t xml:space="preserve">, o tenga o no legalmente el carácter de </w:t>
      </w:r>
      <w:r w:rsidR="00852123" w:rsidRPr="007D1679">
        <w:rPr>
          <w:rFonts w:ascii="Tahoma" w:hAnsi="Tahoma" w:cs="Tahoma"/>
        </w:rPr>
        <w:t>reservada</w:t>
      </w:r>
      <w:r w:rsidRPr="007D1679">
        <w:rPr>
          <w:rFonts w:ascii="Tahoma" w:hAnsi="Tahoma" w:cs="Tahoma"/>
        </w:rPr>
        <w:t>.</w:t>
      </w:r>
    </w:p>
    <w:p w:rsidR="006C7641" w:rsidRPr="007D1679" w:rsidRDefault="006C7641" w:rsidP="00CF3A68">
      <w:pPr>
        <w:ind w:left="426" w:hanging="426"/>
        <w:jc w:val="both"/>
        <w:rPr>
          <w:rFonts w:ascii="Tahoma" w:hAnsi="Tahoma" w:cs="Tahoma"/>
        </w:rPr>
      </w:pPr>
    </w:p>
    <w:p w:rsidR="00CD5B24" w:rsidRDefault="00CD5B24" w:rsidP="00E046BD">
      <w:pPr>
        <w:numPr>
          <w:ilvl w:val="0"/>
          <w:numId w:val="14"/>
        </w:numPr>
        <w:ind w:left="426" w:hanging="426"/>
        <w:jc w:val="both"/>
        <w:rPr>
          <w:rFonts w:ascii="Tahoma" w:hAnsi="Tahoma" w:cs="Tahoma"/>
        </w:rPr>
      </w:pPr>
      <w:r w:rsidRPr="007D1679">
        <w:rPr>
          <w:rFonts w:ascii="Tahoma" w:hAnsi="Tahoma" w:cs="Tahoma"/>
        </w:rPr>
        <w:lastRenderedPageBreak/>
        <w:t xml:space="preserve">Sustraer de las instalaciones de </w:t>
      </w:r>
      <w:r w:rsidR="00C25CEA">
        <w:rPr>
          <w:rFonts w:ascii="Tahoma" w:hAnsi="Tahoma" w:cs="Tahoma"/>
        </w:rPr>
        <w:t>La Empresa</w:t>
      </w:r>
      <w:r w:rsidR="00AF64CC" w:rsidRPr="007D1679">
        <w:rPr>
          <w:rFonts w:ascii="Tahoma" w:hAnsi="Tahoma" w:cs="Tahoma"/>
        </w:rPr>
        <w:t xml:space="preserve"> materias</w:t>
      </w:r>
      <w:r w:rsidRPr="007D1679">
        <w:rPr>
          <w:rFonts w:ascii="Tahoma" w:hAnsi="Tahoma" w:cs="Tahoma"/>
        </w:rPr>
        <w:t xml:space="preserve"> primas, productos en proceso o productos terminados</w:t>
      </w:r>
      <w:r w:rsidR="000F4EA7" w:rsidRPr="007D1679">
        <w:rPr>
          <w:rFonts w:ascii="Tahoma" w:hAnsi="Tahoma" w:cs="Tahoma"/>
        </w:rPr>
        <w:t xml:space="preserve"> sin autorización</w:t>
      </w:r>
      <w:r w:rsidR="007331AF" w:rsidRPr="007D1679">
        <w:rPr>
          <w:rFonts w:ascii="Tahoma" w:hAnsi="Tahoma" w:cs="Tahoma"/>
        </w:rPr>
        <w:t xml:space="preserve"> y en cualquier cantidad</w:t>
      </w:r>
      <w:r w:rsidRPr="007D1679">
        <w:rPr>
          <w:rFonts w:ascii="Tahoma" w:hAnsi="Tahoma" w:cs="Tahoma"/>
        </w:rPr>
        <w:t>.</w:t>
      </w:r>
    </w:p>
    <w:p w:rsidR="006C7641" w:rsidRPr="007D1679" w:rsidRDefault="006C7641" w:rsidP="00CF3A68">
      <w:pPr>
        <w:ind w:left="426" w:hanging="426"/>
        <w:jc w:val="both"/>
        <w:rPr>
          <w:rFonts w:ascii="Tahoma" w:hAnsi="Tahoma" w:cs="Tahoma"/>
        </w:rPr>
      </w:pPr>
    </w:p>
    <w:p w:rsidR="00F21D3B" w:rsidRDefault="00F21D3B" w:rsidP="00E046BD">
      <w:pPr>
        <w:numPr>
          <w:ilvl w:val="0"/>
          <w:numId w:val="14"/>
        </w:numPr>
        <w:ind w:left="426" w:hanging="426"/>
        <w:jc w:val="both"/>
        <w:rPr>
          <w:rFonts w:ascii="Tahoma" w:hAnsi="Tahoma" w:cs="Tahoma"/>
        </w:rPr>
      </w:pPr>
      <w:r w:rsidRPr="006C7641">
        <w:rPr>
          <w:rFonts w:ascii="Tahoma" w:hAnsi="Tahoma" w:cs="Tahoma"/>
        </w:rPr>
        <w:t>La detención preventiva del trabajador por más de treinta (30) días a menos que posteriormente sea absuelto.</w:t>
      </w:r>
    </w:p>
    <w:p w:rsidR="006C7641" w:rsidRPr="006C7641" w:rsidRDefault="006C7641" w:rsidP="00CF3A68">
      <w:pPr>
        <w:ind w:left="426" w:hanging="426"/>
        <w:jc w:val="both"/>
        <w:rPr>
          <w:rFonts w:ascii="Tahoma" w:hAnsi="Tahoma" w:cs="Tahoma"/>
        </w:rPr>
      </w:pPr>
    </w:p>
    <w:p w:rsidR="00F21D3B" w:rsidRDefault="00F21D3B" w:rsidP="00E046BD">
      <w:pPr>
        <w:numPr>
          <w:ilvl w:val="0"/>
          <w:numId w:val="14"/>
        </w:numPr>
        <w:ind w:left="426" w:hanging="426"/>
        <w:jc w:val="both"/>
        <w:rPr>
          <w:rStyle w:val="articulo1"/>
          <w:rFonts w:ascii="Tahoma" w:hAnsi="Tahoma" w:cs="Tahoma"/>
          <w:color w:val="auto"/>
          <w:sz w:val="20"/>
          <w:szCs w:val="20"/>
        </w:rPr>
      </w:pPr>
      <w:r w:rsidRPr="006C7641">
        <w:rPr>
          <w:rFonts w:ascii="Tahoma" w:hAnsi="Tahoma" w:cs="Tahoma"/>
        </w:rPr>
        <w:t xml:space="preserve">El deficiente rendimiento en el trabajo en relación con la capacidad del trabajador y el rendimiento promedio en labores análogas, cuando no se corrige en </w:t>
      </w:r>
      <w:r w:rsidR="00C25CEA">
        <w:rPr>
          <w:rFonts w:ascii="Tahoma" w:hAnsi="Tahoma" w:cs="Tahoma"/>
        </w:rPr>
        <w:t>s</w:t>
      </w:r>
      <w:r w:rsidRPr="006C7641">
        <w:rPr>
          <w:rFonts w:ascii="Tahoma" w:hAnsi="Tahoma" w:cs="Tahoma"/>
        </w:rPr>
        <w:t>u tiempo razonable a pesar del requerimiento de</w:t>
      </w:r>
      <w:r w:rsidR="006C7641" w:rsidRPr="006C7641">
        <w:rPr>
          <w:rFonts w:ascii="Tahoma" w:hAnsi="Tahoma" w:cs="Tahoma"/>
        </w:rPr>
        <w:t xml:space="preserve"> EL EMPLEADOR</w:t>
      </w:r>
      <w:r w:rsidRPr="006C7641">
        <w:rPr>
          <w:rFonts w:ascii="Tahoma" w:hAnsi="Tahoma" w:cs="Tahoma"/>
        </w:rPr>
        <w:t>.</w:t>
      </w:r>
      <w:r w:rsidR="006C7641" w:rsidRPr="006C7641">
        <w:rPr>
          <w:rFonts w:ascii="Tahoma" w:hAnsi="Tahoma" w:cs="Tahoma"/>
        </w:rPr>
        <w:t xml:space="preserve">  Para terminar el contrato de trabajo por esta causal deberá seguirse el procedimiento previsto por el </w:t>
      </w:r>
      <w:r w:rsidR="006C7641" w:rsidRPr="006C7641">
        <w:rPr>
          <w:rStyle w:val="articulo1"/>
          <w:rFonts w:ascii="Tahoma" w:hAnsi="Tahoma" w:cs="Tahoma"/>
          <w:color w:val="auto"/>
          <w:sz w:val="20"/>
          <w:szCs w:val="20"/>
        </w:rPr>
        <w:t>Decreto 1373 de 1966.</w:t>
      </w:r>
    </w:p>
    <w:p w:rsidR="006C7641" w:rsidRPr="007D1679" w:rsidRDefault="006C7641" w:rsidP="00CF3A68">
      <w:pPr>
        <w:ind w:left="426" w:hanging="426"/>
        <w:jc w:val="both"/>
        <w:rPr>
          <w:rFonts w:ascii="Tahoma" w:hAnsi="Tahoma" w:cs="Tahoma"/>
        </w:rPr>
      </w:pPr>
    </w:p>
    <w:p w:rsidR="00451853" w:rsidRDefault="00451853" w:rsidP="00E046BD">
      <w:pPr>
        <w:numPr>
          <w:ilvl w:val="0"/>
          <w:numId w:val="14"/>
        </w:numPr>
        <w:ind w:left="426" w:hanging="426"/>
        <w:jc w:val="both"/>
        <w:rPr>
          <w:rFonts w:ascii="Tahoma" w:hAnsi="Tahoma" w:cs="Tahoma"/>
        </w:rPr>
      </w:pPr>
      <w:r w:rsidRPr="007D1679">
        <w:rPr>
          <w:rFonts w:ascii="Tahoma" w:hAnsi="Tahoma" w:cs="Tahoma"/>
        </w:rPr>
        <w:t>Cualquier violación grave de las obligaciones o prohibiciones especiales que incumben al trabajador de acuerdo con los artículos 58 y 60 del C</w:t>
      </w:r>
      <w:r w:rsidR="006C7641">
        <w:rPr>
          <w:rFonts w:ascii="Tahoma" w:hAnsi="Tahoma" w:cs="Tahoma"/>
        </w:rPr>
        <w:t xml:space="preserve">. </w:t>
      </w:r>
      <w:r w:rsidRPr="007D1679">
        <w:rPr>
          <w:rFonts w:ascii="Tahoma" w:hAnsi="Tahoma" w:cs="Tahoma"/>
        </w:rPr>
        <w:t>S</w:t>
      </w:r>
      <w:r w:rsidR="006C7641">
        <w:rPr>
          <w:rFonts w:ascii="Tahoma" w:hAnsi="Tahoma" w:cs="Tahoma"/>
        </w:rPr>
        <w:t xml:space="preserve">. </w:t>
      </w:r>
      <w:r w:rsidRPr="007D1679">
        <w:rPr>
          <w:rFonts w:ascii="Tahoma" w:hAnsi="Tahoma" w:cs="Tahoma"/>
        </w:rPr>
        <w:t>T</w:t>
      </w:r>
      <w:r w:rsidR="006C7641">
        <w:rPr>
          <w:rFonts w:ascii="Tahoma" w:hAnsi="Tahoma" w:cs="Tahoma"/>
        </w:rPr>
        <w:t>.</w:t>
      </w:r>
      <w:r w:rsidRPr="007D1679">
        <w:rPr>
          <w:rFonts w:ascii="Tahoma" w:hAnsi="Tahoma" w:cs="Tahoma"/>
        </w:rPr>
        <w:t xml:space="preserve">, </w:t>
      </w:r>
      <w:r w:rsidR="006C7641">
        <w:rPr>
          <w:rFonts w:ascii="Tahoma" w:hAnsi="Tahoma" w:cs="Tahoma"/>
        </w:rPr>
        <w:t>y de</w:t>
      </w:r>
      <w:r w:rsidRPr="007D1679">
        <w:rPr>
          <w:rFonts w:ascii="Tahoma" w:hAnsi="Tahoma" w:cs="Tahoma"/>
        </w:rPr>
        <w:t xml:space="preserve"> los artículos </w:t>
      </w:r>
      <w:r w:rsidR="00754341" w:rsidRPr="000823E0">
        <w:rPr>
          <w:rFonts w:ascii="Tahoma" w:hAnsi="Tahoma" w:cs="Tahoma"/>
          <w:b/>
          <w:color w:val="FF0000"/>
        </w:rPr>
        <w:t>57,</w:t>
      </w:r>
      <w:r w:rsidR="00754341" w:rsidRPr="000823E0">
        <w:rPr>
          <w:rFonts w:ascii="Tahoma" w:hAnsi="Tahoma" w:cs="Tahoma"/>
          <w:b/>
        </w:rPr>
        <w:t xml:space="preserve"> </w:t>
      </w:r>
      <w:r w:rsidR="006C7641" w:rsidRPr="000823E0">
        <w:rPr>
          <w:rFonts w:ascii="Tahoma" w:hAnsi="Tahoma" w:cs="Tahoma"/>
          <w:b/>
          <w:color w:val="FF0000"/>
        </w:rPr>
        <w:t>5</w:t>
      </w:r>
      <w:r w:rsidR="00C25CEA" w:rsidRPr="000823E0">
        <w:rPr>
          <w:rFonts w:ascii="Tahoma" w:hAnsi="Tahoma" w:cs="Tahoma"/>
          <w:b/>
          <w:color w:val="FF0000"/>
        </w:rPr>
        <w:t>8</w:t>
      </w:r>
      <w:r w:rsidRPr="000823E0">
        <w:rPr>
          <w:rFonts w:ascii="Tahoma" w:hAnsi="Tahoma" w:cs="Tahoma"/>
          <w:b/>
          <w:color w:val="FF0000"/>
        </w:rPr>
        <w:t xml:space="preserve"> y </w:t>
      </w:r>
      <w:r w:rsidR="00754341" w:rsidRPr="000823E0">
        <w:rPr>
          <w:rFonts w:ascii="Tahoma" w:hAnsi="Tahoma" w:cs="Tahoma"/>
          <w:b/>
          <w:color w:val="FF0000"/>
        </w:rPr>
        <w:t>60</w:t>
      </w:r>
      <w:r w:rsidR="00754341" w:rsidRPr="007D1679">
        <w:rPr>
          <w:rFonts w:ascii="Tahoma" w:hAnsi="Tahoma" w:cs="Tahoma"/>
        </w:rPr>
        <w:t xml:space="preserve"> </w:t>
      </w:r>
      <w:r w:rsidRPr="007D1679">
        <w:rPr>
          <w:rFonts w:ascii="Tahoma" w:hAnsi="Tahoma" w:cs="Tahoma"/>
        </w:rPr>
        <w:t>de</w:t>
      </w:r>
      <w:r w:rsidR="006C7641">
        <w:rPr>
          <w:rFonts w:ascii="Tahoma" w:hAnsi="Tahoma" w:cs="Tahoma"/>
        </w:rPr>
        <w:t>l</w:t>
      </w:r>
      <w:r w:rsidRPr="007D1679">
        <w:rPr>
          <w:rFonts w:ascii="Tahoma" w:hAnsi="Tahoma" w:cs="Tahoma"/>
        </w:rPr>
        <w:t xml:space="preserve"> </w:t>
      </w:r>
      <w:r w:rsidR="006C7641">
        <w:rPr>
          <w:rFonts w:ascii="Tahoma" w:hAnsi="Tahoma" w:cs="Tahoma"/>
        </w:rPr>
        <w:t>presente R</w:t>
      </w:r>
      <w:r w:rsidRPr="007D1679">
        <w:rPr>
          <w:rFonts w:ascii="Tahoma" w:hAnsi="Tahoma" w:cs="Tahoma"/>
        </w:rPr>
        <w:t>eglamento</w:t>
      </w:r>
      <w:r w:rsidR="006C7641">
        <w:rPr>
          <w:rFonts w:ascii="Tahoma" w:hAnsi="Tahoma" w:cs="Tahoma"/>
        </w:rPr>
        <w:t xml:space="preserve"> Interno Trabajo</w:t>
      </w:r>
      <w:r w:rsidRPr="007D1679">
        <w:rPr>
          <w:rFonts w:ascii="Tahoma" w:hAnsi="Tahoma" w:cs="Tahoma"/>
        </w:rPr>
        <w:t>.</w:t>
      </w:r>
    </w:p>
    <w:p w:rsidR="00C5126B" w:rsidRPr="007D1679" w:rsidRDefault="00C5126B" w:rsidP="006C7641">
      <w:pPr>
        <w:pStyle w:val="Listavistosa-nfasis11"/>
        <w:ind w:left="0"/>
        <w:rPr>
          <w:rFonts w:ascii="Tahoma" w:hAnsi="Tahoma" w:cs="Tahoma"/>
        </w:rPr>
      </w:pPr>
    </w:p>
    <w:p w:rsidR="00C5126B" w:rsidRPr="007D1679" w:rsidRDefault="00C943D0" w:rsidP="00C5126B">
      <w:pPr>
        <w:jc w:val="both"/>
        <w:rPr>
          <w:rFonts w:ascii="Tahoma" w:hAnsi="Tahoma" w:cs="Tahoma"/>
        </w:rPr>
      </w:pPr>
      <w:r w:rsidRPr="007D1679">
        <w:rPr>
          <w:rFonts w:ascii="Tahoma" w:hAnsi="Tahoma" w:cs="Tahoma"/>
          <w:b/>
        </w:rPr>
        <w:t>PARÁGRAFO</w:t>
      </w:r>
      <w:r w:rsidR="00ED79F0" w:rsidRPr="007D1679">
        <w:rPr>
          <w:rFonts w:ascii="Tahoma" w:hAnsi="Tahoma" w:cs="Tahoma"/>
          <w:b/>
        </w:rPr>
        <w:t xml:space="preserve"> PRIMERO</w:t>
      </w:r>
      <w:r w:rsidR="006C7641">
        <w:rPr>
          <w:rFonts w:ascii="Tahoma" w:hAnsi="Tahoma" w:cs="Tahoma"/>
          <w:b/>
        </w:rPr>
        <w:t>.-</w:t>
      </w:r>
      <w:r w:rsidR="00C5126B" w:rsidRPr="007D1679">
        <w:rPr>
          <w:rFonts w:ascii="Tahoma" w:hAnsi="Tahoma" w:cs="Tahoma"/>
        </w:rPr>
        <w:t xml:space="preserve"> Debido a la naturaleza y el riesgo que implican las operaciones de </w:t>
      </w:r>
      <w:r w:rsidR="00F3765B">
        <w:rPr>
          <w:rFonts w:ascii="Tahoma" w:hAnsi="Tahoma" w:cs="Tahoma"/>
        </w:rPr>
        <w:t>EL EMPLEADOR</w:t>
      </w:r>
      <w:r w:rsidR="00C5126B" w:rsidRPr="007D1679">
        <w:rPr>
          <w:rFonts w:ascii="Tahoma" w:hAnsi="Tahoma" w:cs="Tahoma"/>
        </w:rPr>
        <w:t xml:space="preserve"> para el Empleado o sus compañeros de trabajo, el trabajador o empleado que se presuma estar bajo síntomas de alcohol o drogas ilícitas deberá estar dispuesto </w:t>
      </w:r>
      <w:r w:rsidR="00852123" w:rsidRPr="007D1679">
        <w:rPr>
          <w:rFonts w:ascii="Tahoma" w:hAnsi="Tahoma" w:cs="Tahoma"/>
        </w:rPr>
        <w:t xml:space="preserve">a </w:t>
      </w:r>
      <w:r w:rsidR="00C5126B" w:rsidRPr="007D1679">
        <w:rPr>
          <w:rFonts w:ascii="Tahoma" w:hAnsi="Tahoma" w:cs="Tahoma"/>
        </w:rPr>
        <w:t>permitir la realización de pruebas</w:t>
      </w:r>
      <w:r w:rsidR="000F4EA7" w:rsidRPr="007D1679">
        <w:rPr>
          <w:rFonts w:ascii="Tahoma" w:hAnsi="Tahoma" w:cs="Tahoma"/>
        </w:rPr>
        <w:t xml:space="preserve"> en sitio para comprobarlo</w:t>
      </w:r>
      <w:r w:rsidR="00C5126B" w:rsidRPr="007D1679">
        <w:rPr>
          <w:rFonts w:ascii="Tahoma" w:hAnsi="Tahoma" w:cs="Tahoma"/>
        </w:rPr>
        <w:t xml:space="preserve">, como parte y no como única prueba en la investigación. La negativa del Empleado a permitir la realización de estas u otro tipo de pruebas será considerada como </w:t>
      </w:r>
      <w:r w:rsidR="006C7641">
        <w:rPr>
          <w:rFonts w:ascii="Tahoma" w:hAnsi="Tahoma" w:cs="Tahoma"/>
        </w:rPr>
        <w:t xml:space="preserve">una falta que se sancionará </w:t>
      </w:r>
      <w:r w:rsidR="00C5126B" w:rsidRPr="007D1679">
        <w:rPr>
          <w:rFonts w:ascii="Tahoma" w:hAnsi="Tahoma" w:cs="Tahoma"/>
        </w:rPr>
        <w:t>según la escala de sanciones establecidas</w:t>
      </w:r>
      <w:r w:rsidR="003670D4">
        <w:rPr>
          <w:rFonts w:ascii="Tahoma" w:hAnsi="Tahoma" w:cs="Tahoma"/>
        </w:rPr>
        <w:t xml:space="preserve"> en el Reglamento Interno de Trabajo</w:t>
      </w:r>
      <w:r w:rsidR="00852123" w:rsidRPr="007D1679">
        <w:rPr>
          <w:rFonts w:ascii="Tahoma" w:hAnsi="Tahoma" w:cs="Tahoma"/>
        </w:rPr>
        <w:t>, incluso con la terminación del contrato de trabajo, con justa causa.</w:t>
      </w:r>
      <w:r w:rsidR="006C7641">
        <w:rPr>
          <w:rFonts w:ascii="Tahoma" w:hAnsi="Tahoma" w:cs="Tahoma"/>
        </w:rPr>
        <w:t xml:space="preserve"> </w:t>
      </w:r>
      <w:r w:rsidR="00F3765B">
        <w:rPr>
          <w:rFonts w:ascii="Tahoma" w:hAnsi="Tahoma" w:cs="Tahoma"/>
        </w:rPr>
        <w:t>EL EMPLEADOR</w:t>
      </w:r>
      <w:r w:rsidR="00C5126B" w:rsidRPr="007D1679">
        <w:rPr>
          <w:rFonts w:ascii="Tahoma" w:hAnsi="Tahoma" w:cs="Tahoma"/>
        </w:rPr>
        <w:t xml:space="preserve"> podrá definir el alcance, la programación</w:t>
      </w:r>
      <w:r w:rsidR="007331AF" w:rsidRPr="007D1679">
        <w:rPr>
          <w:rFonts w:ascii="Tahoma" w:hAnsi="Tahoma" w:cs="Tahoma"/>
        </w:rPr>
        <w:t>, los equipos</w:t>
      </w:r>
      <w:r w:rsidR="00C5126B" w:rsidRPr="007D1679">
        <w:rPr>
          <w:rFonts w:ascii="Tahoma" w:hAnsi="Tahoma" w:cs="Tahoma"/>
        </w:rPr>
        <w:t xml:space="preserve"> y la población objetivo de las pruebas.</w:t>
      </w:r>
    </w:p>
    <w:p w:rsidR="00C5126B" w:rsidRPr="007D1679" w:rsidRDefault="00C5126B" w:rsidP="00C5126B">
      <w:pPr>
        <w:tabs>
          <w:tab w:val="num" w:pos="426"/>
        </w:tabs>
        <w:jc w:val="both"/>
        <w:rPr>
          <w:rFonts w:ascii="Tahoma" w:hAnsi="Tahoma" w:cs="Tahoma"/>
        </w:rPr>
      </w:pPr>
    </w:p>
    <w:p w:rsidR="00ED79F0" w:rsidRPr="007D1679" w:rsidRDefault="00C943D0" w:rsidP="00ED79F0">
      <w:pPr>
        <w:jc w:val="both"/>
        <w:rPr>
          <w:rFonts w:ascii="Tahoma" w:hAnsi="Tahoma" w:cs="Tahoma"/>
        </w:rPr>
      </w:pPr>
      <w:r w:rsidRPr="007D1679">
        <w:rPr>
          <w:rFonts w:ascii="Tahoma" w:hAnsi="Tahoma" w:cs="Tahoma"/>
          <w:b/>
        </w:rPr>
        <w:t>PARÁGRAFO</w:t>
      </w:r>
      <w:r w:rsidR="00ED79F0" w:rsidRPr="007D1679">
        <w:rPr>
          <w:rFonts w:ascii="Tahoma" w:hAnsi="Tahoma" w:cs="Tahoma"/>
          <w:b/>
        </w:rPr>
        <w:t xml:space="preserve"> SEGUNDO</w:t>
      </w:r>
      <w:r w:rsidR="006C7641">
        <w:rPr>
          <w:rFonts w:ascii="Tahoma" w:hAnsi="Tahoma" w:cs="Tahoma"/>
          <w:b/>
        </w:rPr>
        <w:t>.-</w:t>
      </w:r>
      <w:r w:rsidR="00ED79F0" w:rsidRPr="007D1679">
        <w:rPr>
          <w:rFonts w:ascii="Tahoma" w:hAnsi="Tahoma" w:cs="Tahoma"/>
        </w:rPr>
        <w:t xml:space="preserve"> </w:t>
      </w:r>
      <w:r w:rsidR="00F3765B">
        <w:rPr>
          <w:rFonts w:ascii="Tahoma" w:hAnsi="Tahoma" w:cs="Tahoma"/>
        </w:rPr>
        <w:t>EL EMPLEADOR</w:t>
      </w:r>
      <w:r w:rsidR="00ED79F0" w:rsidRPr="007D1679">
        <w:rPr>
          <w:rFonts w:ascii="Tahoma" w:hAnsi="Tahoma" w:cs="Tahoma"/>
        </w:rPr>
        <w:t xml:space="preserve"> podrá definir la aplicación de pruebas en los procesos de control interno o investigación de eventos, tales como:</w:t>
      </w:r>
    </w:p>
    <w:p w:rsidR="00303E2E" w:rsidRPr="007D1679" w:rsidRDefault="00303E2E" w:rsidP="00ED79F0">
      <w:pPr>
        <w:jc w:val="both"/>
        <w:rPr>
          <w:rFonts w:ascii="Tahoma" w:hAnsi="Tahoma" w:cs="Tahoma"/>
        </w:rPr>
      </w:pPr>
    </w:p>
    <w:p w:rsidR="00ED79F0" w:rsidRPr="007D1679" w:rsidRDefault="00ED79F0" w:rsidP="00E046BD">
      <w:pPr>
        <w:numPr>
          <w:ilvl w:val="0"/>
          <w:numId w:val="5"/>
        </w:numPr>
        <w:jc w:val="both"/>
        <w:rPr>
          <w:rFonts w:ascii="Tahoma" w:hAnsi="Tahoma" w:cs="Tahoma"/>
        </w:rPr>
      </w:pPr>
      <w:r w:rsidRPr="007D1679">
        <w:rPr>
          <w:rFonts w:ascii="Tahoma" w:hAnsi="Tahoma" w:cs="Tahoma"/>
        </w:rPr>
        <w:t>Alcoholimetrías</w:t>
      </w:r>
    </w:p>
    <w:p w:rsidR="00ED79F0" w:rsidRPr="007D1679" w:rsidRDefault="00ED79F0" w:rsidP="00E046BD">
      <w:pPr>
        <w:numPr>
          <w:ilvl w:val="0"/>
          <w:numId w:val="5"/>
        </w:numPr>
        <w:jc w:val="both"/>
        <w:rPr>
          <w:rFonts w:ascii="Tahoma" w:hAnsi="Tahoma" w:cs="Tahoma"/>
        </w:rPr>
      </w:pPr>
      <w:r w:rsidRPr="007D1679">
        <w:rPr>
          <w:rFonts w:ascii="Tahoma" w:hAnsi="Tahoma" w:cs="Tahoma"/>
        </w:rPr>
        <w:t>Requisas a los vehículos o a las personas entre otras.</w:t>
      </w:r>
    </w:p>
    <w:p w:rsidR="00ED79F0" w:rsidRPr="007D1679" w:rsidRDefault="00ED79F0" w:rsidP="00C5126B">
      <w:pPr>
        <w:tabs>
          <w:tab w:val="num" w:pos="426"/>
        </w:tabs>
        <w:jc w:val="both"/>
        <w:rPr>
          <w:rFonts w:ascii="Tahoma" w:hAnsi="Tahoma" w:cs="Tahoma"/>
        </w:rPr>
      </w:pPr>
    </w:p>
    <w:p w:rsidR="00AF64CC" w:rsidRPr="00CF3A68" w:rsidRDefault="00153A4A">
      <w:pPr>
        <w:jc w:val="both"/>
        <w:rPr>
          <w:rFonts w:ascii="Tahoma" w:hAnsi="Tahoma" w:cs="Tahoma"/>
        </w:rPr>
      </w:pPr>
      <w:r w:rsidRPr="00CF3A68">
        <w:rPr>
          <w:rFonts w:ascii="Tahoma" w:hAnsi="Tahoma" w:cs="Tahoma"/>
        </w:rPr>
        <w:t>No obstante</w:t>
      </w:r>
      <w:r w:rsidR="00CF3A68">
        <w:rPr>
          <w:rFonts w:ascii="Tahoma" w:hAnsi="Tahoma" w:cs="Tahoma"/>
        </w:rPr>
        <w:t>,</w:t>
      </w:r>
      <w:r w:rsidRPr="00CF3A68">
        <w:rPr>
          <w:rFonts w:ascii="Tahoma" w:hAnsi="Tahoma" w:cs="Tahoma"/>
        </w:rPr>
        <w:t xml:space="preserve"> </w:t>
      </w:r>
      <w:r w:rsidR="00F3765B" w:rsidRPr="00CF3A68">
        <w:rPr>
          <w:rFonts w:ascii="Tahoma" w:hAnsi="Tahoma" w:cs="Tahoma"/>
        </w:rPr>
        <w:t>EL EMPLEADOR</w:t>
      </w:r>
      <w:r w:rsidRPr="00CF3A68">
        <w:rPr>
          <w:rFonts w:ascii="Tahoma" w:hAnsi="Tahoma" w:cs="Tahoma"/>
        </w:rPr>
        <w:t xml:space="preserve"> puede decidir si se cumple alguna de las causales anteriormente mencionadas entre dar por terminado el contrato de trabajo u optar por la suspensión del contrato de trabajo.</w:t>
      </w:r>
    </w:p>
    <w:p w:rsidR="00C5126B" w:rsidRDefault="00C5126B" w:rsidP="000A3550">
      <w:pPr>
        <w:jc w:val="center"/>
        <w:outlineLvl w:val="0"/>
        <w:rPr>
          <w:rFonts w:ascii="Tahoma" w:hAnsi="Tahoma" w:cs="Tahoma"/>
          <w:b/>
        </w:rPr>
      </w:pPr>
    </w:p>
    <w:p w:rsidR="00E27F6B" w:rsidRDefault="00E27F6B" w:rsidP="000A3550">
      <w:pPr>
        <w:jc w:val="center"/>
        <w:outlineLvl w:val="0"/>
        <w:rPr>
          <w:rFonts w:ascii="Tahoma" w:hAnsi="Tahoma" w:cs="Tahoma"/>
          <w:b/>
        </w:rPr>
      </w:pPr>
    </w:p>
    <w:p w:rsidR="00E56530" w:rsidRDefault="00E56530" w:rsidP="000A3550">
      <w:pPr>
        <w:jc w:val="center"/>
        <w:outlineLvl w:val="0"/>
        <w:rPr>
          <w:rFonts w:ascii="Tahoma" w:hAnsi="Tahoma" w:cs="Tahoma"/>
          <w:b/>
        </w:rPr>
      </w:pPr>
    </w:p>
    <w:p w:rsidR="00ED79F0" w:rsidRPr="007D1679" w:rsidRDefault="00ED79F0" w:rsidP="000A3550">
      <w:pPr>
        <w:jc w:val="center"/>
        <w:outlineLvl w:val="0"/>
        <w:rPr>
          <w:rFonts w:ascii="Tahoma" w:hAnsi="Tahoma" w:cs="Tahoma"/>
          <w:b/>
        </w:rPr>
      </w:pPr>
    </w:p>
    <w:p w:rsidR="008029FD" w:rsidRPr="007D1679" w:rsidRDefault="008029FD" w:rsidP="00E27F6B">
      <w:pPr>
        <w:jc w:val="center"/>
        <w:outlineLvl w:val="0"/>
        <w:rPr>
          <w:rFonts w:ascii="Tahoma" w:hAnsi="Tahoma" w:cs="Tahoma"/>
          <w:b/>
        </w:rPr>
      </w:pPr>
      <w:r w:rsidRPr="007D1679">
        <w:rPr>
          <w:rFonts w:ascii="Tahoma" w:hAnsi="Tahoma" w:cs="Tahoma"/>
          <w:b/>
        </w:rPr>
        <w:t>CAPITULO XX</w:t>
      </w:r>
    </w:p>
    <w:p w:rsidR="00FF02AD" w:rsidRPr="007D1679" w:rsidRDefault="008029FD">
      <w:pPr>
        <w:jc w:val="center"/>
        <w:rPr>
          <w:rFonts w:ascii="Tahoma" w:hAnsi="Tahoma" w:cs="Tahoma"/>
          <w:b/>
        </w:rPr>
      </w:pPr>
      <w:r w:rsidRPr="007D1679">
        <w:rPr>
          <w:rFonts w:ascii="Tahoma" w:hAnsi="Tahoma" w:cs="Tahoma"/>
          <w:b/>
        </w:rPr>
        <w:t>PROCEDIMIENTO PARA COMPROB</w:t>
      </w:r>
      <w:r w:rsidR="00E27F6B">
        <w:rPr>
          <w:rFonts w:ascii="Tahoma" w:hAnsi="Tahoma" w:cs="Tahoma"/>
          <w:b/>
        </w:rPr>
        <w:t>A</w:t>
      </w:r>
      <w:r w:rsidRPr="007D1679">
        <w:rPr>
          <w:rFonts w:ascii="Tahoma" w:hAnsi="Tahoma" w:cs="Tahoma"/>
          <w:b/>
        </w:rPr>
        <w:t>CIÓN DE FALTAS Y</w:t>
      </w:r>
    </w:p>
    <w:p w:rsidR="008029FD" w:rsidRPr="007D1679" w:rsidRDefault="008029FD">
      <w:pPr>
        <w:jc w:val="center"/>
        <w:rPr>
          <w:rFonts w:ascii="Tahoma" w:hAnsi="Tahoma" w:cs="Tahoma"/>
          <w:b/>
        </w:rPr>
      </w:pPr>
      <w:r w:rsidRPr="007D1679">
        <w:rPr>
          <w:rFonts w:ascii="Tahoma" w:hAnsi="Tahoma" w:cs="Tahoma"/>
          <w:b/>
        </w:rPr>
        <w:t xml:space="preserve"> FORMA DE APLICACIÓN DE LAS SANCIONES DISCIPLINARIAS</w:t>
      </w: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3E5105" w:rsidRPr="007D1679">
        <w:rPr>
          <w:rFonts w:ascii="Tahoma" w:hAnsi="Tahoma" w:cs="Tahoma"/>
          <w:b/>
        </w:rPr>
        <w:t xml:space="preserve"> </w:t>
      </w:r>
      <w:r w:rsidR="00E27F6B" w:rsidRPr="007D1679">
        <w:rPr>
          <w:rFonts w:ascii="Tahoma" w:hAnsi="Tahoma" w:cs="Tahoma"/>
          <w:b/>
        </w:rPr>
        <w:t>7</w:t>
      </w:r>
      <w:r w:rsidR="00E27F6B">
        <w:rPr>
          <w:rFonts w:ascii="Tahoma" w:hAnsi="Tahoma" w:cs="Tahoma"/>
          <w:b/>
        </w:rPr>
        <w:t>1</w:t>
      </w:r>
      <w:r w:rsidR="008029FD" w:rsidRPr="007D1679">
        <w:rPr>
          <w:rFonts w:ascii="Tahoma" w:hAnsi="Tahoma" w:cs="Tahoma"/>
          <w:b/>
        </w:rPr>
        <w:t>.-</w:t>
      </w:r>
      <w:r w:rsidR="008029FD" w:rsidRPr="007D1679">
        <w:rPr>
          <w:rFonts w:ascii="Tahoma" w:hAnsi="Tahoma" w:cs="Tahoma"/>
        </w:rPr>
        <w:t xml:space="preserve"> Antes de aplicarse una sanción disciplinaria, </w:t>
      </w:r>
      <w:r w:rsidR="00F3765B">
        <w:rPr>
          <w:rFonts w:ascii="Tahoma" w:hAnsi="Tahoma" w:cs="Tahoma"/>
        </w:rPr>
        <w:t>EL EMPLEADOR</w:t>
      </w:r>
      <w:r w:rsidR="008029FD" w:rsidRPr="007D1679">
        <w:rPr>
          <w:rFonts w:ascii="Tahoma" w:hAnsi="Tahoma" w:cs="Tahoma"/>
        </w:rPr>
        <w:t xml:space="preserve"> d</w:t>
      </w:r>
      <w:r w:rsidR="009736D9" w:rsidRPr="007D1679">
        <w:rPr>
          <w:rFonts w:ascii="Tahoma" w:hAnsi="Tahoma" w:cs="Tahoma"/>
        </w:rPr>
        <w:t>ebe dar oportunidad del legitimo derecho de defensa al</w:t>
      </w:r>
      <w:r w:rsidR="008029FD" w:rsidRPr="007D1679">
        <w:rPr>
          <w:rFonts w:ascii="Tahoma" w:hAnsi="Tahoma" w:cs="Tahoma"/>
        </w:rPr>
        <w:t xml:space="preserve"> </w:t>
      </w:r>
      <w:r w:rsidR="00145B90" w:rsidRPr="007D1679">
        <w:rPr>
          <w:rFonts w:ascii="Tahoma" w:hAnsi="Tahoma" w:cs="Tahoma"/>
        </w:rPr>
        <w:t>Empleado</w:t>
      </w:r>
      <w:r w:rsidR="00113278" w:rsidRPr="007D1679">
        <w:rPr>
          <w:rFonts w:ascii="Tahoma" w:hAnsi="Tahoma" w:cs="Tahoma"/>
        </w:rPr>
        <w:t xml:space="preserve"> presuntamente inculpado,</w:t>
      </w:r>
      <w:r w:rsidR="009736D9" w:rsidRPr="007D1679">
        <w:rPr>
          <w:rFonts w:ascii="Tahoma" w:hAnsi="Tahoma" w:cs="Tahoma"/>
        </w:rPr>
        <w:t xml:space="preserve"> para ello se citará a descargos</w:t>
      </w:r>
      <w:r w:rsidR="00113278" w:rsidRPr="007D1679">
        <w:rPr>
          <w:rFonts w:ascii="Tahoma" w:hAnsi="Tahoma" w:cs="Tahoma"/>
        </w:rPr>
        <w:t xml:space="preserve"> y</w:t>
      </w:r>
      <w:r w:rsidR="009736D9" w:rsidRPr="007D1679">
        <w:rPr>
          <w:rFonts w:ascii="Tahoma" w:hAnsi="Tahoma" w:cs="Tahoma"/>
        </w:rPr>
        <w:t xml:space="preserve">  podrá </w:t>
      </w:r>
      <w:r w:rsidR="00113278" w:rsidRPr="007D1679">
        <w:rPr>
          <w:rFonts w:ascii="Tahoma" w:hAnsi="Tahoma" w:cs="Tahoma"/>
        </w:rPr>
        <w:t>si lo desea</w:t>
      </w:r>
      <w:r w:rsidR="009736D9" w:rsidRPr="007D1679">
        <w:rPr>
          <w:rFonts w:ascii="Tahoma" w:hAnsi="Tahoma" w:cs="Tahoma"/>
        </w:rPr>
        <w:t xml:space="preserve">  estar acompañado por </w:t>
      </w:r>
      <w:r w:rsidR="00C97DBF" w:rsidRPr="007D1679">
        <w:rPr>
          <w:rFonts w:ascii="Tahoma" w:hAnsi="Tahoma" w:cs="Tahoma"/>
        </w:rPr>
        <w:t>dos (</w:t>
      </w:r>
      <w:r w:rsidR="008029FD" w:rsidRPr="007D1679">
        <w:rPr>
          <w:rFonts w:ascii="Tahoma" w:hAnsi="Tahoma" w:cs="Tahoma"/>
        </w:rPr>
        <w:t>2</w:t>
      </w:r>
      <w:r w:rsidR="00C97DBF" w:rsidRPr="007D1679">
        <w:rPr>
          <w:rFonts w:ascii="Tahoma" w:hAnsi="Tahoma" w:cs="Tahoma"/>
        </w:rPr>
        <w:t>)</w:t>
      </w:r>
      <w:r w:rsidR="009736D9" w:rsidRPr="007D1679">
        <w:rPr>
          <w:rFonts w:ascii="Tahoma" w:hAnsi="Tahoma" w:cs="Tahoma"/>
        </w:rPr>
        <w:t xml:space="preserve"> de sus</w:t>
      </w:r>
      <w:r w:rsidR="008029FD" w:rsidRPr="007D1679">
        <w:rPr>
          <w:rFonts w:ascii="Tahoma" w:hAnsi="Tahoma" w:cs="Tahoma"/>
        </w:rPr>
        <w:t xml:space="preserve"> compañeros </w:t>
      </w:r>
      <w:r w:rsidR="00113278" w:rsidRPr="007D1679">
        <w:rPr>
          <w:rFonts w:ascii="Tahoma" w:hAnsi="Tahoma" w:cs="Tahoma"/>
        </w:rPr>
        <w:t>de trabajo</w:t>
      </w:r>
      <w:r w:rsidR="00A258E6" w:rsidRPr="007D1679">
        <w:rPr>
          <w:rFonts w:ascii="Tahoma" w:hAnsi="Tahoma" w:cs="Tahoma"/>
        </w:rPr>
        <w:t xml:space="preserve"> seleccionados por él</w:t>
      </w:r>
      <w:r w:rsidR="00EE148F" w:rsidRPr="007D1679">
        <w:rPr>
          <w:rFonts w:ascii="Tahoma" w:hAnsi="Tahoma" w:cs="Tahoma"/>
        </w:rPr>
        <w:t xml:space="preserve"> y para</w:t>
      </w:r>
      <w:r w:rsidR="008029FD" w:rsidRPr="007D1679">
        <w:rPr>
          <w:rFonts w:ascii="Tahoma" w:hAnsi="Tahoma" w:cs="Tahoma"/>
        </w:rPr>
        <w:t xml:space="preserve"> el</w:t>
      </w:r>
      <w:r w:rsidR="00113278" w:rsidRPr="007D1679">
        <w:rPr>
          <w:rFonts w:ascii="Tahoma" w:hAnsi="Tahoma" w:cs="Tahoma"/>
        </w:rPr>
        <w:t xml:space="preserve"> caso de personal sindicalizado por</w:t>
      </w:r>
      <w:r w:rsidR="008029FD" w:rsidRPr="007D1679">
        <w:rPr>
          <w:rFonts w:ascii="Tahoma" w:hAnsi="Tahoma" w:cs="Tahoma"/>
        </w:rPr>
        <w:t xml:space="preserve"> </w:t>
      </w:r>
      <w:r w:rsidR="00C97DBF" w:rsidRPr="007D1679">
        <w:rPr>
          <w:rFonts w:ascii="Tahoma" w:hAnsi="Tahoma" w:cs="Tahoma"/>
        </w:rPr>
        <w:t>dos (</w:t>
      </w:r>
      <w:r w:rsidR="008029FD" w:rsidRPr="007D1679">
        <w:rPr>
          <w:rFonts w:ascii="Tahoma" w:hAnsi="Tahoma" w:cs="Tahoma"/>
        </w:rPr>
        <w:t xml:space="preserve">2) representantes del </w:t>
      </w:r>
      <w:r w:rsidR="008029FD" w:rsidRPr="008B48E8">
        <w:rPr>
          <w:rFonts w:ascii="Tahoma" w:hAnsi="Tahoma" w:cs="Tahoma"/>
        </w:rPr>
        <w:t>Sindicato</w:t>
      </w:r>
      <w:r w:rsidR="008B48E8">
        <w:rPr>
          <w:rFonts w:ascii="Tahoma" w:hAnsi="Tahoma" w:cs="Tahoma"/>
        </w:rPr>
        <w:t xml:space="preserve">, si lo hubiere. </w:t>
      </w:r>
      <w:r w:rsidR="00A258E6" w:rsidRPr="007D1679">
        <w:rPr>
          <w:rFonts w:ascii="Tahoma" w:hAnsi="Tahoma" w:cs="Tahoma"/>
          <w:b/>
        </w:rPr>
        <w:t xml:space="preserve"> </w:t>
      </w:r>
      <w:r w:rsidR="00A258E6" w:rsidRPr="007D1679">
        <w:rPr>
          <w:rFonts w:ascii="Tahoma" w:hAnsi="Tahoma" w:cs="Tahoma"/>
        </w:rPr>
        <w:t>El trabajador citado a descargos puede renunciar si lo desea a este derecho, circunstancia que debe quedar clara en el acta de descargos.</w:t>
      </w:r>
    </w:p>
    <w:p w:rsidR="008029FD" w:rsidRPr="007D1679" w:rsidRDefault="008029FD">
      <w:pPr>
        <w:jc w:val="both"/>
        <w:rPr>
          <w:rFonts w:ascii="Tahoma" w:hAnsi="Tahoma" w:cs="Tahoma"/>
        </w:rPr>
      </w:pPr>
    </w:p>
    <w:p w:rsidR="008029FD" w:rsidRPr="00BA0DE7" w:rsidRDefault="005F1CE7">
      <w:pPr>
        <w:jc w:val="both"/>
        <w:rPr>
          <w:rFonts w:ascii="Tahoma" w:hAnsi="Tahoma" w:cs="Tahoma"/>
        </w:rPr>
      </w:pPr>
      <w:r w:rsidRPr="00BA0DE7">
        <w:rPr>
          <w:rFonts w:ascii="Tahoma" w:hAnsi="Tahoma" w:cs="Tahoma"/>
          <w:b/>
        </w:rPr>
        <w:t>ARTÍCULO</w:t>
      </w:r>
      <w:r w:rsidR="003E5105" w:rsidRPr="00BA0DE7">
        <w:rPr>
          <w:rFonts w:ascii="Tahoma" w:hAnsi="Tahoma" w:cs="Tahoma"/>
          <w:b/>
        </w:rPr>
        <w:t xml:space="preserve"> </w:t>
      </w:r>
      <w:r w:rsidR="00E27F6B" w:rsidRPr="00BA0DE7">
        <w:rPr>
          <w:rFonts w:ascii="Tahoma" w:hAnsi="Tahoma" w:cs="Tahoma"/>
          <w:b/>
        </w:rPr>
        <w:t>7</w:t>
      </w:r>
      <w:r w:rsidR="00E27F6B">
        <w:rPr>
          <w:rFonts w:ascii="Tahoma" w:hAnsi="Tahoma" w:cs="Tahoma"/>
          <w:b/>
        </w:rPr>
        <w:t>2</w:t>
      </w:r>
      <w:r w:rsidR="00D83ACA">
        <w:rPr>
          <w:rFonts w:ascii="Tahoma" w:hAnsi="Tahoma" w:cs="Tahoma"/>
          <w:b/>
        </w:rPr>
        <w:t xml:space="preserve">.- </w:t>
      </w:r>
      <w:r w:rsidR="009640A0" w:rsidRPr="00BA0DE7">
        <w:rPr>
          <w:rFonts w:ascii="Tahoma" w:hAnsi="Tahoma" w:cs="Tahoma"/>
        </w:rPr>
        <w:t xml:space="preserve">El empleado goza de las garantías para respetarle un debido proceso, de acuerdo con la legislación colombiana. </w:t>
      </w:r>
      <w:r w:rsidR="008029FD" w:rsidRPr="00BA0DE7">
        <w:rPr>
          <w:rFonts w:ascii="Tahoma" w:hAnsi="Tahoma" w:cs="Tahoma"/>
        </w:rPr>
        <w:t xml:space="preserve">El </w:t>
      </w:r>
      <w:r w:rsidR="00F14B62" w:rsidRPr="00BA0DE7">
        <w:rPr>
          <w:rFonts w:ascii="Tahoma" w:hAnsi="Tahoma" w:cs="Tahoma"/>
        </w:rPr>
        <w:t>área de Gestión Humana</w:t>
      </w:r>
      <w:r w:rsidR="008029FD" w:rsidRPr="00BA0DE7">
        <w:rPr>
          <w:rFonts w:ascii="Tahoma" w:hAnsi="Tahoma" w:cs="Tahoma"/>
        </w:rPr>
        <w:t xml:space="preserve">, le notificará por escrito al </w:t>
      </w:r>
      <w:r w:rsidR="00145B90" w:rsidRPr="00BA0DE7">
        <w:rPr>
          <w:rFonts w:ascii="Tahoma" w:hAnsi="Tahoma" w:cs="Tahoma"/>
        </w:rPr>
        <w:t>Empleado</w:t>
      </w:r>
      <w:r w:rsidR="008029FD" w:rsidRPr="00BA0DE7">
        <w:rPr>
          <w:rFonts w:ascii="Tahoma" w:hAnsi="Tahoma" w:cs="Tahoma"/>
        </w:rPr>
        <w:t xml:space="preserve"> de </w:t>
      </w:r>
      <w:r w:rsidR="008029FD" w:rsidRPr="00BA0DE7">
        <w:rPr>
          <w:rFonts w:ascii="Tahoma" w:hAnsi="Tahoma" w:cs="Tahoma"/>
        </w:rPr>
        <w:lastRenderedPageBreak/>
        <w:t xml:space="preserve">la situación que se le imputa, declarando la falta </w:t>
      </w:r>
      <w:r w:rsidR="006D2276">
        <w:rPr>
          <w:rFonts w:ascii="Tahoma" w:hAnsi="Tahoma" w:cs="Tahoma"/>
        </w:rPr>
        <w:t xml:space="preserve">a </w:t>
      </w:r>
      <w:r w:rsidR="008029FD" w:rsidRPr="00BA0DE7">
        <w:rPr>
          <w:rFonts w:ascii="Tahoma" w:hAnsi="Tahoma" w:cs="Tahoma"/>
        </w:rPr>
        <w:t>que de lug</w:t>
      </w:r>
      <w:r w:rsidR="00EE148F" w:rsidRPr="00BA0DE7">
        <w:rPr>
          <w:rFonts w:ascii="Tahoma" w:hAnsi="Tahoma" w:cs="Tahoma"/>
        </w:rPr>
        <w:t>ar</w:t>
      </w:r>
      <w:r w:rsidR="006D2276">
        <w:rPr>
          <w:rFonts w:ascii="Tahoma" w:hAnsi="Tahoma" w:cs="Tahoma"/>
        </w:rPr>
        <w:t xml:space="preserve">, </w:t>
      </w:r>
      <w:r w:rsidR="00EE148F" w:rsidRPr="00BA0DE7">
        <w:rPr>
          <w:rFonts w:ascii="Tahoma" w:hAnsi="Tahoma" w:cs="Tahoma"/>
        </w:rPr>
        <w:t>para que el empleado presuntamente inculpado</w:t>
      </w:r>
      <w:r w:rsidR="008029FD" w:rsidRPr="00BA0DE7">
        <w:rPr>
          <w:rFonts w:ascii="Tahoma" w:hAnsi="Tahoma" w:cs="Tahoma"/>
        </w:rPr>
        <w:t xml:space="preserve"> pueda presentar los descargos del caso, los cuales se darán</w:t>
      </w:r>
      <w:r w:rsidR="006E1A4D" w:rsidRPr="00BA0DE7">
        <w:rPr>
          <w:rFonts w:ascii="Tahoma" w:hAnsi="Tahoma" w:cs="Tahoma"/>
        </w:rPr>
        <w:t xml:space="preserve"> ante el área</w:t>
      </w:r>
      <w:r w:rsidR="00EE148F" w:rsidRPr="00BA0DE7">
        <w:rPr>
          <w:rFonts w:ascii="Tahoma" w:hAnsi="Tahoma" w:cs="Tahoma"/>
        </w:rPr>
        <w:t xml:space="preserve"> de Gestión Humana</w:t>
      </w:r>
      <w:r w:rsidR="008029FD" w:rsidRPr="00BA0DE7">
        <w:rPr>
          <w:rFonts w:ascii="Tahoma" w:hAnsi="Tahoma" w:cs="Tahoma"/>
        </w:rPr>
        <w:t xml:space="preserve"> </w:t>
      </w:r>
      <w:r w:rsidR="00F14B62" w:rsidRPr="00BA0DE7">
        <w:rPr>
          <w:rFonts w:ascii="Tahoma" w:hAnsi="Tahoma" w:cs="Tahoma"/>
        </w:rPr>
        <w:t xml:space="preserve">en una sesión formal que debe ocurrir </w:t>
      </w:r>
      <w:r w:rsidR="008029FD" w:rsidRPr="00BA0DE7">
        <w:rPr>
          <w:rFonts w:ascii="Tahoma" w:hAnsi="Tahoma" w:cs="Tahoma"/>
        </w:rPr>
        <w:t>de</w:t>
      </w:r>
      <w:r w:rsidR="00EE148F" w:rsidRPr="00BA0DE7">
        <w:rPr>
          <w:rFonts w:ascii="Tahoma" w:hAnsi="Tahoma" w:cs="Tahoma"/>
        </w:rPr>
        <w:t>ntro de</w:t>
      </w:r>
      <w:r w:rsidR="008029FD" w:rsidRPr="00BA0DE7">
        <w:rPr>
          <w:rFonts w:ascii="Tahoma" w:hAnsi="Tahoma" w:cs="Tahoma"/>
        </w:rPr>
        <w:t xml:space="preserve"> los </w:t>
      </w:r>
      <w:r w:rsidR="00C97DBF" w:rsidRPr="00BA0DE7">
        <w:rPr>
          <w:rFonts w:ascii="Tahoma" w:hAnsi="Tahoma" w:cs="Tahoma"/>
        </w:rPr>
        <w:t>ocho (</w:t>
      </w:r>
      <w:r w:rsidR="008029FD" w:rsidRPr="00D91227">
        <w:rPr>
          <w:rFonts w:ascii="Tahoma" w:hAnsi="Tahoma" w:cs="Tahoma"/>
          <w:b/>
          <w:color w:val="548DD4"/>
        </w:rPr>
        <w:t>8</w:t>
      </w:r>
      <w:r w:rsidR="00C97DBF" w:rsidRPr="00BA0DE7">
        <w:rPr>
          <w:rFonts w:ascii="Tahoma" w:hAnsi="Tahoma" w:cs="Tahoma"/>
        </w:rPr>
        <w:t xml:space="preserve">) </w:t>
      </w:r>
      <w:r w:rsidR="008029FD" w:rsidRPr="00BA0DE7">
        <w:rPr>
          <w:rFonts w:ascii="Tahoma" w:hAnsi="Tahoma" w:cs="Tahoma"/>
        </w:rPr>
        <w:t xml:space="preserve">días hábiles siguientes a aquel en que el </w:t>
      </w:r>
      <w:r w:rsidR="00145B90" w:rsidRPr="00BA0DE7">
        <w:rPr>
          <w:rFonts w:ascii="Tahoma" w:hAnsi="Tahoma" w:cs="Tahoma"/>
        </w:rPr>
        <w:t>Empleado</w:t>
      </w:r>
      <w:r w:rsidR="008029FD" w:rsidRPr="00BA0DE7">
        <w:rPr>
          <w:rFonts w:ascii="Tahoma" w:hAnsi="Tahoma" w:cs="Tahoma"/>
        </w:rPr>
        <w:t xml:space="preserve"> recibió la notificación de la falta</w:t>
      </w:r>
      <w:r w:rsidR="00F14B62" w:rsidRPr="00BA0DE7">
        <w:rPr>
          <w:rFonts w:ascii="Tahoma" w:hAnsi="Tahoma" w:cs="Tahoma"/>
        </w:rPr>
        <w:t xml:space="preserve"> y la citación a descargos.</w:t>
      </w:r>
    </w:p>
    <w:p w:rsidR="00C5126B" w:rsidRPr="00BA0DE7" w:rsidRDefault="00C5126B">
      <w:pPr>
        <w:jc w:val="both"/>
        <w:rPr>
          <w:rFonts w:ascii="Tahoma" w:hAnsi="Tahoma" w:cs="Tahoma"/>
        </w:rPr>
      </w:pPr>
    </w:p>
    <w:p w:rsidR="007331AF" w:rsidRPr="00BA0DE7" w:rsidRDefault="00F14B62" w:rsidP="00CA1EA1">
      <w:pPr>
        <w:jc w:val="both"/>
        <w:rPr>
          <w:rFonts w:ascii="Tahoma" w:hAnsi="Tahoma" w:cs="Tahoma"/>
        </w:rPr>
      </w:pPr>
      <w:r w:rsidRPr="00BA0DE7">
        <w:rPr>
          <w:rFonts w:ascii="Tahoma" w:hAnsi="Tahoma" w:cs="Tahoma"/>
        </w:rPr>
        <w:t>En la diligencia de descargos, el empleado puede presentar pruebas que a</w:t>
      </w:r>
      <w:r w:rsidR="00E96D4A" w:rsidRPr="00BA0DE7">
        <w:rPr>
          <w:rFonts w:ascii="Tahoma" w:hAnsi="Tahoma" w:cs="Tahoma"/>
        </w:rPr>
        <w:t xml:space="preserve"> </w:t>
      </w:r>
      <w:r w:rsidRPr="00BA0DE7">
        <w:rPr>
          <w:rFonts w:ascii="Tahoma" w:hAnsi="Tahoma" w:cs="Tahoma"/>
        </w:rPr>
        <w:t xml:space="preserve">su juicio sean circunstancias atenuantes de la falta.  </w:t>
      </w:r>
      <w:r w:rsidR="00EE148F" w:rsidRPr="00BA0DE7">
        <w:rPr>
          <w:rFonts w:ascii="Tahoma" w:hAnsi="Tahoma" w:cs="Tahoma"/>
        </w:rPr>
        <w:t>Con base en las pruebas aportadas y recaudadas, además de los descargos rendidos por el empleado inculpado</w:t>
      </w:r>
      <w:r w:rsidR="006D2276">
        <w:rPr>
          <w:rFonts w:ascii="Tahoma" w:hAnsi="Tahoma" w:cs="Tahoma"/>
        </w:rPr>
        <w:t>,</w:t>
      </w:r>
      <w:r w:rsidR="00EE148F" w:rsidRPr="00BA0DE7">
        <w:rPr>
          <w:rFonts w:ascii="Tahoma" w:hAnsi="Tahoma" w:cs="Tahoma"/>
        </w:rPr>
        <w:t xml:space="preserve"> el </w:t>
      </w:r>
      <w:r w:rsidR="009F0F04" w:rsidRPr="00BA0DE7">
        <w:rPr>
          <w:rFonts w:ascii="Tahoma" w:hAnsi="Tahoma" w:cs="Tahoma"/>
        </w:rPr>
        <w:t>área</w:t>
      </w:r>
      <w:r w:rsidR="00EE148F" w:rsidRPr="00BA0DE7">
        <w:rPr>
          <w:rFonts w:ascii="Tahoma" w:hAnsi="Tahoma" w:cs="Tahoma"/>
        </w:rPr>
        <w:t xml:space="preserve"> de Gestión Humana tomar</w:t>
      </w:r>
      <w:r w:rsidR="009F0F04" w:rsidRPr="00BA0DE7">
        <w:rPr>
          <w:rFonts w:ascii="Tahoma" w:hAnsi="Tahoma" w:cs="Tahoma"/>
        </w:rPr>
        <w:t>á</w:t>
      </w:r>
      <w:r w:rsidR="00EE148F" w:rsidRPr="00BA0DE7">
        <w:rPr>
          <w:rFonts w:ascii="Tahoma" w:hAnsi="Tahoma" w:cs="Tahoma"/>
        </w:rPr>
        <w:t xml:space="preserve"> la decisión en primera instancia dentro de los </w:t>
      </w:r>
      <w:r w:rsidR="009640A0" w:rsidRPr="00BA0DE7">
        <w:rPr>
          <w:rFonts w:ascii="Tahoma" w:hAnsi="Tahoma" w:cs="Tahoma"/>
        </w:rPr>
        <w:t>veinte (</w:t>
      </w:r>
      <w:r w:rsidR="009640A0" w:rsidRPr="00D91227">
        <w:rPr>
          <w:rFonts w:ascii="Tahoma" w:hAnsi="Tahoma" w:cs="Tahoma"/>
          <w:b/>
          <w:color w:val="548DD4"/>
        </w:rPr>
        <w:t>20</w:t>
      </w:r>
      <w:r w:rsidR="009640A0" w:rsidRPr="00BA0DE7">
        <w:rPr>
          <w:rFonts w:ascii="Tahoma" w:hAnsi="Tahoma" w:cs="Tahoma"/>
        </w:rPr>
        <w:t>)</w:t>
      </w:r>
      <w:r w:rsidR="00EE148F" w:rsidRPr="00BA0DE7">
        <w:rPr>
          <w:rFonts w:ascii="Tahoma" w:hAnsi="Tahoma" w:cs="Tahoma"/>
        </w:rPr>
        <w:t xml:space="preserve"> días</w:t>
      </w:r>
      <w:r w:rsidR="009640A0" w:rsidRPr="00BA0DE7">
        <w:rPr>
          <w:rFonts w:ascii="Tahoma" w:hAnsi="Tahoma" w:cs="Tahoma"/>
        </w:rPr>
        <w:t xml:space="preserve"> calendario siguiente</w:t>
      </w:r>
      <w:r w:rsidR="00AE092A" w:rsidRPr="00BA0DE7">
        <w:rPr>
          <w:rFonts w:ascii="Tahoma" w:hAnsi="Tahoma" w:cs="Tahoma"/>
        </w:rPr>
        <w:t>s a la</w:t>
      </w:r>
      <w:r w:rsidR="00EE148F" w:rsidRPr="00BA0DE7">
        <w:rPr>
          <w:rFonts w:ascii="Tahoma" w:hAnsi="Tahoma" w:cs="Tahoma"/>
        </w:rPr>
        <w:t xml:space="preserve"> a la fecha de la falta. </w:t>
      </w:r>
    </w:p>
    <w:p w:rsidR="00BA0DE7" w:rsidRDefault="00BA0DE7" w:rsidP="00CA1EA1">
      <w:pPr>
        <w:jc w:val="both"/>
        <w:rPr>
          <w:rFonts w:ascii="Tahoma" w:hAnsi="Tahoma" w:cs="Tahoma"/>
        </w:rPr>
      </w:pPr>
    </w:p>
    <w:p w:rsidR="005018CF" w:rsidRPr="00D83ACA" w:rsidRDefault="007331AF" w:rsidP="00CA1EA1">
      <w:pPr>
        <w:jc w:val="both"/>
        <w:rPr>
          <w:rFonts w:ascii="Tahoma" w:hAnsi="Tahoma" w:cs="Tahoma"/>
        </w:rPr>
      </w:pPr>
      <w:r w:rsidRPr="00D83ACA">
        <w:rPr>
          <w:rFonts w:ascii="Tahoma" w:hAnsi="Tahoma" w:cs="Tahoma"/>
        </w:rPr>
        <w:t>El</w:t>
      </w:r>
      <w:r w:rsidR="00EE148F" w:rsidRPr="00D83ACA">
        <w:rPr>
          <w:rFonts w:ascii="Tahoma" w:hAnsi="Tahoma" w:cs="Tahoma"/>
        </w:rPr>
        <w:t xml:space="preserve"> empleado  </w:t>
      </w:r>
      <w:r w:rsidR="008029FD" w:rsidRPr="00D83ACA">
        <w:rPr>
          <w:rFonts w:ascii="Tahoma" w:hAnsi="Tahoma" w:cs="Tahoma"/>
        </w:rPr>
        <w:t xml:space="preserve">podrá </w:t>
      </w:r>
      <w:r w:rsidR="00EE148F" w:rsidRPr="00D83ACA">
        <w:rPr>
          <w:rFonts w:ascii="Tahoma" w:hAnsi="Tahoma" w:cs="Tahoma"/>
        </w:rPr>
        <w:t xml:space="preserve"> apelar</w:t>
      </w:r>
      <w:r w:rsidR="009640A0" w:rsidRPr="00D83ACA">
        <w:rPr>
          <w:rFonts w:ascii="Tahoma" w:hAnsi="Tahoma" w:cs="Tahoma"/>
        </w:rPr>
        <w:t>,</w:t>
      </w:r>
      <w:r w:rsidR="00EE148F" w:rsidRPr="00D83ACA">
        <w:rPr>
          <w:rFonts w:ascii="Tahoma" w:hAnsi="Tahoma" w:cs="Tahoma"/>
        </w:rPr>
        <w:t xml:space="preserve"> </w:t>
      </w:r>
      <w:r w:rsidR="005018CF" w:rsidRPr="00D83ACA">
        <w:rPr>
          <w:rFonts w:ascii="Tahoma" w:hAnsi="Tahoma" w:cs="Tahoma"/>
        </w:rPr>
        <w:t xml:space="preserve">solicitando la revisión en primera instancia ante quien primero impone la </w:t>
      </w:r>
      <w:r w:rsidR="005018CF" w:rsidRPr="00E56530">
        <w:rPr>
          <w:rFonts w:ascii="Tahoma" w:hAnsi="Tahoma" w:cs="Tahoma"/>
          <w:b/>
          <w:color w:val="548DD4"/>
        </w:rPr>
        <w:t>SANCIÓN</w:t>
      </w:r>
      <w:r w:rsidR="005018CF" w:rsidRPr="00D83ACA">
        <w:rPr>
          <w:rFonts w:ascii="Tahoma" w:hAnsi="Tahoma" w:cs="Tahoma"/>
        </w:rPr>
        <w:t xml:space="preserve">, como un </w:t>
      </w:r>
      <w:r w:rsidR="005018CF" w:rsidRPr="00E56530">
        <w:rPr>
          <w:rFonts w:ascii="Tahoma" w:hAnsi="Tahoma" w:cs="Tahoma"/>
          <w:b/>
          <w:color w:val="548DD4"/>
        </w:rPr>
        <w:t>DERECHO DE REPOSICIÓN</w:t>
      </w:r>
      <w:r w:rsidR="005018CF" w:rsidRPr="00D83ACA">
        <w:rPr>
          <w:rFonts w:ascii="Tahoma" w:hAnsi="Tahoma" w:cs="Tahoma"/>
        </w:rPr>
        <w:t>, para lo cual dispone de cinco (</w:t>
      </w:r>
      <w:r w:rsidR="005018CF" w:rsidRPr="00E56530">
        <w:rPr>
          <w:rFonts w:ascii="Tahoma" w:hAnsi="Tahoma" w:cs="Tahoma"/>
          <w:b/>
        </w:rPr>
        <w:t>5</w:t>
      </w:r>
      <w:r w:rsidR="005018CF" w:rsidRPr="00D83ACA">
        <w:rPr>
          <w:rFonts w:ascii="Tahoma" w:hAnsi="Tahoma" w:cs="Tahoma"/>
        </w:rPr>
        <w:t>) días hábiles, a partir del momento en que recibe la notificación de la sanción impuesta. Para éste proceso el empleado inculpado puede aportar nuevas pruebas o evidencias de circunstancias atenuantes que serán escuchadas en un</w:t>
      </w:r>
      <w:r w:rsidR="009640A0" w:rsidRPr="00D83ACA">
        <w:rPr>
          <w:rFonts w:ascii="Tahoma" w:hAnsi="Tahoma" w:cs="Tahoma"/>
        </w:rPr>
        <w:t>a</w:t>
      </w:r>
      <w:r w:rsidR="005018CF" w:rsidRPr="00D83ACA">
        <w:rPr>
          <w:rFonts w:ascii="Tahoma" w:hAnsi="Tahoma" w:cs="Tahoma"/>
        </w:rPr>
        <w:t xml:space="preserve"> nueva diligencia de d</w:t>
      </w:r>
      <w:r w:rsidR="00D83ACA" w:rsidRPr="00D83ACA">
        <w:rPr>
          <w:rFonts w:ascii="Tahoma" w:hAnsi="Tahoma" w:cs="Tahoma"/>
        </w:rPr>
        <w:t>escargos</w:t>
      </w:r>
      <w:r w:rsidR="005018CF" w:rsidRPr="00D83ACA">
        <w:rPr>
          <w:rFonts w:ascii="Tahoma" w:hAnsi="Tahoma" w:cs="Tahoma"/>
        </w:rPr>
        <w:t>.</w:t>
      </w:r>
    </w:p>
    <w:p w:rsidR="005018CF" w:rsidRPr="00D83ACA" w:rsidRDefault="005018CF" w:rsidP="00CA1EA1">
      <w:pPr>
        <w:jc w:val="both"/>
        <w:rPr>
          <w:rFonts w:ascii="Tahoma" w:hAnsi="Tahoma" w:cs="Tahoma"/>
        </w:rPr>
      </w:pPr>
    </w:p>
    <w:p w:rsidR="00527503" w:rsidRPr="00D83ACA" w:rsidRDefault="00D83ACA" w:rsidP="00CA1EA1">
      <w:pPr>
        <w:jc w:val="both"/>
        <w:rPr>
          <w:rFonts w:ascii="Tahoma" w:hAnsi="Tahoma" w:cs="Tahoma"/>
        </w:rPr>
      </w:pPr>
      <w:r w:rsidRPr="00D83ACA">
        <w:rPr>
          <w:rFonts w:ascii="Tahoma" w:hAnsi="Tahoma" w:cs="Tahoma"/>
        </w:rPr>
        <w:t>S</w:t>
      </w:r>
      <w:r w:rsidR="005018CF" w:rsidRPr="00D83ACA">
        <w:rPr>
          <w:rFonts w:ascii="Tahoma" w:hAnsi="Tahoma" w:cs="Tahoma"/>
        </w:rPr>
        <w:t xml:space="preserve">i la sanción es confirmada en </w:t>
      </w:r>
      <w:r w:rsidR="009640A0" w:rsidRPr="00D83ACA">
        <w:rPr>
          <w:rFonts w:ascii="Tahoma" w:hAnsi="Tahoma" w:cs="Tahoma"/>
        </w:rPr>
        <w:t xml:space="preserve">segunda </w:t>
      </w:r>
      <w:r w:rsidR="005018CF" w:rsidRPr="00D83ACA">
        <w:rPr>
          <w:rFonts w:ascii="Tahoma" w:hAnsi="Tahoma" w:cs="Tahoma"/>
        </w:rPr>
        <w:t>instancia, el empleado dispon</w:t>
      </w:r>
      <w:r w:rsidRPr="00D83ACA">
        <w:rPr>
          <w:rFonts w:ascii="Tahoma" w:hAnsi="Tahoma" w:cs="Tahoma"/>
        </w:rPr>
        <w:t>e de un último recurso</w:t>
      </w:r>
      <w:r w:rsidR="005018CF" w:rsidRPr="00D83ACA">
        <w:rPr>
          <w:rFonts w:ascii="Tahoma" w:hAnsi="Tahoma" w:cs="Tahoma"/>
        </w:rPr>
        <w:t xml:space="preserve">, solicitando una </w:t>
      </w:r>
      <w:r w:rsidR="005018CF" w:rsidRPr="00E56530">
        <w:rPr>
          <w:rFonts w:ascii="Tahoma" w:hAnsi="Tahoma" w:cs="Tahoma"/>
          <w:b/>
          <w:color w:val="548DD4"/>
        </w:rPr>
        <w:t>APELACIÓN</w:t>
      </w:r>
      <w:r w:rsidR="005018CF" w:rsidRPr="00D83ACA">
        <w:rPr>
          <w:rFonts w:ascii="Tahoma" w:hAnsi="Tahoma" w:cs="Tahoma"/>
        </w:rPr>
        <w:t xml:space="preserve"> ante </w:t>
      </w:r>
      <w:r w:rsidR="00852123" w:rsidRPr="00D83ACA">
        <w:rPr>
          <w:rFonts w:ascii="Tahoma" w:hAnsi="Tahoma" w:cs="Tahoma"/>
        </w:rPr>
        <w:t xml:space="preserve"> </w:t>
      </w:r>
      <w:r w:rsidR="009640A0" w:rsidRPr="00D83ACA">
        <w:rPr>
          <w:rFonts w:ascii="Tahoma" w:hAnsi="Tahoma" w:cs="Tahoma"/>
        </w:rPr>
        <w:t xml:space="preserve">la </w:t>
      </w:r>
      <w:r w:rsidR="00852123" w:rsidRPr="00D83ACA">
        <w:rPr>
          <w:rFonts w:ascii="Tahoma" w:hAnsi="Tahoma" w:cs="Tahoma"/>
        </w:rPr>
        <w:t>Gerencia de Planta</w:t>
      </w:r>
      <w:r w:rsidR="007331AF" w:rsidRPr="00D83ACA">
        <w:rPr>
          <w:rFonts w:ascii="Tahoma" w:hAnsi="Tahoma" w:cs="Tahoma"/>
        </w:rPr>
        <w:t xml:space="preserve"> o Gerencia General, según el caso</w:t>
      </w:r>
      <w:r w:rsidR="00B66535" w:rsidRPr="00D83ACA">
        <w:rPr>
          <w:rFonts w:ascii="Tahoma" w:hAnsi="Tahoma" w:cs="Tahoma"/>
        </w:rPr>
        <w:t xml:space="preserve">; </w:t>
      </w:r>
      <w:r w:rsidR="008029FD" w:rsidRPr="00D83ACA">
        <w:rPr>
          <w:rFonts w:ascii="Tahoma" w:hAnsi="Tahoma" w:cs="Tahoma"/>
        </w:rPr>
        <w:t>quien</w:t>
      </w:r>
      <w:r w:rsidR="009640A0" w:rsidRPr="00D83ACA">
        <w:rPr>
          <w:rFonts w:ascii="Tahoma" w:hAnsi="Tahoma" w:cs="Tahoma"/>
        </w:rPr>
        <w:t>es</w:t>
      </w:r>
      <w:r w:rsidR="008029FD" w:rsidRPr="00D83ACA">
        <w:rPr>
          <w:rFonts w:ascii="Tahoma" w:hAnsi="Tahoma" w:cs="Tahoma"/>
        </w:rPr>
        <w:t xml:space="preserve"> deberá</w:t>
      </w:r>
      <w:r w:rsidR="009640A0" w:rsidRPr="00D83ACA">
        <w:rPr>
          <w:rFonts w:ascii="Tahoma" w:hAnsi="Tahoma" w:cs="Tahoma"/>
        </w:rPr>
        <w:t>n</w:t>
      </w:r>
      <w:r w:rsidR="008029FD" w:rsidRPr="00D83ACA">
        <w:rPr>
          <w:rFonts w:ascii="Tahoma" w:hAnsi="Tahoma" w:cs="Tahoma"/>
        </w:rPr>
        <w:t xml:space="preserve"> tomar su decisión a más tardar dentro de los </w:t>
      </w:r>
      <w:r w:rsidR="00C97DBF" w:rsidRPr="00D83ACA">
        <w:rPr>
          <w:rFonts w:ascii="Tahoma" w:hAnsi="Tahoma" w:cs="Tahoma"/>
        </w:rPr>
        <w:t>siete (</w:t>
      </w:r>
      <w:r w:rsidR="008029FD" w:rsidRPr="000823E0">
        <w:rPr>
          <w:rFonts w:ascii="Tahoma" w:hAnsi="Tahoma" w:cs="Tahoma"/>
          <w:b/>
          <w:color w:val="548DD4"/>
        </w:rPr>
        <w:t>7</w:t>
      </w:r>
      <w:r w:rsidR="008029FD" w:rsidRPr="00D83ACA">
        <w:rPr>
          <w:rFonts w:ascii="Tahoma" w:hAnsi="Tahoma" w:cs="Tahoma"/>
        </w:rPr>
        <w:t xml:space="preserve">) días </w:t>
      </w:r>
      <w:r w:rsidR="007331AF" w:rsidRPr="00D83ACA">
        <w:rPr>
          <w:rFonts w:ascii="Tahoma" w:hAnsi="Tahoma" w:cs="Tahoma"/>
        </w:rPr>
        <w:t xml:space="preserve">hábiles </w:t>
      </w:r>
      <w:r w:rsidR="008029FD" w:rsidRPr="00D83ACA">
        <w:rPr>
          <w:rFonts w:ascii="Tahoma" w:hAnsi="Tahoma" w:cs="Tahoma"/>
        </w:rPr>
        <w:t>siguientes a aquel en que se haya interpuesto la apelación. La decisión de ese superior se considerará como definitiva.</w:t>
      </w:r>
    </w:p>
    <w:p w:rsidR="009640A0" w:rsidRPr="007D1679" w:rsidRDefault="009640A0" w:rsidP="00CA1EA1">
      <w:pPr>
        <w:jc w:val="both"/>
        <w:rPr>
          <w:rFonts w:ascii="Tahoma" w:hAnsi="Tahoma" w:cs="Tahoma"/>
        </w:rPr>
      </w:pPr>
    </w:p>
    <w:p w:rsidR="005018CF" w:rsidRPr="00D83ACA" w:rsidRDefault="005018CF" w:rsidP="00CA1EA1">
      <w:pPr>
        <w:jc w:val="both"/>
        <w:rPr>
          <w:rFonts w:ascii="Tahoma" w:hAnsi="Tahoma" w:cs="Tahoma"/>
        </w:rPr>
      </w:pPr>
      <w:r w:rsidRPr="00D83ACA">
        <w:rPr>
          <w:rFonts w:ascii="Tahoma" w:hAnsi="Tahoma" w:cs="Tahoma"/>
        </w:rPr>
        <w:t xml:space="preserve">Para </w:t>
      </w:r>
      <w:r w:rsidR="00F3765B" w:rsidRPr="00D83ACA">
        <w:rPr>
          <w:rFonts w:ascii="Tahoma" w:hAnsi="Tahoma" w:cs="Tahoma"/>
        </w:rPr>
        <w:t>LOS EMPLEADOS</w:t>
      </w:r>
      <w:r w:rsidRPr="00D83ACA">
        <w:rPr>
          <w:rFonts w:ascii="Tahoma" w:hAnsi="Tahoma" w:cs="Tahoma"/>
        </w:rPr>
        <w:t xml:space="preserve"> de carácter directivo, que tienen </w:t>
      </w:r>
      <w:r w:rsidR="00F14B62" w:rsidRPr="00D83ACA">
        <w:rPr>
          <w:rFonts w:ascii="Tahoma" w:hAnsi="Tahoma" w:cs="Tahoma"/>
        </w:rPr>
        <w:t xml:space="preserve">jerárquicamente </w:t>
      </w:r>
      <w:r w:rsidRPr="00D83ACA">
        <w:rPr>
          <w:rFonts w:ascii="Tahoma" w:hAnsi="Tahoma" w:cs="Tahoma"/>
        </w:rPr>
        <w:t xml:space="preserve">por encima apenas un jefe inmediato, como el caso de los Gerentes de Planta o Directores de Departamento que dependen de la Gerencia </w:t>
      </w:r>
      <w:r w:rsidR="009640A0" w:rsidRPr="00D83ACA">
        <w:rPr>
          <w:rFonts w:ascii="Tahoma" w:hAnsi="Tahoma" w:cs="Tahoma"/>
        </w:rPr>
        <w:t>Genera</w:t>
      </w:r>
      <w:r w:rsidR="008B48E8">
        <w:rPr>
          <w:rFonts w:ascii="Tahoma" w:hAnsi="Tahoma" w:cs="Tahoma"/>
        </w:rPr>
        <w:t>l</w:t>
      </w:r>
      <w:r w:rsidR="00F14B62" w:rsidRPr="00D83ACA">
        <w:rPr>
          <w:rFonts w:ascii="Tahoma" w:hAnsi="Tahoma" w:cs="Tahoma"/>
        </w:rPr>
        <w:t>;</w:t>
      </w:r>
      <w:r w:rsidRPr="00D83ACA">
        <w:rPr>
          <w:rFonts w:ascii="Tahoma" w:hAnsi="Tahoma" w:cs="Tahoma"/>
        </w:rPr>
        <w:t xml:space="preserve"> se dispone de la primera instancia ante </w:t>
      </w:r>
      <w:r w:rsidR="009640A0" w:rsidRPr="00D83ACA">
        <w:rPr>
          <w:rFonts w:ascii="Tahoma" w:hAnsi="Tahoma" w:cs="Tahoma"/>
        </w:rPr>
        <w:t>la Gerencia General y reposición ante el mismo Gerente.</w:t>
      </w:r>
      <w:r w:rsidRPr="00D83ACA">
        <w:rPr>
          <w:rFonts w:ascii="Tahoma" w:hAnsi="Tahoma" w:cs="Tahoma"/>
        </w:rPr>
        <w:t xml:space="preserve"> </w:t>
      </w:r>
    </w:p>
    <w:p w:rsidR="00A258E6" w:rsidRPr="007D1679" w:rsidRDefault="00A258E6" w:rsidP="00CA1EA1">
      <w:pPr>
        <w:jc w:val="both"/>
        <w:rPr>
          <w:rFonts w:ascii="Tahoma" w:hAnsi="Tahoma" w:cs="Tahoma"/>
        </w:rPr>
      </w:pPr>
    </w:p>
    <w:p w:rsidR="00A258E6" w:rsidRDefault="00A258E6" w:rsidP="00CA1EA1">
      <w:pPr>
        <w:jc w:val="both"/>
        <w:rPr>
          <w:rFonts w:ascii="Tahoma" w:hAnsi="Tahoma" w:cs="Tahoma"/>
        </w:rPr>
      </w:pPr>
      <w:r w:rsidRPr="007D1679">
        <w:rPr>
          <w:rFonts w:ascii="Tahoma" w:hAnsi="Tahoma" w:cs="Tahoma"/>
        </w:rPr>
        <w:t>De todas estas diligencias se deberá dejar constancia en actas firmadas por las partes que intervienen, copia de la misma debe ser entregada al empleado inculpado.</w:t>
      </w:r>
    </w:p>
    <w:p w:rsidR="00EA08CE" w:rsidRDefault="00EA08CE" w:rsidP="00CA1EA1">
      <w:pPr>
        <w:jc w:val="both"/>
        <w:rPr>
          <w:rFonts w:ascii="Tahoma" w:hAnsi="Tahoma" w:cs="Tahoma"/>
        </w:rPr>
      </w:pPr>
    </w:p>
    <w:p w:rsidR="00EA08CE" w:rsidRDefault="00EA08CE" w:rsidP="00CA1EA1">
      <w:pPr>
        <w:jc w:val="both"/>
        <w:rPr>
          <w:rFonts w:ascii="Tahoma" w:hAnsi="Tahoma" w:cs="Tahoma"/>
        </w:rPr>
      </w:pPr>
    </w:p>
    <w:p w:rsidR="00EA08CE" w:rsidRPr="007D1679" w:rsidRDefault="00EA08CE" w:rsidP="00CA1EA1">
      <w:pPr>
        <w:jc w:val="both"/>
        <w:rPr>
          <w:rFonts w:ascii="Tahoma" w:hAnsi="Tahoma" w:cs="Tahoma"/>
        </w:rPr>
      </w:pPr>
      <w:r>
        <w:rPr>
          <w:rFonts w:ascii="Tahoma" w:hAnsi="Tahoma" w:cs="Tahoma"/>
        </w:rPr>
        <w:t xml:space="preserve">Cuando la sanción consista en suspensión del trabajo, esta no puede </w:t>
      </w:r>
      <w:r w:rsidR="00677F44">
        <w:rPr>
          <w:rFonts w:ascii="Tahoma" w:hAnsi="Tahoma" w:cs="Tahoma"/>
        </w:rPr>
        <w:t>exceder</w:t>
      </w:r>
      <w:r>
        <w:rPr>
          <w:rFonts w:ascii="Tahoma" w:hAnsi="Tahoma" w:cs="Tahoma"/>
        </w:rPr>
        <w:t xml:space="preserve"> de ocho (8) días por la primera vez, ni de dos</w:t>
      </w:r>
      <w:r w:rsidR="00751C6F">
        <w:rPr>
          <w:rFonts w:ascii="Tahoma" w:hAnsi="Tahoma" w:cs="Tahoma"/>
        </w:rPr>
        <w:t xml:space="preserve"> </w:t>
      </w:r>
      <w:r>
        <w:rPr>
          <w:rFonts w:ascii="Tahoma" w:hAnsi="Tahoma" w:cs="Tahoma"/>
        </w:rPr>
        <w:t>(</w:t>
      </w:r>
      <w:r w:rsidRPr="000823E0">
        <w:rPr>
          <w:rFonts w:ascii="Tahoma" w:hAnsi="Tahoma" w:cs="Tahoma"/>
          <w:b/>
          <w:color w:val="548DD4"/>
        </w:rPr>
        <w:t>2</w:t>
      </w:r>
      <w:r>
        <w:rPr>
          <w:rFonts w:ascii="Tahoma" w:hAnsi="Tahoma" w:cs="Tahoma"/>
        </w:rPr>
        <w:t xml:space="preserve">) meses en caso de reincidencia de cualquier grado conforme a lo establecido en el </w:t>
      </w:r>
      <w:r w:rsidR="00677F44">
        <w:rPr>
          <w:rFonts w:ascii="Tahoma" w:hAnsi="Tahoma" w:cs="Tahoma"/>
        </w:rPr>
        <w:t>Artículo</w:t>
      </w:r>
      <w:r>
        <w:rPr>
          <w:rFonts w:ascii="Tahoma" w:hAnsi="Tahoma" w:cs="Tahoma"/>
        </w:rPr>
        <w:t xml:space="preserve"> 112 </w:t>
      </w:r>
      <w:r w:rsidR="00677F44">
        <w:rPr>
          <w:rFonts w:ascii="Tahoma" w:hAnsi="Tahoma" w:cs="Tahoma"/>
        </w:rPr>
        <w:t xml:space="preserve">del </w:t>
      </w:r>
      <w:r>
        <w:rPr>
          <w:rFonts w:ascii="Tahoma" w:hAnsi="Tahoma" w:cs="Tahoma"/>
        </w:rPr>
        <w:t>C</w:t>
      </w:r>
      <w:r w:rsidR="00E56530">
        <w:rPr>
          <w:rFonts w:ascii="Tahoma" w:hAnsi="Tahoma" w:cs="Tahoma"/>
        </w:rPr>
        <w:t>ST.</w:t>
      </w:r>
    </w:p>
    <w:p w:rsidR="00B66535" w:rsidRPr="007D1679" w:rsidRDefault="00B66535" w:rsidP="000A3550">
      <w:pPr>
        <w:jc w:val="center"/>
        <w:outlineLvl w:val="0"/>
        <w:rPr>
          <w:rFonts w:ascii="Tahoma" w:hAnsi="Tahoma" w:cs="Tahoma"/>
          <w:b/>
        </w:rPr>
      </w:pPr>
    </w:p>
    <w:p w:rsidR="00B66535" w:rsidRPr="007D1679" w:rsidRDefault="00B66535" w:rsidP="000A3550">
      <w:pPr>
        <w:jc w:val="center"/>
        <w:outlineLvl w:val="0"/>
        <w:rPr>
          <w:rFonts w:ascii="Tahoma" w:hAnsi="Tahoma" w:cs="Tahoma"/>
          <w:b/>
        </w:rPr>
      </w:pPr>
    </w:p>
    <w:p w:rsidR="008029FD" w:rsidRPr="007D1679" w:rsidRDefault="00DF265F" w:rsidP="000A3550">
      <w:pPr>
        <w:jc w:val="center"/>
        <w:outlineLvl w:val="0"/>
        <w:rPr>
          <w:rFonts w:ascii="Tahoma" w:hAnsi="Tahoma" w:cs="Tahoma"/>
          <w:b/>
        </w:rPr>
      </w:pPr>
      <w:r>
        <w:rPr>
          <w:rFonts w:ascii="Tahoma" w:hAnsi="Tahoma" w:cs="Tahoma"/>
          <w:b/>
        </w:rPr>
        <w:br w:type="column"/>
      </w:r>
      <w:r w:rsidR="00D83ACA">
        <w:rPr>
          <w:rFonts w:ascii="Tahoma" w:hAnsi="Tahoma" w:cs="Tahoma"/>
          <w:b/>
        </w:rPr>
        <w:lastRenderedPageBreak/>
        <w:t>CAPITULO XX</w:t>
      </w:r>
      <w:r w:rsidR="006427DF">
        <w:rPr>
          <w:rFonts w:ascii="Tahoma" w:hAnsi="Tahoma" w:cs="Tahoma"/>
          <w:b/>
        </w:rPr>
        <w:t>I</w:t>
      </w:r>
    </w:p>
    <w:p w:rsidR="008029FD" w:rsidRPr="007D1679" w:rsidRDefault="008029FD" w:rsidP="000A3550">
      <w:pPr>
        <w:jc w:val="center"/>
        <w:outlineLvl w:val="0"/>
        <w:rPr>
          <w:rFonts w:ascii="Tahoma" w:hAnsi="Tahoma" w:cs="Tahoma"/>
          <w:b/>
        </w:rPr>
      </w:pPr>
      <w:r w:rsidRPr="007D1679">
        <w:rPr>
          <w:rFonts w:ascii="Tahoma" w:hAnsi="Tahoma" w:cs="Tahoma"/>
          <w:b/>
        </w:rPr>
        <w:t>PERSONAS ANTE QUIENES DEBEN</w:t>
      </w:r>
    </w:p>
    <w:p w:rsidR="008029FD" w:rsidRPr="007D1679" w:rsidRDefault="008029FD">
      <w:pPr>
        <w:jc w:val="center"/>
        <w:rPr>
          <w:rFonts w:ascii="Tahoma" w:hAnsi="Tahoma" w:cs="Tahoma"/>
          <w:b/>
        </w:rPr>
      </w:pPr>
      <w:r w:rsidRPr="007D1679">
        <w:rPr>
          <w:rFonts w:ascii="Tahoma" w:hAnsi="Tahoma" w:cs="Tahoma"/>
          <w:b/>
        </w:rPr>
        <w:t>PRESENTARSE LOS RECLAMOS Y SU TRÁMITE</w:t>
      </w:r>
    </w:p>
    <w:p w:rsidR="008029FD" w:rsidRPr="007D1679" w:rsidRDefault="008029FD">
      <w:pPr>
        <w:jc w:val="both"/>
        <w:rPr>
          <w:rFonts w:ascii="Tahoma" w:hAnsi="Tahoma" w:cs="Tahoma"/>
        </w:rPr>
      </w:pPr>
    </w:p>
    <w:p w:rsidR="008029FD" w:rsidRPr="00D83ACA" w:rsidRDefault="005F1CE7">
      <w:pPr>
        <w:jc w:val="both"/>
        <w:rPr>
          <w:rFonts w:ascii="Tahoma" w:hAnsi="Tahoma" w:cs="Tahoma"/>
        </w:rPr>
      </w:pPr>
      <w:r w:rsidRPr="00D83ACA">
        <w:rPr>
          <w:rFonts w:ascii="Tahoma" w:hAnsi="Tahoma" w:cs="Tahoma"/>
          <w:b/>
        </w:rPr>
        <w:t>ARTÍCULO</w:t>
      </w:r>
      <w:r w:rsidR="00D83ACA" w:rsidRPr="00D83ACA">
        <w:rPr>
          <w:rFonts w:ascii="Tahoma" w:hAnsi="Tahoma" w:cs="Tahoma"/>
          <w:b/>
        </w:rPr>
        <w:t xml:space="preserve"> </w:t>
      </w:r>
      <w:r w:rsidR="00E27F6B" w:rsidRPr="00D83ACA">
        <w:rPr>
          <w:rFonts w:ascii="Tahoma" w:hAnsi="Tahoma" w:cs="Tahoma"/>
          <w:b/>
        </w:rPr>
        <w:t>7</w:t>
      </w:r>
      <w:r w:rsidR="00E27F6B">
        <w:rPr>
          <w:rFonts w:ascii="Tahoma" w:hAnsi="Tahoma" w:cs="Tahoma"/>
          <w:b/>
        </w:rPr>
        <w:t>3</w:t>
      </w:r>
      <w:r w:rsidR="008029FD" w:rsidRPr="00D83ACA">
        <w:rPr>
          <w:rFonts w:ascii="Tahoma" w:hAnsi="Tahoma" w:cs="Tahoma"/>
          <w:b/>
        </w:rPr>
        <w:t>.-</w:t>
      </w:r>
      <w:r w:rsidR="008029FD" w:rsidRPr="00D83ACA">
        <w:rPr>
          <w:rFonts w:ascii="Tahoma" w:hAnsi="Tahoma" w:cs="Tahoma"/>
        </w:rPr>
        <w:t xml:space="preserve"> El personal de </w:t>
      </w:r>
      <w:r w:rsidR="00C25CEA">
        <w:rPr>
          <w:rFonts w:ascii="Tahoma" w:hAnsi="Tahoma" w:cs="Tahoma"/>
        </w:rPr>
        <w:t xml:space="preserve">La Empresa </w:t>
      </w:r>
      <w:r w:rsidR="008029FD" w:rsidRPr="00D83ACA">
        <w:rPr>
          <w:rFonts w:ascii="Tahoma" w:hAnsi="Tahoma" w:cs="Tahoma"/>
        </w:rPr>
        <w:t xml:space="preserve">deberá presentar sus reclamos ante sus superiores jerárquicos. El reclamante deberá llevar su caso ante su inmediato superior jerárquico, y si no fuere atendido por éste, o no se conformare con la decisión, podrá insistir en su reclamo ante quien tenga la inmediata jerarquía en orden ascendente, sobre la persona ante quien primero formuló el reclamo. Los reclamos serán resueltos dentro de un tiempo razonable, </w:t>
      </w:r>
      <w:r w:rsidR="007331AF" w:rsidRPr="00D83ACA">
        <w:rPr>
          <w:rFonts w:ascii="Tahoma" w:hAnsi="Tahoma" w:cs="Tahoma"/>
        </w:rPr>
        <w:t xml:space="preserve">de acuerdo a </w:t>
      </w:r>
      <w:r w:rsidR="008029FD" w:rsidRPr="00D83ACA">
        <w:rPr>
          <w:rFonts w:ascii="Tahoma" w:hAnsi="Tahoma" w:cs="Tahoma"/>
        </w:rPr>
        <w:t>su naturaleza.</w:t>
      </w:r>
    </w:p>
    <w:p w:rsidR="008029FD" w:rsidRDefault="008029FD">
      <w:pPr>
        <w:jc w:val="both"/>
        <w:rPr>
          <w:rFonts w:ascii="Tahoma" w:hAnsi="Tahoma" w:cs="Tahoma"/>
        </w:rPr>
      </w:pPr>
    </w:p>
    <w:p w:rsidR="00E27F6B" w:rsidRDefault="00E27F6B">
      <w:pPr>
        <w:jc w:val="both"/>
        <w:rPr>
          <w:rFonts w:ascii="Tahoma" w:hAnsi="Tahoma" w:cs="Tahoma"/>
        </w:rPr>
      </w:pPr>
    </w:p>
    <w:p w:rsidR="00CF47EB" w:rsidRPr="007D1679" w:rsidRDefault="00CF47EB">
      <w:pPr>
        <w:jc w:val="both"/>
        <w:rPr>
          <w:rFonts w:ascii="Tahoma" w:hAnsi="Tahoma" w:cs="Tahoma"/>
        </w:rPr>
      </w:pPr>
    </w:p>
    <w:p w:rsidR="003500E5" w:rsidRPr="007D1679" w:rsidRDefault="003500E5" w:rsidP="000A3550">
      <w:pPr>
        <w:jc w:val="center"/>
        <w:outlineLvl w:val="0"/>
        <w:rPr>
          <w:rFonts w:ascii="Tahoma" w:hAnsi="Tahoma" w:cs="Tahoma"/>
          <w:b/>
        </w:rPr>
      </w:pPr>
    </w:p>
    <w:p w:rsidR="008029FD" w:rsidRPr="007D1679" w:rsidRDefault="008029FD" w:rsidP="000A3550">
      <w:pPr>
        <w:jc w:val="center"/>
        <w:outlineLvl w:val="0"/>
        <w:rPr>
          <w:rFonts w:ascii="Tahoma" w:hAnsi="Tahoma" w:cs="Tahoma"/>
          <w:b/>
        </w:rPr>
      </w:pPr>
      <w:r w:rsidRPr="007D1679">
        <w:rPr>
          <w:rFonts w:ascii="Tahoma" w:hAnsi="Tahoma" w:cs="Tahoma"/>
          <w:b/>
        </w:rPr>
        <w:t>CAPITULO XXI</w:t>
      </w:r>
      <w:r w:rsidR="006427DF">
        <w:rPr>
          <w:rFonts w:ascii="Tahoma" w:hAnsi="Tahoma" w:cs="Tahoma"/>
          <w:b/>
        </w:rPr>
        <w:t>I</w:t>
      </w:r>
    </w:p>
    <w:p w:rsidR="00036448" w:rsidRPr="007D1679" w:rsidRDefault="00036448" w:rsidP="000A3550">
      <w:pPr>
        <w:jc w:val="center"/>
        <w:outlineLvl w:val="0"/>
        <w:rPr>
          <w:rFonts w:ascii="Tahoma" w:hAnsi="Tahoma" w:cs="Tahoma"/>
          <w:b/>
        </w:rPr>
      </w:pPr>
      <w:r w:rsidRPr="007D1679">
        <w:rPr>
          <w:rFonts w:ascii="Tahoma" w:hAnsi="Tahoma" w:cs="Tahoma"/>
          <w:b/>
        </w:rPr>
        <w:t>GENERALES</w:t>
      </w:r>
    </w:p>
    <w:p w:rsidR="00036448" w:rsidRPr="007D1679" w:rsidRDefault="00036448" w:rsidP="000A3550">
      <w:pPr>
        <w:jc w:val="center"/>
        <w:outlineLvl w:val="0"/>
        <w:rPr>
          <w:rFonts w:ascii="Tahoma" w:hAnsi="Tahoma" w:cs="Tahoma"/>
          <w:b/>
        </w:rPr>
      </w:pPr>
    </w:p>
    <w:p w:rsidR="008029FD" w:rsidRDefault="005F1CE7" w:rsidP="00D83ACA">
      <w:pPr>
        <w:jc w:val="both"/>
        <w:outlineLvl w:val="0"/>
        <w:rPr>
          <w:rFonts w:ascii="Tahoma" w:hAnsi="Tahoma" w:cs="Tahoma"/>
        </w:rPr>
      </w:pPr>
      <w:r w:rsidRPr="007D1679">
        <w:rPr>
          <w:rFonts w:ascii="Tahoma" w:hAnsi="Tahoma" w:cs="Tahoma"/>
          <w:b/>
        </w:rPr>
        <w:t>ARTÍCULO</w:t>
      </w:r>
      <w:r w:rsidR="00036448" w:rsidRPr="007D1679">
        <w:rPr>
          <w:rFonts w:ascii="Tahoma" w:hAnsi="Tahoma" w:cs="Tahoma"/>
          <w:b/>
        </w:rPr>
        <w:t xml:space="preserve"> </w:t>
      </w:r>
      <w:r w:rsidR="00E27F6B" w:rsidRPr="007D1679">
        <w:rPr>
          <w:rFonts w:ascii="Tahoma" w:hAnsi="Tahoma" w:cs="Tahoma"/>
          <w:b/>
        </w:rPr>
        <w:t>7</w:t>
      </w:r>
      <w:r w:rsidR="00E27F6B">
        <w:rPr>
          <w:rFonts w:ascii="Tahoma" w:hAnsi="Tahoma" w:cs="Tahoma"/>
          <w:b/>
        </w:rPr>
        <w:t>4</w:t>
      </w:r>
      <w:r w:rsidR="00036448" w:rsidRPr="007D1679">
        <w:rPr>
          <w:rFonts w:ascii="Tahoma" w:hAnsi="Tahoma" w:cs="Tahoma"/>
          <w:b/>
        </w:rPr>
        <w:t>.-</w:t>
      </w:r>
      <w:r w:rsidR="00036448" w:rsidRPr="007D1679">
        <w:rPr>
          <w:rFonts w:ascii="Tahoma" w:hAnsi="Tahoma" w:cs="Tahoma"/>
        </w:rPr>
        <w:t xml:space="preserve"> </w:t>
      </w:r>
      <w:r w:rsidR="009A592E" w:rsidRPr="007D1679">
        <w:rPr>
          <w:rFonts w:ascii="Tahoma" w:hAnsi="Tahoma" w:cs="Tahoma"/>
          <w:b/>
        </w:rPr>
        <w:t xml:space="preserve">TRABAJADORES EN </w:t>
      </w:r>
      <w:r w:rsidR="00D83ACA">
        <w:rPr>
          <w:rFonts w:ascii="Tahoma" w:hAnsi="Tahoma" w:cs="Tahoma"/>
          <w:b/>
        </w:rPr>
        <w:t>DESPLAZAMIENTO</w:t>
      </w:r>
      <w:r w:rsidR="009A592E" w:rsidRPr="007D1679">
        <w:rPr>
          <w:rFonts w:ascii="Tahoma" w:hAnsi="Tahoma" w:cs="Tahoma"/>
          <w:b/>
        </w:rPr>
        <w:t>.</w:t>
      </w:r>
      <w:r w:rsidR="00D83ACA">
        <w:rPr>
          <w:rFonts w:ascii="Tahoma" w:hAnsi="Tahoma" w:cs="Tahoma"/>
          <w:b/>
        </w:rPr>
        <w:t xml:space="preserve">  </w:t>
      </w:r>
      <w:r w:rsidR="00036448" w:rsidRPr="007D1679">
        <w:rPr>
          <w:rFonts w:ascii="Tahoma" w:hAnsi="Tahoma" w:cs="Tahoma"/>
        </w:rPr>
        <w:t xml:space="preserve">Debido a la naturaleza de </w:t>
      </w:r>
      <w:r w:rsidR="00F3765B">
        <w:rPr>
          <w:rFonts w:ascii="Tahoma" w:hAnsi="Tahoma" w:cs="Tahoma"/>
        </w:rPr>
        <w:t>EL EMPLEADOR</w:t>
      </w:r>
      <w:r w:rsidR="00036448" w:rsidRPr="007D1679">
        <w:rPr>
          <w:rFonts w:ascii="Tahoma" w:hAnsi="Tahoma" w:cs="Tahoma"/>
        </w:rPr>
        <w:t>, los productos que elabora</w:t>
      </w:r>
      <w:r w:rsidR="00EA3C3B" w:rsidRPr="007D1679">
        <w:rPr>
          <w:rFonts w:ascii="Tahoma" w:hAnsi="Tahoma" w:cs="Tahoma"/>
        </w:rPr>
        <w:t>,</w:t>
      </w:r>
      <w:r w:rsidR="00036448" w:rsidRPr="007D1679">
        <w:rPr>
          <w:rFonts w:ascii="Tahoma" w:hAnsi="Tahoma" w:cs="Tahoma"/>
        </w:rPr>
        <w:t xml:space="preserve"> el tránsito que ellos hacen por la diferentes rutas nacionales</w:t>
      </w:r>
      <w:r w:rsidR="00EA3C3B" w:rsidRPr="007D1679">
        <w:rPr>
          <w:rFonts w:ascii="Tahoma" w:hAnsi="Tahoma" w:cs="Tahoma"/>
        </w:rPr>
        <w:t xml:space="preserve"> y</w:t>
      </w:r>
      <w:r w:rsidR="00036448" w:rsidRPr="007D1679">
        <w:rPr>
          <w:rFonts w:ascii="Tahoma" w:hAnsi="Tahoma" w:cs="Tahoma"/>
        </w:rPr>
        <w:t xml:space="preserve"> la relación con clientes y las demás sedes del grupo de empresas al que pertenece</w:t>
      </w:r>
      <w:r w:rsidR="00D83ACA">
        <w:rPr>
          <w:rFonts w:ascii="Tahoma" w:hAnsi="Tahoma" w:cs="Tahoma"/>
        </w:rPr>
        <w:t>,</w:t>
      </w:r>
      <w:r w:rsidR="00036448" w:rsidRPr="007D1679">
        <w:rPr>
          <w:rFonts w:ascii="Tahoma" w:hAnsi="Tahoma" w:cs="Tahoma"/>
        </w:rPr>
        <w:t xml:space="preserve"> de manera frecuente, algunos</w:t>
      </w:r>
      <w:r w:rsidR="00EA08CE">
        <w:rPr>
          <w:rFonts w:ascii="Tahoma" w:hAnsi="Tahoma" w:cs="Tahoma"/>
        </w:rPr>
        <w:t xml:space="preserve"> de </w:t>
      </w:r>
      <w:r w:rsidR="00036448" w:rsidRPr="007D1679">
        <w:rPr>
          <w:rFonts w:ascii="Tahoma" w:hAnsi="Tahoma" w:cs="Tahoma"/>
        </w:rPr>
        <w:t xml:space="preserve"> </w:t>
      </w:r>
      <w:r w:rsidR="00F3765B">
        <w:rPr>
          <w:rFonts w:ascii="Tahoma" w:hAnsi="Tahoma" w:cs="Tahoma"/>
        </w:rPr>
        <w:t>LOS EMPLEADOS</w:t>
      </w:r>
      <w:r w:rsidR="00036448" w:rsidRPr="007D1679">
        <w:rPr>
          <w:rFonts w:ascii="Tahoma" w:hAnsi="Tahoma" w:cs="Tahoma"/>
        </w:rPr>
        <w:t xml:space="preserve"> de </w:t>
      </w:r>
      <w:r w:rsidR="00F3765B">
        <w:rPr>
          <w:rFonts w:ascii="Tahoma" w:hAnsi="Tahoma" w:cs="Tahoma"/>
        </w:rPr>
        <w:t>EL EMPLEADOR</w:t>
      </w:r>
      <w:r w:rsidR="00036448" w:rsidRPr="007D1679">
        <w:rPr>
          <w:rFonts w:ascii="Tahoma" w:hAnsi="Tahoma" w:cs="Tahoma"/>
        </w:rPr>
        <w:t xml:space="preserve"> se deben desplazar a otras ciudades del país</w:t>
      </w:r>
      <w:r w:rsidR="00F140F4">
        <w:rPr>
          <w:rFonts w:ascii="Tahoma" w:hAnsi="Tahoma" w:cs="Tahoma"/>
        </w:rPr>
        <w:t xml:space="preserve"> o fuera de Colombia</w:t>
      </w:r>
      <w:r w:rsidR="00036448" w:rsidRPr="007D1679">
        <w:rPr>
          <w:rFonts w:ascii="Tahoma" w:hAnsi="Tahoma" w:cs="Tahoma"/>
        </w:rPr>
        <w:t xml:space="preserve">, haciendo uso de </w:t>
      </w:r>
      <w:r w:rsidR="00E96D4A" w:rsidRPr="007D1679">
        <w:rPr>
          <w:rFonts w:ascii="Tahoma" w:hAnsi="Tahoma" w:cs="Tahoma"/>
        </w:rPr>
        <w:t xml:space="preserve">empresas </w:t>
      </w:r>
      <w:r w:rsidR="00036448" w:rsidRPr="007D1679">
        <w:rPr>
          <w:rFonts w:ascii="Tahoma" w:hAnsi="Tahoma" w:cs="Tahoma"/>
        </w:rPr>
        <w:t xml:space="preserve">de transporte comerciales </w:t>
      </w:r>
      <w:r w:rsidR="00D91227" w:rsidRPr="007D1679">
        <w:rPr>
          <w:rFonts w:ascii="Tahoma" w:hAnsi="Tahoma" w:cs="Tahoma"/>
        </w:rPr>
        <w:t>legalmente constituidas</w:t>
      </w:r>
      <w:r w:rsidR="00D91227">
        <w:rPr>
          <w:rFonts w:ascii="Tahoma" w:hAnsi="Tahoma" w:cs="Tahoma"/>
        </w:rPr>
        <w:t xml:space="preserve">, </w:t>
      </w:r>
      <w:r w:rsidR="008B48E8">
        <w:rPr>
          <w:rFonts w:ascii="Tahoma" w:hAnsi="Tahoma" w:cs="Tahoma"/>
        </w:rPr>
        <w:t>vía aérea o terrestre</w:t>
      </w:r>
      <w:r w:rsidR="00D91227">
        <w:rPr>
          <w:rFonts w:ascii="Tahoma" w:hAnsi="Tahoma" w:cs="Tahoma"/>
        </w:rPr>
        <w:t>;</w:t>
      </w:r>
      <w:r w:rsidR="00E96D4A" w:rsidRPr="007D1679">
        <w:rPr>
          <w:rFonts w:ascii="Tahoma" w:hAnsi="Tahoma" w:cs="Tahoma"/>
        </w:rPr>
        <w:t xml:space="preserve"> </w:t>
      </w:r>
      <w:r w:rsidR="00036448" w:rsidRPr="007D1679">
        <w:rPr>
          <w:rFonts w:ascii="Tahoma" w:hAnsi="Tahoma" w:cs="Tahoma"/>
        </w:rPr>
        <w:t>o sus vehículos particulares</w:t>
      </w:r>
      <w:r w:rsidR="00EA3C3B" w:rsidRPr="007D1679">
        <w:rPr>
          <w:rFonts w:ascii="Tahoma" w:hAnsi="Tahoma" w:cs="Tahoma"/>
        </w:rPr>
        <w:t>, para cumplir con labores propias de su</w:t>
      </w:r>
      <w:r w:rsidR="008B48E8">
        <w:rPr>
          <w:rFonts w:ascii="Tahoma" w:hAnsi="Tahoma" w:cs="Tahoma"/>
        </w:rPr>
        <w:t>s</w:t>
      </w:r>
      <w:r w:rsidR="00EA3C3B" w:rsidRPr="007D1679">
        <w:rPr>
          <w:rFonts w:ascii="Tahoma" w:hAnsi="Tahoma" w:cs="Tahoma"/>
        </w:rPr>
        <w:t xml:space="preserve"> cargos, configurándose el trabajo en misión y representación del Empleador.</w:t>
      </w:r>
    </w:p>
    <w:p w:rsidR="00D83ACA" w:rsidRPr="007D1679" w:rsidRDefault="00D83ACA" w:rsidP="00D83ACA">
      <w:pPr>
        <w:jc w:val="both"/>
        <w:outlineLvl w:val="0"/>
        <w:rPr>
          <w:rFonts w:ascii="Tahoma" w:hAnsi="Tahoma" w:cs="Tahoma"/>
        </w:rPr>
      </w:pPr>
    </w:p>
    <w:p w:rsidR="006A46D6" w:rsidRDefault="006A46D6" w:rsidP="00036448">
      <w:pPr>
        <w:jc w:val="both"/>
        <w:rPr>
          <w:rFonts w:ascii="Tahoma" w:hAnsi="Tahoma" w:cs="Tahoma"/>
        </w:rPr>
      </w:pPr>
      <w:r w:rsidRPr="007D1679">
        <w:rPr>
          <w:rFonts w:ascii="Tahoma" w:hAnsi="Tahoma" w:cs="Tahoma"/>
        </w:rPr>
        <w:t xml:space="preserve">Se entiende que en los trabajos en misión </w:t>
      </w:r>
      <w:r w:rsidR="00F140F4">
        <w:rPr>
          <w:rFonts w:ascii="Tahoma" w:hAnsi="Tahoma" w:cs="Tahoma"/>
        </w:rPr>
        <w:t xml:space="preserve">de </w:t>
      </w:r>
      <w:r w:rsidR="00F3765B">
        <w:rPr>
          <w:rFonts w:ascii="Tahoma" w:hAnsi="Tahoma" w:cs="Tahoma"/>
        </w:rPr>
        <w:t>LOS EMPLEADOS</w:t>
      </w:r>
      <w:r w:rsidRPr="007D1679">
        <w:rPr>
          <w:rFonts w:ascii="Tahoma" w:hAnsi="Tahoma" w:cs="Tahoma"/>
        </w:rPr>
        <w:t xml:space="preserve"> de </w:t>
      </w:r>
      <w:r w:rsidRPr="00D91227">
        <w:rPr>
          <w:rFonts w:ascii="Tahoma" w:hAnsi="Tahoma" w:cs="Tahoma"/>
          <w:b/>
          <w:color w:val="548DD4"/>
        </w:rPr>
        <w:t>IBC</w:t>
      </w:r>
      <w:r w:rsidRPr="007D1679">
        <w:rPr>
          <w:rFonts w:ascii="Tahoma" w:hAnsi="Tahoma" w:cs="Tahoma"/>
        </w:rPr>
        <w:t xml:space="preserve"> a otras empresas del grupo, o</w:t>
      </w:r>
      <w:r w:rsidR="00F140F4">
        <w:rPr>
          <w:rFonts w:ascii="Tahoma" w:hAnsi="Tahoma" w:cs="Tahoma"/>
        </w:rPr>
        <w:t xml:space="preserve"> terceros,</w:t>
      </w:r>
      <w:r w:rsidRPr="007D1679">
        <w:rPr>
          <w:rFonts w:ascii="Tahoma" w:hAnsi="Tahoma" w:cs="Tahoma"/>
        </w:rPr>
        <w:t xml:space="preserve"> a visitas de asesoría, capacitació</w:t>
      </w:r>
      <w:r w:rsidR="00420A1E" w:rsidRPr="007D1679">
        <w:rPr>
          <w:rFonts w:ascii="Tahoma" w:hAnsi="Tahoma" w:cs="Tahoma"/>
        </w:rPr>
        <w:t xml:space="preserve">n u otros motivos </w:t>
      </w:r>
      <w:r w:rsidR="00F140F4">
        <w:rPr>
          <w:rFonts w:ascii="Tahoma" w:hAnsi="Tahoma" w:cs="Tahoma"/>
        </w:rPr>
        <w:t xml:space="preserve">dentro o fuera del territorio nacional de Colombia; se mantiene </w:t>
      </w:r>
      <w:r w:rsidR="00420A1E" w:rsidRPr="007D1679">
        <w:rPr>
          <w:rFonts w:ascii="Tahoma" w:hAnsi="Tahoma" w:cs="Tahoma"/>
        </w:rPr>
        <w:t xml:space="preserve">la relación laboral con </w:t>
      </w:r>
      <w:r w:rsidR="00F3765B">
        <w:rPr>
          <w:rFonts w:ascii="Tahoma" w:hAnsi="Tahoma" w:cs="Tahoma"/>
        </w:rPr>
        <w:t>EL EMPLEADOR</w:t>
      </w:r>
      <w:r w:rsidR="00420A1E" w:rsidRPr="007D1679">
        <w:rPr>
          <w:rFonts w:ascii="Tahoma" w:hAnsi="Tahoma" w:cs="Tahoma"/>
        </w:rPr>
        <w:t xml:space="preserve"> contratante y no se genera ningún vínculo con otra empresa.</w:t>
      </w:r>
    </w:p>
    <w:p w:rsidR="0092274F" w:rsidRPr="007D1679" w:rsidRDefault="0092274F">
      <w:pPr>
        <w:jc w:val="center"/>
        <w:rPr>
          <w:rFonts w:ascii="Tahoma" w:hAnsi="Tahoma" w:cs="Tahoma"/>
          <w:b/>
        </w:rPr>
      </w:pPr>
    </w:p>
    <w:p w:rsidR="0092274F" w:rsidRPr="007D1679" w:rsidRDefault="005F1CE7" w:rsidP="00D83ACA">
      <w:pPr>
        <w:pStyle w:val="Sangradetextonormal"/>
        <w:ind w:left="0" w:firstLine="0"/>
        <w:jc w:val="both"/>
        <w:rPr>
          <w:rFonts w:ascii="Tahoma" w:hAnsi="Tahoma" w:cs="Tahoma"/>
          <w:bCs w:val="0"/>
          <w:sz w:val="20"/>
        </w:rPr>
      </w:pPr>
      <w:r w:rsidRPr="007D1679">
        <w:rPr>
          <w:rFonts w:ascii="Tahoma" w:hAnsi="Tahoma" w:cs="Tahoma"/>
          <w:b/>
          <w:sz w:val="20"/>
        </w:rPr>
        <w:t>ARTÍCULO</w:t>
      </w:r>
      <w:r w:rsidR="0092274F" w:rsidRPr="007D1679">
        <w:rPr>
          <w:rFonts w:ascii="Tahoma" w:hAnsi="Tahoma" w:cs="Tahoma"/>
          <w:b/>
          <w:sz w:val="20"/>
        </w:rPr>
        <w:t xml:space="preserve"> </w:t>
      </w:r>
      <w:r w:rsidR="00E27F6B" w:rsidRPr="007D1679">
        <w:rPr>
          <w:rFonts w:ascii="Tahoma" w:hAnsi="Tahoma" w:cs="Tahoma"/>
          <w:b/>
          <w:sz w:val="20"/>
        </w:rPr>
        <w:t>7</w:t>
      </w:r>
      <w:r w:rsidR="00E27F6B">
        <w:rPr>
          <w:rFonts w:ascii="Tahoma" w:hAnsi="Tahoma" w:cs="Tahoma"/>
          <w:b/>
          <w:sz w:val="20"/>
        </w:rPr>
        <w:t>5</w:t>
      </w:r>
      <w:r w:rsidR="0092274F" w:rsidRPr="007D1679">
        <w:rPr>
          <w:rFonts w:ascii="Tahoma" w:hAnsi="Tahoma" w:cs="Tahoma"/>
          <w:b/>
        </w:rPr>
        <w:t xml:space="preserve">. </w:t>
      </w:r>
      <w:r w:rsidR="00020CB8" w:rsidRPr="007D1679">
        <w:rPr>
          <w:rFonts w:ascii="Tahoma" w:hAnsi="Tahoma" w:cs="Tahoma"/>
          <w:b/>
          <w:bCs w:val="0"/>
          <w:sz w:val="20"/>
        </w:rPr>
        <w:t>ATENCIÓN DE EMERGENCIAS.</w:t>
      </w:r>
      <w:r w:rsidR="00D83ACA">
        <w:rPr>
          <w:rFonts w:ascii="Tahoma" w:hAnsi="Tahoma" w:cs="Tahoma"/>
          <w:b/>
          <w:bCs w:val="0"/>
          <w:sz w:val="20"/>
        </w:rPr>
        <w:t xml:space="preserve">  </w:t>
      </w:r>
      <w:r w:rsidR="0092274F" w:rsidRPr="007D1679">
        <w:rPr>
          <w:rFonts w:ascii="Tahoma" w:hAnsi="Tahoma" w:cs="Tahoma"/>
          <w:bCs w:val="0"/>
          <w:sz w:val="20"/>
        </w:rPr>
        <w:t xml:space="preserve">Por las implicaciones de carácter legal que una mala práctica puede generar para </w:t>
      </w:r>
      <w:r w:rsidR="00F3765B">
        <w:rPr>
          <w:rFonts w:ascii="Tahoma" w:hAnsi="Tahoma" w:cs="Tahoma"/>
          <w:bCs w:val="0"/>
          <w:sz w:val="20"/>
        </w:rPr>
        <w:t>EL EMPLEADOR</w:t>
      </w:r>
      <w:r w:rsidR="0092274F" w:rsidRPr="007D1679">
        <w:rPr>
          <w:rFonts w:ascii="Tahoma" w:hAnsi="Tahoma" w:cs="Tahoma"/>
          <w:bCs w:val="0"/>
          <w:sz w:val="20"/>
        </w:rPr>
        <w:t xml:space="preserve">, la atención de emergencias con materiales peligrosos dentro de </w:t>
      </w:r>
      <w:r w:rsidR="00256800">
        <w:rPr>
          <w:rFonts w:ascii="Tahoma" w:hAnsi="Tahoma" w:cs="Tahoma"/>
          <w:bCs w:val="0"/>
          <w:sz w:val="20"/>
        </w:rPr>
        <w:t xml:space="preserve">las instalaciones de </w:t>
      </w:r>
      <w:r w:rsidR="00F3765B">
        <w:rPr>
          <w:rFonts w:ascii="Tahoma" w:hAnsi="Tahoma" w:cs="Tahoma"/>
          <w:bCs w:val="0"/>
          <w:sz w:val="20"/>
        </w:rPr>
        <w:t>EL EMPLEADOR</w:t>
      </w:r>
      <w:r w:rsidR="0092274F" w:rsidRPr="007D1679">
        <w:rPr>
          <w:rFonts w:ascii="Tahoma" w:hAnsi="Tahoma" w:cs="Tahoma"/>
          <w:bCs w:val="0"/>
          <w:sz w:val="20"/>
        </w:rPr>
        <w:t xml:space="preserve"> </w:t>
      </w:r>
      <w:r w:rsidR="00256800">
        <w:rPr>
          <w:rFonts w:ascii="Tahoma" w:hAnsi="Tahoma" w:cs="Tahoma"/>
          <w:bCs w:val="0"/>
          <w:sz w:val="20"/>
        </w:rPr>
        <w:t xml:space="preserve">o </w:t>
      </w:r>
      <w:r w:rsidR="0092274F" w:rsidRPr="007D1679">
        <w:rPr>
          <w:rFonts w:ascii="Tahoma" w:hAnsi="Tahoma" w:cs="Tahoma"/>
          <w:bCs w:val="0"/>
          <w:sz w:val="20"/>
        </w:rPr>
        <w:t xml:space="preserve">fuera de ella, el Brigadista de </w:t>
      </w:r>
      <w:r w:rsidR="0092274F" w:rsidRPr="00D91227">
        <w:rPr>
          <w:rFonts w:ascii="Tahoma" w:hAnsi="Tahoma" w:cs="Tahoma"/>
          <w:b/>
          <w:bCs w:val="0"/>
          <w:color w:val="548DD4"/>
          <w:sz w:val="20"/>
        </w:rPr>
        <w:t xml:space="preserve">IBC </w:t>
      </w:r>
      <w:r w:rsidR="0092274F" w:rsidRPr="007D1679">
        <w:rPr>
          <w:rFonts w:ascii="Tahoma" w:hAnsi="Tahoma" w:cs="Tahoma"/>
          <w:bCs w:val="0"/>
          <w:sz w:val="20"/>
        </w:rPr>
        <w:t xml:space="preserve">sólo debe realizar las actividades para las cuales está capacitado, ya sea como primer respondiente, operaciones con materiales peligrosos, técnico en materiales peligrosos o comandante de incidentes. Si no se tiene capacitación en ninguno de estos </w:t>
      </w:r>
      <w:r w:rsidR="007331AF" w:rsidRPr="007D1679">
        <w:rPr>
          <w:rFonts w:ascii="Tahoma" w:hAnsi="Tahoma" w:cs="Tahoma"/>
          <w:bCs w:val="0"/>
          <w:sz w:val="20"/>
        </w:rPr>
        <w:t xml:space="preserve">niveles, </w:t>
      </w:r>
      <w:r w:rsidR="0092274F" w:rsidRPr="007D1679">
        <w:rPr>
          <w:rFonts w:ascii="Tahoma" w:hAnsi="Tahoma" w:cs="Tahoma"/>
          <w:bCs w:val="0"/>
          <w:sz w:val="20"/>
        </w:rPr>
        <w:t>no debe realizar atención de la emergencia sin previa autorización del jefe inmediato, quien definirá el alcance de la intervención, de acuerdo a la validación de su experiencia con manejo de materiales peligrosos.</w:t>
      </w:r>
    </w:p>
    <w:p w:rsidR="0092274F" w:rsidRPr="007D1679" w:rsidRDefault="0092274F" w:rsidP="0092274F">
      <w:pPr>
        <w:pStyle w:val="Sangradetextonormal"/>
        <w:jc w:val="both"/>
        <w:rPr>
          <w:rFonts w:ascii="Tahoma" w:hAnsi="Tahoma" w:cs="Tahoma"/>
          <w:bCs w:val="0"/>
          <w:sz w:val="20"/>
        </w:rPr>
      </w:pPr>
    </w:p>
    <w:p w:rsidR="0092274F" w:rsidRPr="007D1679" w:rsidRDefault="0092274F" w:rsidP="00020CB8">
      <w:pPr>
        <w:pStyle w:val="Sangradetextonormal"/>
        <w:ind w:left="0" w:firstLine="0"/>
        <w:jc w:val="both"/>
        <w:rPr>
          <w:rFonts w:ascii="Tahoma" w:hAnsi="Tahoma" w:cs="Tahoma"/>
          <w:bCs w:val="0"/>
          <w:sz w:val="20"/>
        </w:rPr>
      </w:pPr>
      <w:r w:rsidRPr="007D1679">
        <w:rPr>
          <w:rFonts w:ascii="Tahoma" w:hAnsi="Tahoma" w:cs="Tahoma"/>
          <w:bCs w:val="0"/>
          <w:sz w:val="20"/>
        </w:rPr>
        <w:t>Cuando se presente una emergencia de otro tipo (</w:t>
      </w:r>
      <w:r w:rsidRPr="008B48E8">
        <w:rPr>
          <w:rFonts w:ascii="Tahoma" w:hAnsi="Tahoma" w:cs="Tahoma"/>
          <w:bCs w:val="0"/>
          <w:i/>
          <w:sz w:val="20"/>
        </w:rPr>
        <w:t>sin importar el tipo de emergencia que suceda y aunque se tenga la capacitación necesaria para atenderla</w:t>
      </w:r>
      <w:r w:rsidRPr="007D1679">
        <w:rPr>
          <w:rFonts w:ascii="Tahoma" w:hAnsi="Tahoma" w:cs="Tahoma"/>
          <w:bCs w:val="0"/>
          <w:sz w:val="20"/>
        </w:rPr>
        <w:t xml:space="preserve">), en </w:t>
      </w:r>
      <w:r w:rsidR="008B48E8">
        <w:rPr>
          <w:rFonts w:ascii="Tahoma" w:hAnsi="Tahoma" w:cs="Tahoma"/>
          <w:bCs w:val="0"/>
          <w:sz w:val="20"/>
        </w:rPr>
        <w:t>las afueras de la EMPRESA, el EMPLEADO NO DEBE</w:t>
      </w:r>
      <w:r w:rsidRPr="007D1679">
        <w:rPr>
          <w:rFonts w:ascii="Tahoma" w:hAnsi="Tahoma" w:cs="Tahoma"/>
          <w:bCs w:val="0"/>
          <w:sz w:val="20"/>
        </w:rPr>
        <w:t xml:space="preserve"> realizar intervención operativa sin una previa autorización. El encargado de la operación de la planta puede prestar su colaboración, poniendo a disposición de los entes de socorro que atienden la emergencia, los equipos de emergencias</w:t>
      </w:r>
      <w:r w:rsidR="008B48E8">
        <w:rPr>
          <w:rFonts w:ascii="Tahoma" w:hAnsi="Tahoma" w:cs="Tahoma"/>
          <w:bCs w:val="0"/>
          <w:sz w:val="20"/>
        </w:rPr>
        <w:t xml:space="preserve"> (</w:t>
      </w:r>
      <w:r w:rsidRPr="007D1679">
        <w:rPr>
          <w:rFonts w:ascii="Tahoma" w:hAnsi="Tahoma" w:cs="Tahoma"/>
          <w:bCs w:val="0"/>
          <w:sz w:val="20"/>
        </w:rPr>
        <w:t>realizando la respectiva salida de almacén</w:t>
      </w:r>
      <w:r w:rsidR="008B48E8">
        <w:rPr>
          <w:rFonts w:ascii="Tahoma" w:hAnsi="Tahoma" w:cs="Tahoma"/>
          <w:bCs w:val="0"/>
          <w:sz w:val="20"/>
        </w:rPr>
        <w:t>)</w:t>
      </w:r>
      <w:r w:rsidRPr="007D1679">
        <w:rPr>
          <w:rFonts w:ascii="Tahoma" w:hAnsi="Tahoma" w:cs="Tahoma"/>
          <w:bCs w:val="0"/>
          <w:sz w:val="20"/>
        </w:rPr>
        <w:t>; también puede ser colaborador en realizar llamadas de información y solicitud de ayuda para la emergencia, controlar el tráfico, acordonar el área y demás actividades que no tengan que ver con la atención propia del incidente</w:t>
      </w:r>
      <w:r w:rsidR="007331AF" w:rsidRPr="007D1679">
        <w:rPr>
          <w:rFonts w:ascii="Tahoma" w:hAnsi="Tahoma" w:cs="Tahoma"/>
          <w:bCs w:val="0"/>
          <w:sz w:val="20"/>
        </w:rPr>
        <w:t xml:space="preserve">, manejo médico de heridos, etc., </w:t>
      </w:r>
      <w:r w:rsidR="001549C5" w:rsidRPr="007D1679">
        <w:rPr>
          <w:rFonts w:ascii="Tahoma" w:hAnsi="Tahoma" w:cs="Tahoma"/>
          <w:bCs w:val="0"/>
          <w:sz w:val="20"/>
        </w:rPr>
        <w:t>sino</w:t>
      </w:r>
      <w:r w:rsidR="007331AF" w:rsidRPr="007D1679">
        <w:rPr>
          <w:rFonts w:ascii="Tahoma" w:hAnsi="Tahoma" w:cs="Tahoma"/>
          <w:bCs w:val="0"/>
          <w:sz w:val="20"/>
        </w:rPr>
        <w:t xml:space="preserve"> con la logística relacionada y de soporte al </w:t>
      </w:r>
      <w:r w:rsidR="00D91227" w:rsidRPr="00D91227">
        <w:rPr>
          <w:rFonts w:ascii="Tahoma" w:hAnsi="Tahoma" w:cs="Tahoma"/>
          <w:b/>
          <w:bCs w:val="0"/>
          <w:sz w:val="20"/>
        </w:rPr>
        <w:t xml:space="preserve">Comandante </w:t>
      </w:r>
      <w:r w:rsidR="007331AF" w:rsidRPr="00D91227">
        <w:rPr>
          <w:rFonts w:ascii="Tahoma" w:hAnsi="Tahoma" w:cs="Tahoma"/>
          <w:b/>
          <w:bCs w:val="0"/>
          <w:sz w:val="20"/>
        </w:rPr>
        <w:t xml:space="preserve">de </w:t>
      </w:r>
      <w:r w:rsidR="00D91227" w:rsidRPr="00D91227">
        <w:rPr>
          <w:rFonts w:ascii="Tahoma" w:hAnsi="Tahoma" w:cs="Tahoma"/>
          <w:b/>
          <w:bCs w:val="0"/>
          <w:sz w:val="20"/>
        </w:rPr>
        <w:t>Incidentes</w:t>
      </w:r>
      <w:r w:rsidR="00D91227" w:rsidRPr="007D1679">
        <w:rPr>
          <w:rFonts w:ascii="Tahoma" w:hAnsi="Tahoma" w:cs="Tahoma"/>
          <w:bCs w:val="0"/>
          <w:sz w:val="20"/>
        </w:rPr>
        <w:t xml:space="preserve"> </w:t>
      </w:r>
      <w:r w:rsidR="007331AF" w:rsidRPr="007D1679">
        <w:rPr>
          <w:rFonts w:ascii="Tahoma" w:hAnsi="Tahoma" w:cs="Tahoma"/>
          <w:bCs w:val="0"/>
          <w:sz w:val="20"/>
        </w:rPr>
        <w:t>externo.</w:t>
      </w:r>
    </w:p>
    <w:p w:rsidR="00EA3C3B" w:rsidRPr="007D1679" w:rsidRDefault="00EA3C3B" w:rsidP="00036448">
      <w:pPr>
        <w:jc w:val="center"/>
        <w:outlineLvl w:val="0"/>
        <w:rPr>
          <w:rFonts w:ascii="Tahoma" w:hAnsi="Tahoma" w:cs="Tahoma"/>
          <w:b/>
        </w:rPr>
      </w:pPr>
    </w:p>
    <w:p w:rsidR="00020CB8" w:rsidRPr="007D1679" w:rsidRDefault="00020CB8" w:rsidP="00036448">
      <w:pPr>
        <w:jc w:val="center"/>
        <w:outlineLvl w:val="0"/>
        <w:rPr>
          <w:rFonts w:ascii="Tahoma" w:hAnsi="Tahoma" w:cs="Tahoma"/>
          <w:b/>
        </w:rPr>
      </w:pPr>
    </w:p>
    <w:p w:rsidR="00036448" w:rsidRPr="007D1679" w:rsidRDefault="00DF265F" w:rsidP="00036448">
      <w:pPr>
        <w:jc w:val="center"/>
        <w:outlineLvl w:val="0"/>
        <w:rPr>
          <w:rFonts w:ascii="Tahoma" w:hAnsi="Tahoma" w:cs="Tahoma"/>
          <w:b/>
        </w:rPr>
      </w:pPr>
      <w:r>
        <w:rPr>
          <w:rFonts w:ascii="Tahoma" w:hAnsi="Tahoma" w:cs="Tahoma"/>
          <w:b/>
        </w:rPr>
        <w:br w:type="column"/>
      </w:r>
      <w:r w:rsidR="00036448" w:rsidRPr="007D1679">
        <w:rPr>
          <w:rFonts w:ascii="Tahoma" w:hAnsi="Tahoma" w:cs="Tahoma"/>
          <w:b/>
        </w:rPr>
        <w:lastRenderedPageBreak/>
        <w:t xml:space="preserve">CAPITULO </w:t>
      </w:r>
      <w:r w:rsidR="00D83ACA" w:rsidRPr="007D1679">
        <w:rPr>
          <w:rFonts w:ascii="Tahoma" w:hAnsi="Tahoma" w:cs="Tahoma"/>
          <w:b/>
        </w:rPr>
        <w:t>XX</w:t>
      </w:r>
      <w:r w:rsidR="006427DF">
        <w:rPr>
          <w:rFonts w:ascii="Tahoma" w:hAnsi="Tahoma" w:cs="Tahoma"/>
          <w:b/>
        </w:rPr>
        <w:t>I</w:t>
      </w:r>
      <w:r w:rsidR="008A0642">
        <w:rPr>
          <w:rFonts w:ascii="Tahoma" w:hAnsi="Tahoma" w:cs="Tahoma"/>
          <w:b/>
        </w:rPr>
        <w:t>II</w:t>
      </w:r>
    </w:p>
    <w:p w:rsidR="008029FD" w:rsidRPr="007D1679" w:rsidRDefault="008029FD" w:rsidP="000A3550">
      <w:pPr>
        <w:jc w:val="center"/>
        <w:outlineLvl w:val="0"/>
        <w:rPr>
          <w:rFonts w:ascii="Tahoma" w:hAnsi="Tahoma" w:cs="Tahoma"/>
          <w:b/>
        </w:rPr>
      </w:pPr>
      <w:r w:rsidRPr="007D1679">
        <w:rPr>
          <w:rFonts w:ascii="Tahoma" w:hAnsi="Tahoma" w:cs="Tahoma"/>
          <w:b/>
        </w:rPr>
        <w:t>PUBLICACIÓN Y VIGENCIA DEL REGLAMENTO</w:t>
      </w:r>
    </w:p>
    <w:p w:rsidR="008029FD" w:rsidRPr="007D1679" w:rsidRDefault="008029FD">
      <w:pPr>
        <w:jc w:val="both"/>
        <w:rPr>
          <w:rFonts w:ascii="Tahoma" w:hAnsi="Tahoma" w:cs="Tahoma"/>
        </w:rPr>
      </w:pPr>
    </w:p>
    <w:p w:rsidR="00EA3C3B" w:rsidRPr="007D1679" w:rsidRDefault="00EA3C3B">
      <w:pPr>
        <w:jc w:val="both"/>
        <w:rPr>
          <w:rFonts w:ascii="Tahoma" w:hAnsi="Tahoma" w:cs="Tahoma"/>
          <w:b/>
        </w:rPr>
      </w:pPr>
    </w:p>
    <w:p w:rsidR="008029FD" w:rsidRPr="007D1679" w:rsidRDefault="005F1CE7">
      <w:pPr>
        <w:jc w:val="both"/>
        <w:rPr>
          <w:rFonts w:ascii="Tahoma" w:hAnsi="Tahoma" w:cs="Tahoma"/>
        </w:rPr>
      </w:pPr>
      <w:r w:rsidRPr="007D1679">
        <w:rPr>
          <w:rFonts w:ascii="Tahoma" w:hAnsi="Tahoma" w:cs="Tahoma"/>
          <w:b/>
        </w:rPr>
        <w:t>ARTÍCULO</w:t>
      </w:r>
      <w:r w:rsidR="003E5105" w:rsidRPr="007D1679">
        <w:rPr>
          <w:rFonts w:ascii="Tahoma" w:hAnsi="Tahoma" w:cs="Tahoma"/>
          <w:b/>
        </w:rPr>
        <w:t xml:space="preserve"> </w:t>
      </w:r>
      <w:r w:rsidR="00E27F6B">
        <w:rPr>
          <w:rFonts w:ascii="Tahoma" w:hAnsi="Tahoma" w:cs="Tahoma"/>
          <w:b/>
        </w:rPr>
        <w:t>76</w:t>
      </w:r>
      <w:r w:rsidR="008029FD" w:rsidRPr="007D1679">
        <w:rPr>
          <w:rFonts w:ascii="Tahoma" w:hAnsi="Tahoma" w:cs="Tahoma"/>
          <w:b/>
        </w:rPr>
        <w:t xml:space="preserve">.- </w:t>
      </w:r>
      <w:r w:rsidR="00F3765B">
        <w:rPr>
          <w:rFonts w:ascii="Tahoma" w:hAnsi="Tahoma" w:cs="Tahoma"/>
        </w:rPr>
        <w:t>EL EMPLEADOR</w:t>
      </w:r>
      <w:r w:rsidR="008029FD" w:rsidRPr="007D1679">
        <w:rPr>
          <w:rFonts w:ascii="Tahoma" w:hAnsi="Tahoma" w:cs="Tahoma"/>
        </w:rPr>
        <w:t xml:space="preserve"> debe publicar</w:t>
      </w:r>
      <w:r w:rsidR="00541DF3" w:rsidRPr="007D1679">
        <w:rPr>
          <w:rFonts w:ascii="Tahoma" w:hAnsi="Tahoma" w:cs="Tahoma"/>
        </w:rPr>
        <w:t xml:space="preserve"> el presente </w:t>
      </w:r>
      <w:r w:rsidR="00541DF3" w:rsidRPr="00D91227">
        <w:rPr>
          <w:rFonts w:ascii="Tahoma" w:hAnsi="Tahoma" w:cs="Tahoma"/>
          <w:b/>
        </w:rPr>
        <w:t>Reglamento de Trabajo</w:t>
      </w:r>
      <w:r w:rsidR="008029FD" w:rsidRPr="00D91227">
        <w:rPr>
          <w:rFonts w:ascii="Tahoma" w:hAnsi="Tahoma" w:cs="Tahoma"/>
          <w:b/>
        </w:rPr>
        <w:t xml:space="preserve"> </w:t>
      </w:r>
      <w:r w:rsidR="008029FD" w:rsidRPr="007D1679">
        <w:rPr>
          <w:rFonts w:ascii="Tahoma" w:hAnsi="Tahoma" w:cs="Tahoma"/>
        </w:rPr>
        <w:t xml:space="preserve">en el lugar del trabajo mediante la fijación en dos </w:t>
      </w:r>
      <w:r w:rsidR="00C97DBF" w:rsidRPr="007D1679">
        <w:rPr>
          <w:rFonts w:ascii="Tahoma" w:hAnsi="Tahoma" w:cs="Tahoma"/>
        </w:rPr>
        <w:t xml:space="preserve">(2) </w:t>
      </w:r>
      <w:r w:rsidR="008029FD" w:rsidRPr="007D1679">
        <w:rPr>
          <w:rFonts w:ascii="Tahoma" w:hAnsi="Tahoma" w:cs="Tahoma"/>
        </w:rPr>
        <w:t xml:space="preserve">copias en caracteres legibles, en dos sitios distintos.  Si hubiere varios lugares de trabajo separados, la fijación debe hacerse en cada uno de ellos. </w:t>
      </w:r>
    </w:p>
    <w:p w:rsidR="008029FD" w:rsidRPr="00D83ACA" w:rsidRDefault="008029FD">
      <w:pPr>
        <w:jc w:val="both"/>
        <w:rPr>
          <w:rFonts w:ascii="Tahoma" w:hAnsi="Tahoma" w:cs="Tahoma"/>
        </w:rPr>
      </w:pPr>
    </w:p>
    <w:p w:rsidR="008029FD" w:rsidRPr="00D83ACA" w:rsidRDefault="005F1CE7">
      <w:pPr>
        <w:jc w:val="both"/>
        <w:rPr>
          <w:rFonts w:ascii="Tahoma" w:hAnsi="Tahoma" w:cs="Tahoma"/>
        </w:rPr>
      </w:pPr>
      <w:r w:rsidRPr="00D83ACA">
        <w:rPr>
          <w:rFonts w:ascii="Tahoma" w:hAnsi="Tahoma" w:cs="Tahoma"/>
          <w:b/>
        </w:rPr>
        <w:t>ARTÍCULO</w:t>
      </w:r>
      <w:r w:rsidR="003E5105" w:rsidRPr="00D83ACA">
        <w:rPr>
          <w:rFonts w:ascii="Tahoma" w:hAnsi="Tahoma" w:cs="Tahoma"/>
          <w:b/>
        </w:rPr>
        <w:t xml:space="preserve"> </w:t>
      </w:r>
      <w:r w:rsidR="00E27F6B">
        <w:rPr>
          <w:rFonts w:ascii="Tahoma" w:hAnsi="Tahoma" w:cs="Tahoma"/>
          <w:b/>
        </w:rPr>
        <w:t>77</w:t>
      </w:r>
      <w:r w:rsidR="008029FD" w:rsidRPr="00D83ACA">
        <w:rPr>
          <w:rFonts w:ascii="Tahoma" w:hAnsi="Tahoma" w:cs="Tahoma"/>
          <w:b/>
        </w:rPr>
        <w:t xml:space="preserve">.- </w:t>
      </w:r>
      <w:r w:rsidR="008029FD" w:rsidRPr="00D83ACA">
        <w:rPr>
          <w:rFonts w:ascii="Tahoma" w:hAnsi="Tahoma" w:cs="Tahoma"/>
        </w:rPr>
        <w:t xml:space="preserve"> El presente </w:t>
      </w:r>
      <w:r w:rsidR="008029FD" w:rsidRPr="00D91227">
        <w:rPr>
          <w:rFonts w:ascii="Tahoma" w:hAnsi="Tahoma" w:cs="Tahoma"/>
          <w:b/>
        </w:rPr>
        <w:t>Reglamento</w:t>
      </w:r>
      <w:r w:rsidR="00D83ACA" w:rsidRPr="00D91227">
        <w:rPr>
          <w:rFonts w:ascii="Tahoma" w:hAnsi="Tahoma" w:cs="Tahoma"/>
          <w:b/>
        </w:rPr>
        <w:t xml:space="preserve"> Interno de Trabajo</w:t>
      </w:r>
      <w:r w:rsidR="008029FD" w:rsidRPr="00D83ACA">
        <w:rPr>
          <w:rFonts w:ascii="Tahoma" w:hAnsi="Tahoma" w:cs="Tahoma"/>
        </w:rPr>
        <w:t xml:space="preserve"> entrará a regir </w:t>
      </w:r>
      <w:r w:rsidR="00C97DBF" w:rsidRPr="00D83ACA">
        <w:rPr>
          <w:rFonts w:ascii="Tahoma" w:hAnsi="Tahoma" w:cs="Tahoma"/>
        </w:rPr>
        <w:t>ocho (</w:t>
      </w:r>
      <w:r w:rsidR="008029FD" w:rsidRPr="00D83ACA">
        <w:rPr>
          <w:rFonts w:ascii="Tahoma" w:hAnsi="Tahoma" w:cs="Tahoma"/>
        </w:rPr>
        <w:t>8</w:t>
      </w:r>
      <w:r w:rsidR="00C97DBF" w:rsidRPr="00D83ACA">
        <w:rPr>
          <w:rFonts w:ascii="Tahoma" w:hAnsi="Tahoma" w:cs="Tahoma"/>
        </w:rPr>
        <w:t>)</w:t>
      </w:r>
      <w:r w:rsidR="008029FD" w:rsidRPr="00D83ACA">
        <w:rPr>
          <w:rFonts w:ascii="Tahoma" w:hAnsi="Tahoma" w:cs="Tahoma"/>
        </w:rPr>
        <w:t xml:space="preserve"> días después de </w:t>
      </w:r>
      <w:r w:rsidR="00D83ACA">
        <w:rPr>
          <w:rFonts w:ascii="Tahoma" w:hAnsi="Tahoma" w:cs="Tahoma"/>
        </w:rPr>
        <w:t>surtido el término de socialización previsto por la Ley 1429 de 2010</w:t>
      </w:r>
      <w:r w:rsidR="008029FD" w:rsidRPr="00D83ACA">
        <w:rPr>
          <w:rFonts w:ascii="Tahoma" w:hAnsi="Tahoma" w:cs="Tahoma"/>
        </w:rPr>
        <w:t>.</w:t>
      </w:r>
    </w:p>
    <w:p w:rsidR="008029FD" w:rsidRPr="007D1679" w:rsidRDefault="008029FD">
      <w:pPr>
        <w:jc w:val="both"/>
        <w:rPr>
          <w:rFonts w:ascii="Tahoma" w:hAnsi="Tahoma" w:cs="Tahoma"/>
        </w:rPr>
      </w:pPr>
    </w:p>
    <w:p w:rsidR="008029FD" w:rsidRPr="007D1679" w:rsidRDefault="005F1CE7">
      <w:pPr>
        <w:jc w:val="both"/>
        <w:rPr>
          <w:rFonts w:ascii="Tahoma" w:hAnsi="Tahoma" w:cs="Tahoma"/>
        </w:rPr>
      </w:pPr>
      <w:r w:rsidRPr="007D1679">
        <w:rPr>
          <w:rFonts w:ascii="Tahoma" w:hAnsi="Tahoma" w:cs="Tahoma"/>
          <w:b/>
        </w:rPr>
        <w:t>ARTÍCULO</w:t>
      </w:r>
      <w:r w:rsidR="003E5105" w:rsidRPr="007D1679">
        <w:rPr>
          <w:rFonts w:ascii="Tahoma" w:hAnsi="Tahoma" w:cs="Tahoma"/>
          <w:b/>
        </w:rPr>
        <w:t xml:space="preserve"> </w:t>
      </w:r>
      <w:r w:rsidR="00E27F6B">
        <w:rPr>
          <w:rFonts w:ascii="Tahoma" w:hAnsi="Tahoma" w:cs="Tahoma"/>
          <w:b/>
        </w:rPr>
        <w:t>78</w:t>
      </w:r>
      <w:r w:rsidR="008029FD" w:rsidRPr="007D1679">
        <w:rPr>
          <w:rFonts w:ascii="Tahoma" w:hAnsi="Tahoma" w:cs="Tahoma"/>
          <w:b/>
        </w:rPr>
        <w:t xml:space="preserve">- </w:t>
      </w:r>
      <w:r w:rsidR="008029FD" w:rsidRPr="007D1679">
        <w:rPr>
          <w:rFonts w:ascii="Tahoma" w:hAnsi="Tahoma" w:cs="Tahoma"/>
        </w:rPr>
        <w:t xml:space="preserve"> Desde la fecha en que entre en vigencia el presente reglamento, quedan derogadas las disposiciones que con anterioridad haya tenido </w:t>
      </w:r>
      <w:r w:rsidR="00F3765B">
        <w:rPr>
          <w:rFonts w:ascii="Tahoma" w:hAnsi="Tahoma" w:cs="Tahoma"/>
        </w:rPr>
        <w:t>EL EMPLEADOR</w:t>
      </w:r>
      <w:r w:rsidR="008029FD" w:rsidRPr="007D1679">
        <w:rPr>
          <w:rFonts w:ascii="Tahoma" w:hAnsi="Tahoma" w:cs="Tahoma"/>
        </w:rPr>
        <w:t>.</w:t>
      </w:r>
    </w:p>
    <w:p w:rsidR="008029FD" w:rsidRPr="007D1679" w:rsidRDefault="008029FD">
      <w:pPr>
        <w:jc w:val="both"/>
        <w:rPr>
          <w:rFonts w:ascii="Tahoma" w:hAnsi="Tahoma" w:cs="Tahoma"/>
          <w:b/>
        </w:rPr>
      </w:pPr>
    </w:p>
    <w:p w:rsidR="008029FD" w:rsidRPr="007D1679" w:rsidRDefault="008029FD">
      <w:pPr>
        <w:jc w:val="both"/>
        <w:rPr>
          <w:rFonts w:ascii="Tahoma" w:hAnsi="Tahoma" w:cs="Tahoma"/>
        </w:rPr>
      </w:pPr>
      <w:r w:rsidRPr="007D1679">
        <w:rPr>
          <w:rFonts w:ascii="Tahoma" w:hAnsi="Tahoma" w:cs="Tahoma"/>
          <w:b/>
        </w:rPr>
        <w:t xml:space="preserve">PARÁGRAFO.- </w:t>
      </w:r>
      <w:r w:rsidRPr="007D1679">
        <w:rPr>
          <w:rFonts w:ascii="Tahoma" w:hAnsi="Tahoma" w:cs="Tahoma"/>
        </w:rPr>
        <w:t xml:space="preserve">Toda disposición legal, así como todo contrato individual, pacto, convención colectiva o fallo arbitral vigentes al empezar a regir el presente Reglamento, o que adquieran con posterioridad a él, sustituyen de derecho las disposiciones de dicho Reglamento, en cuanto fueren más favorables </w:t>
      </w:r>
      <w:r w:rsidRPr="001549C5">
        <w:rPr>
          <w:rFonts w:ascii="Tahoma" w:hAnsi="Tahoma" w:cs="Tahoma"/>
        </w:rPr>
        <w:t xml:space="preserve">al </w:t>
      </w:r>
      <w:r w:rsidR="00145B90" w:rsidRPr="001549C5">
        <w:rPr>
          <w:rFonts w:ascii="Tahoma" w:hAnsi="Tahoma" w:cs="Tahoma"/>
        </w:rPr>
        <w:t>Empleado</w:t>
      </w:r>
      <w:r w:rsidRPr="001549C5">
        <w:rPr>
          <w:rFonts w:ascii="Tahoma" w:hAnsi="Tahoma" w:cs="Tahoma"/>
        </w:rPr>
        <w:t>.</w:t>
      </w:r>
    </w:p>
    <w:p w:rsidR="008029FD" w:rsidRPr="007D1679" w:rsidRDefault="008029FD">
      <w:pPr>
        <w:jc w:val="both"/>
        <w:rPr>
          <w:rFonts w:ascii="Tahoma" w:hAnsi="Tahoma" w:cs="Tahoma"/>
        </w:rPr>
      </w:pPr>
    </w:p>
    <w:p w:rsidR="008029FD" w:rsidRPr="007D1679" w:rsidRDefault="008029FD">
      <w:pPr>
        <w:pStyle w:val="Textoindependiente2"/>
        <w:rPr>
          <w:rFonts w:ascii="Tahoma" w:hAnsi="Tahoma" w:cs="Tahoma"/>
          <w:sz w:val="20"/>
        </w:rPr>
      </w:pPr>
      <w:r w:rsidRPr="007D1679">
        <w:rPr>
          <w:rFonts w:ascii="Tahoma" w:hAnsi="Tahoma" w:cs="Tahoma"/>
          <w:sz w:val="20"/>
        </w:rPr>
        <w:t xml:space="preserve">El presente reglamento se publica en las </w:t>
      </w:r>
      <w:r w:rsidR="00751C6F">
        <w:rPr>
          <w:rFonts w:ascii="Tahoma" w:hAnsi="Tahoma" w:cs="Tahoma"/>
          <w:sz w:val="20"/>
        </w:rPr>
        <w:t>instalaciones</w:t>
      </w:r>
      <w:r w:rsidR="00751C6F" w:rsidRPr="007D1679">
        <w:rPr>
          <w:rFonts w:ascii="Tahoma" w:hAnsi="Tahoma" w:cs="Tahoma"/>
          <w:sz w:val="20"/>
        </w:rPr>
        <w:t xml:space="preserve"> </w:t>
      </w:r>
      <w:r w:rsidRPr="007D1679">
        <w:rPr>
          <w:rFonts w:ascii="Tahoma" w:hAnsi="Tahoma" w:cs="Tahoma"/>
          <w:sz w:val="20"/>
        </w:rPr>
        <w:t xml:space="preserve">de </w:t>
      </w:r>
      <w:r w:rsidR="00EA08CE" w:rsidRPr="002326DB">
        <w:rPr>
          <w:rFonts w:ascii="Tahoma" w:hAnsi="Tahoma" w:cs="Tahoma"/>
          <w:b/>
          <w:sz w:val="20"/>
        </w:rPr>
        <w:t>INDUSTRIAS BASICAS DE CALDAS</w:t>
      </w:r>
      <w:r w:rsidR="00EA08CE">
        <w:rPr>
          <w:rFonts w:ascii="Tahoma" w:hAnsi="Tahoma" w:cs="Tahoma"/>
          <w:sz w:val="20"/>
        </w:rPr>
        <w:t xml:space="preserve"> </w:t>
      </w:r>
      <w:r w:rsidRPr="007D1679">
        <w:rPr>
          <w:rFonts w:ascii="Tahoma" w:hAnsi="Tahoma" w:cs="Tahoma"/>
          <w:sz w:val="20"/>
        </w:rPr>
        <w:t>ubicadas en la ciudad de Manizales en la siguiente dirección:</w:t>
      </w:r>
    </w:p>
    <w:p w:rsidR="008029FD" w:rsidRPr="007D1679" w:rsidRDefault="008029FD">
      <w:pPr>
        <w:pStyle w:val="Textoindependiente2"/>
        <w:rPr>
          <w:rFonts w:ascii="Tahoma" w:hAnsi="Tahoma" w:cs="Tahoma"/>
          <w:sz w:val="20"/>
        </w:rPr>
      </w:pPr>
    </w:p>
    <w:p w:rsidR="00541DF3" w:rsidRPr="007D1679" w:rsidRDefault="002326DB" w:rsidP="00541DF3">
      <w:pPr>
        <w:pStyle w:val="Textoindependiente2"/>
        <w:outlineLvl w:val="0"/>
        <w:rPr>
          <w:rFonts w:ascii="Tahoma" w:hAnsi="Tahoma" w:cs="Tahoma"/>
          <w:sz w:val="20"/>
        </w:rPr>
      </w:pPr>
      <w:r>
        <w:rPr>
          <w:rFonts w:ascii="Tahoma" w:hAnsi="Tahoma" w:cs="Tahoma"/>
          <w:sz w:val="20"/>
        </w:rPr>
        <w:t>C</w:t>
      </w:r>
      <w:r w:rsidR="00541DF3" w:rsidRPr="007D1679">
        <w:rPr>
          <w:rFonts w:ascii="Tahoma" w:hAnsi="Tahoma" w:cs="Tahoma"/>
          <w:sz w:val="20"/>
        </w:rPr>
        <w:t>arretera Panamericana, Kilómetro 18, Vía a Medellín</w:t>
      </w:r>
      <w:r w:rsidR="0009269D" w:rsidRPr="007D1679">
        <w:rPr>
          <w:rFonts w:ascii="Tahoma" w:hAnsi="Tahoma" w:cs="Tahoma"/>
          <w:sz w:val="20"/>
        </w:rPr>
        <w:t>.</w:t>
      </w:r>
    </w:p>
    <w:p w:rsidR="008029FD" w:rsidRPr="007D1679" w:rsidRDefault="008A653F" w:rsidP="000A3550">
      <w:pPr>
        <w:pStyle w:val="Textoindependiente2"/>
        <w:outlineLvl w:val="0"/>
        <w:rPr>
          <w:rFonts w:ascii="Tahoma" w:hAnsi="Tahoma" w:cs="Tahoma"/>
          <w:sz w:val="20"/>
        </w:rPr>
      </w:pPr>
      <w:r w:rsidRPr="007D1679">
        <w:rPr>
          <w:rFonts w:ascii="Tahoma" w:hAnsi="Tahoma" w:cs="Tahoma"/>
          <w:sz w:val="20"/>
        </w:rPr>
        <w:t>Sector La Manuela</w:t>
      </w:r>
      <w:r w:rsidR="008029FD" w:rsidRPr="007D1679">
        <w:rPr>
          <w:rFonts w:ascii="Tahoma" w:hAnsi="Tahoma" w:cs="Tahoma"/>
          <w:sz w:val="20"/>
        </w:rPr>
        <w:t xml:space="preserve"> </w:t>
      </w:r>
    </w:p>
    <w:p w:rsidR="008029FD" w:rsidRPr="007D1679" w:rsidRDefault="00541DF3">
      <w:pPr>
        <w:jc w:val="both"/>
        <w:rPr>
          <w:rFonts w:ascii="Tahoma" w:hAnsi="Tahoma" w:cs="Tahoma"/>
          <w:b/>
        </w:rPr>
      </w:pPr>
      <w:r w:rsidRPr="007D1679">
        <w:rPr>
          <w:rFonts w:ascii="Tahoma" w:hAnsi="Tahoma" w:cs="Tahoma"/>
          <w:b/>
        </w:rPr>
        <w:t xml:space="preserve">MANIZALES </w:t>
      </w:r>
      <w:r w:rsidR="008A0642">
        <w:rPr>
          <w:rFonts w:ascii="Tahoma" w:hAnsi="Tahoma" w:cs="Tahoma"/>
          <w:b/>
        </w:rPr>
        <w:t>-</w:t>
      </w:r>
      <w:r w:rsidR="008A0642" w:rsidRPr="007D1679">
        <w:rPr>
          <w:rFonts w:ascii="Tahoma" w:hAnsi="Tahoma" w:cs="Tahoma"/>
          <w:b/>
        </w:rPr>
        <w:t xml:space="preserve"> </w:t>
      </w:r>
      <w:r w:rsidRPr="007D1679">
        <w:rPr>
          <w:rFonts w:ascii="Tahoma" w:hAnsi="Tahoma" w:cs="Tahoma"/>
          <w:b/>
        </w:rPr>
        <w:t>COLOMBIA.</w:t>
      </w:r>
    </w:p>
    <w:p w:rsidR="008029FD" w:rsidRPr="007D1679" w:rsidRDefault="008029FD">
      <w:pPr>
        <w:jc w:val="both"/>
        <w:rPr>
          <w:rFonts w:ascii="Tahoma" w:hAnsi="Tahoma" w:cs="Tahoma"/>
        </w:rPr>
      </w:pPr>
    </w:p>
    <w:p w:rsidR="0037021D" w:rsidRPr="007D1679" w:rsidRDefault="0037021D">
      <w:pPr>
        <w:jc w:val="both"/>
        <w:rPr>
          <w:rFonts w:ascii="Tahoma" w:hAnsi="Tahoma" w:cs="Tahoma"/>
        </w:rPr>
      </w:pPr>
    </w:p>
    <w:p w:rsidR="008029FD" w:rsidRPr="007D1679" w:rsidRDefault="008029FD">
      <w:pPr>
        <w:jc w:val="both"/>
        <w:rPr>
          <w:rFonts w:ascii="Tahoma" w:hAnsi="Tahoma" w:cs="Tahoma"/>
        </w:rPr>
      </w:pPr>
    </w:p>
    <w:p w:rsidR="008029FD" w:rsidRPr="007D1679" w:rsidRDefault="008029FD">
      <w:pPr>
        <w:jc w:val="center"/>
        <w:rPr>
          <w:rFonts w:ascii="Tahoma" w:hAnsi="Tahoma" w:cs="Tahoma"/>
          <w:b/>
        </w:rPr>
      </w:pPr>
    </w:p>
    <w:p w:rsidR="008029FD" w:rsidRPr="007D1679" w:rsidRDefault="008029FD">
      <w:pPr>
        <w:jc w:val="center"/>
        <w:rPr>
          <w:rFonts w:ascii="Tahoma" w:hAnsi="Tahoma" w:cs="Tahoma"/>
          <w:b/>
        </w:rPr>
      </w:pPr>
    </w:p>
    <w:p w:rsidR="008029FD" w:rsidRDefault="008029FD">
      <w:pPr>
        <w:jc w:val="center"/>
        <w:rPr>
          <w:rFonts w:ascii="Tahoma" w:hAnsi="Tahoma" w:cs="Tahoma"/>
          <w:b/>
        </w:rPr>
      </w:pPr>
    </w:p>
    <w:p w:rsidR="00C25CEA" w:rsidRDefault="00C25CEA">
      <w:pPr>
        <w:jc w:val="center"/>
        <w:rPr>
          <w:rFonts w:ascii="Tahoma" w:hAnsi="Tahoma" w:cs="Tahoma"/>
          <w:b/>
        </w:rPr>
      </w:pPr>
    </w:p>
    <w:p w:rsidR="00C25CEA" w:rsidRPr="007D1679" w:rsidRDefault="00C25CEA">
      <w:pPr>
        <w:jc w:val="center"/>
        <w:rPr>
          <w:rFonts w:ascii="Tahoma" w:hAnsi="Tahoma" w:cs="Tahoma"/>
          <w:b/>
        </w:rPr>
      </w:pPr>
    </w:p>
    <w:p w:rsidR="008029FD" w:rsidRPr="001549C5" w:rsidRDefault="00A429CD" w:rsidP="000A3550">
      <w:pPr>
        <w:pStyle w:val="Textoindependiente3"/>
        <w:outlineLvl w:val="0"/>
        <w:rPr>
          <w:rFonts w:ascii="Tahoma" w:hAnsi="Tahoma" w:cs="Tahoma"/>
          <w:sz w:val="22"/>
        </w:rPr>
      </w:pPr>
      <w:r w:rsidRPr="001549C5">
        <w:rPr>
          <w:rFonts w:ascii="Tahoma" w:hAnsi="Tahoma" w:cs="Tahoma"/>
          <w:sz w:val="22"/>
        </w:rPr>
        <w:t>LUIS GABRIEL HERRERA CASTILLO</w:t>
      </w:r>
    </w:p>
    <w:p w:rsidR="008029FD" w:rsidRPr="00D91227" w:rsidRDefault="008029FD">
      <w:pPr>
        <w:pStyle w:val="Textoindependiente3"/>
        <w:rPr>
          <w:rFonts w:ascii="Tahoma" w:hAnsi="Tahoma" w:cs="Tahoma"/>
          <w:color w:val="548DD4"/>
          <w:sz w:val="20"/>
        </w:rPr>
      </w:pPr>
      <w:r w:rsidRPr="00D91227">
        <w:rPr>
          <w:rFonts w:ascii="Tahoma" w:hAnsi="Tahoma" w:cs="Tahoma"/>
          <w:color w:val="548DD4"/>
          <w:sz w:val="20"/>
        </w:rPr>
        <w:t>GERENTE GENERAL</w:t>
      </w:r>
    </w:p>
    <w:p w:rsidR="005616D0" w:rsidRPr="007D1679" w:rsidRDefault="005616D0">
      <w:pPr>
        <w:pStyle w:val="Textoindependiente3"/>
        <w:rPr>
          <w:rFonts w:ascii="Tahoma" w:hAnsi="Tahoma" w:cs="Tahoma"/>
          <w:sz w:val="20"/>
        </w:rPr>
      </w:pPr>
    </w:p>
    <w:p w:rsidR="005616D0" w:rsidRPr="007D1679" w:rsidRDefault="005616D0">
      <w:pPr>
        <w:pStyle w:val="Textoindependiente3"/>
        <w:rPr>
          <w:rFonts w:ascii="Tahoma" w:hAnsi="Tahoma" w:cs="Tahoma"/>
          <w:sz w:val="20"/>
        </w:rPr>
      </w:pPr>
    </w:p>
    <w:p w:rsidR="005616D0" w:rsidRPr="007D1679" w:rsidRDefault="005616D0">
      <w:pPr>
        <w:pStyle w:val="Textoindependiente3"/>
        <w:rPr>
          <w:rFonts w:ascii="Tahoma" w:hAnsi="Tahoma" w:cs="Tahoma"/>
          <w:sz w:val="20"/>
        </w:rPr>
      </w:pPr>
    </w:p>
    <w:p w:rsidR="005616D0" w:rsidRPr="007D1679" w:rsidRDefault="005616D0">
      <w:pPr>
        <w:pStyle w:val="Textoindependiente3"/>
        <w:rPr>
          <w:rFonts w:ascii="Tahoma" w:hAnsi="Tahoma" w:cs="Tahoma"/>
          <w:sz w:val="20"/>
        </w:rPr>
      </w:pPr>
    </w:p>
    <w:p w:rsidR="008A0642" w:rsidRPr="007D1679" w:rsidRDefault="008A0642" w:rsidP="008A0642">
      <w:pPr>
        <w:jc w:val="both"/>
        <w:rPr>
          <w:rFonts w:ascii="Tahoma" w:hAnsi="Tahoma" w:cs="Tahoma"/>
          <w:sz w:val="18"/>
        </w:rPr>
      </w:pPr>
      <w:r>
        <w:rPr>
          <w:rFonts w:ascii="Tahoma" w:hAnsi="Tahoma" w:cs="Tahoma"/>
          <w:sz w:val="18"/>
        </w:rPr>
        <w:t>Julio</w:t>
      </w:r>
      <w:r w:rsidRPr="007D1679">
        <w:rPr>
          <w:rFonts w:ascii="Tahoma" w:hAnsi="Tahoma" w:cs="Tahoma"/>
          <w:sz w:val="18"/>
        </w:rPr>
        <w:t xml:space="preserve"> de 2012</w:t>
      </w:r>
    </w:p>
    <w:p w:rsidR="005616D0" w:rsidRPr="007D1679" w:rsidRDefault="005616D0">
      <w:pPr>
        <w:pStyle w:val="Textoindependiente3"/>
        <w:rPr>
          <w:rFonts w:ascii="Tahoma" w:hAnsi="Tahoma" w:cs="Tahoma"/>
          <w:sz w:val="20"/>
        </w:rPr>
      </w:pPr>
    </w:p>
    <w:p w:rsidR="005616D0" w:rsidRPr="007D1679" w:rsidRDefault="005616D0">
      <w:pPr>
        <w:pStyle w:val="Textoindependiente3"/>
        <w:rPr>
          <w:rFonts w:ascii="Tahoma" w:hAnsi="Tahoma" w:cs="Tahoma"/>
          <w:sz w:val="20"/>
        </w:rPr>
      </w:pPr>
    </w:p>
    <w:p w:rsidR="005616D0" w:rsidRPr="007D1679" w:rsidRDefault="005616D0" w:rsidP="008A0642">
      <w:pPr>
        <w:pStyle w:val="Textoindependiente3"/>
        <w:jc w:val="left"/>
        <w:rPr>
          <w:rFonts w:ascii="Tahoma" w:hAnsi="Tahoma" w:cs="Tahoma"/>
          <w:sz w:val="20"/>
        </w:rPr>
      </w:pPr>
      <w:r w:rsidRPr="007D1679">
        <w:rPr>
          <w:rFonts w:ascii="Tahoma" w:hAnsi="Tahoma" w:cs="Tahoma"/>
          <w:b w:val="0"/>
          <w:sz w:val="12"/>
        </w:rPr>
        <w:t>/</w:t>
      </w:r>
      <w:r w:rsidR="008A0642">
        <w:rPr>
          <w:rFonts w:ascii="Tahoma" w:hAnsi="Tahoma" w:cs="Tahoma"/>
          <w:b w:val="0"/>
          <w:sz w:val="12"/>
        </w:rPr>
        <w:t>lgv</w:t>
      </w:r>
    </w:p>
    <w:sectPr w:rsidR="005616D0" w:rsidRPr="007D1679" w:rsidSect="000D0635">
      <w:headerReference w:type="even" r:id="rId12"/>
      <w:headerReference w:type="default" r:id="rId13"/>
      <w:footerReference w:type="even" r:id="rId14"/>
      <w:footerReference w:type="default" r:id="rId15"/>
      <w:pgSz w:w="12242" w:h="15842" w:code="1"/>
      <w:pgMar w:top="1701" w:right="1701" w:bottom="1701" w:left="1701" w:header="720" w:footer="1134" w:gutter="0"/>
      <w:paperSrc w:first="256" w:other="256"/>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819" w:rsidRDefault="00951819">
      <w:r>
        <w:separator/>
      </w:r>
    </w:p>
  </w:endnote>
  <w:endnote w:type="continuationSeparator" w:id="1">
    <w:p w:rsidR="00951819" w:rsidRDefault="009518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EB" w:rsidRDefault="007E2F84" w:rsidP="000D0635">
    <w:pPr>
      <w:pStyle w:val="Piedepgina"/>
      <w:framePr w:wrap="around" w:vAnchor="text" w:hAnchor="margin" w:xAlign="right" w:y="1"/>
      <w:rPr>
        <w:rStyle w:val="Nmerodepgina"/>
      </w:rPr>
    </w:pPr>
    <w:r>
      <w:rPr>
        <w:rStyle w:val="Nmerodepgina"/>
      </w:rPr>
      <w:fldChar w:fldCharType="begin"/>
    </w:r>
    <w:r w:rsidR="00CF47EB">
      <w:rPr>
        <w:rStyle w:val="Nmerodepgina"/>
      </w:rPr>
      <w:instrText xml:space="preserve">PAGE  </w:instrText>
    </w:r>
    <w:r>
      <w:rPr>
        <w:rStyle w:val="Nmerodepgina"/>
      </w:rPr>
      <w:fldChar w:fldCharType="separate"/>
    </w:r>
    <w:r w:rsidR="00CF47EB">
      <w:rPr>
        <w:rStyle w:val="Nmerodepgina"/>
        <w:noProof/>
      </w:rPr>
      <w:t>44</w:t>
    </w:r>
    <w:r>
      <w:rPr>
        <w:rStyle w:val="Nmerodepgina"/>
      </w:rPr>
      <w:fldChar w:fldCharType="end"/>
    </w:r>
  </w:p>
  <w:p w:rsidR="00CF47EB" w:rsidRDefault="00CF47EB" w:rsidP="000D063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EB" w:rsidRDefault="007E2F84" w:rsidP="00FD7D0E">
    <w:pPr>
      <w:pStyle w:val="Piedepgina"/>
      <w:framePr w:wrap="around" w:vAnchor="text" w:hAnchor="margin" w:xAlign="right" w:y="1"/>
      <w:rPr>
        <w:rStyle w:val="Nmerodepgina"/>
      </w:rPr>
    </w:pPr>
    <w:r>
      <w:rPr>
        <w:rStyle w:val="Nmerodepgina"/>
      </w:rPr>
      <w:fldChar w:fldCharType="begin"/>
    </w:r>
    <w:r w:rsidR="00CF47EB">
      <w:rPr>
        <w:rStyle w:val="Nmerodepgina"/>
      </w:rPr>
      <w:instrText xml:space="preserve">PAGE  </w:instrText>
    </w:r>
    <w:r>
      <w:rPr>
        <w:rStyle w:val="Nmerodepgina"/>
      </w:rPr>
      <w:fldChar w:fldCharType="separate"/>
    </w:r>
    <w:r w:rsidR="00A356F4">
      <w:rPr>
        <w:rStyle w:val="Nmerodepgina"/>
        <w:noProof/>
      </w:rPr>
      <w:t>6</w:t>
    </w:r>
    <w:r>
      <w:rPr>
        <w:rStyle w:val="Nmerodepgina"/>
      </w:rPr>
      <w:fldChar w:fldCharType="end"/>
    </w:r>
  </w:p>
  <w:p w:rsidR="00CF47EB" w:rsidRDefault="00CF47EB" w:rsidP="000D0635">
    <w:pPr>
      <w:pStyle w:val="Piedepgina"/>
      <w:framePr w:wrap="around" w:vAnchor="text" w:hAnchor="margin" w:xAlign="center" w:y="1"/>
      <w:ind w:right="360"/>
      <w:rPr>
        <w:rStyle w:val="Nmerodepgina"/>
      </w:rPr>
    </w:pPr>
  </w:p>
  <w:p w:rsidR="00CF47EB" w:rsidRDefault="00CF47E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819" w:rsidRDefault="00951819">
      <w:r>
        <w:separator/>
      </w:r>
    </w:p>
  </w:footnote>
  <w:footnote w:type="continuationSeparator" w:id="1">
    <w:p w:rsidR="00951819" w:rsidRDefault="009518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EB" w:rsidRDefault="007E2F84">
    <w:pPr>
      <w:pStyle w:val="Encabezado"/>
      <w:framePr w:wrap="around" w:vAnchor="text" w:hAnchor="margin" w:xAlign="right" w:y="1"/>
      <w:rPr>
        <w:rStyle w:val="Nmerodepgina"/>
      </w:rPr>
    </w:pPr>
    <w:r>
      <w:rPr>
        <w:rStyle w:val="Nmerodepgina"/>
      </w:rPr>
      <w:fldChar w:fldCharType="begin"/>
    </w:r>
    <w:r w:rsidR="00CF47EB">
      <w:rPr>
        <w:rStyle w:val="Nmerodepgina"/>
      </w:rPr>
      <w:instrText xml:space="preserve">PAGE  </w:instrText>
    </w:r>
    <w:r>
      <w:rPr>
        <w:rStyle w:val="Nmerodepgina"/>
      </w:rPr>
      <w:fldChar w:fldCharType="separate"/>
    </w:r>
    <w:r w:rsidR="00CF47EB">
      <w:rPr>
        <w:rStyle w:val="Nmerodepgina"/>
        <w:noProof/>
      </w:rPr>
      <w:t>44</w:t>
    </w:r>
    <w:r>
      <w:rPr>
        <w:rStyle w:val="Nmerodepgina"/>
      </w:rPr>
      <w:fldChar w:fldCharType="end"/>
    </w:r>
  </w:p>
  <w:p w:rsidR="00CF47EB" w:rsidRDefault="007E2F84">
    <w:pPr>
      <w:pStyle w:val="Encabezado"/>
      <w:framePr w:wrap="around" w:vAnchor="text" w:hAnchor="margin" w:xAlign="center" w:y="1"/>
      <w:ind w:right="360"/>
      <w:rPr>
        <w:rStyle w:val="Nmerodepgina"/>
      </w:rPr>
    </w:pPr>
    <w:r>
      <w:rPr>
        <w:rStyle w:val="Nmerodepgina"/>
      </w:rPr>
      <w:fldChar w:fldCharType="begin"/>
    </w:r>
    <w:r w:rsidR="00CF47EB">
      <w:rPr>
        <w:rStyle w:val="Nmerodepgina"/>
      </w:rPr>
      <w:instrText xml:space="preserve">PAGE  </w:instrText>
    </w:r>
    <w:r>
      <w:rPr>
        <w:rStyle w:val="Nmerodepgina"/>
      </w:rPr>
      <w:fldChar w:fldCharType="separate"/>
    </w:r>
    <w:r w:rsidR="00CF47EB">
      <w:rPr>
        <w:rStyle w:val="Nmerodepgina"/>
        <w:noProof/>
      </w:rPr>
      <w:t>44</w:t>
    </w:r>
    <w:r>
      <w:rPr>
        <w:rStyle w:val="Nmerodepgina"/>
      </w:rPr>
      <w:fldChar w:fldCharType="end"/>
    </w:r>
  </w:p>
  <w:p w:rsidR="00CF47EB" w:rsidRDefault="00CF47E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EB" w:rsidRDefault="00CF47EB">
    <w:pPr>
      <w:pStyle w:val="Encabezado"/>
      <w:framePr w:wrap="around" w:vAnchor="text" w:hAnchor="margin" w:xAlign="center" w:y="1"/>
      <w:ind w:right="360"/>
      <w:rPr>
        <w:rStyle w:val="Nmerodepgina"/>
        <w:lang w:val="es-ES_tradnl"/>
      </w:rPr>
    </w:pPr>
  </w:p>
  <w:p w:rsidR="00CF47EB" w:rsidRDefault="00CF47EB" w:rsidP="00A03693">
    <w:pPr>
      <w:pStyle w:val="Encabezado"/>
      <w:jc w:val="right"/>
      <w:rPr>
        <w:rFonts w:ascii="Verdana" w:hAnsi="Verdana"/>
        <w:sz w:val="16"/>
        <w:lang w:val="es-ES_tradnl"/>
      </w:rPr>
    </w:pPr>
    <w:r>
      <w:rPr>
        <w:rFonts w:ascii="Verdana" w:hAnsi="Verdana"/>
        <w:sz w:val="16"/>
        <w:lang w:val="es-ES_tradnl"/>
      </w:rPr>
      <w:t>INDUSTRIAS BASICAS DE CALDAS S.A.</w:t>
    </w:r>
  </w:p>
  <w:p w:rsidR="00CF47EB" w:rsidRDefault="00CF47EB" w:rsidP="000D0635">
    <w:pPr>
      <w:pStyle w:val="Encabezado"/>
      <w:jc w:val="right"/>
      <w:rPr>
        <w:rFonts w:ascii="Verdana" w:hAnsi="Verdana"/>
        <w:sz w:val="16"/>
        <w:lang w:val="es-ES_tradnl"/>
      </w:rPr>
    </w:pPr>
    <w:r>
      <w:rPr>
        <w:rFonts w:ascii="Verdana" w:hAnsi="Verdana"/>
        <w:sz w:val="16"/>
        <w:lang w:val="es-ES_tradnl"/>
      </w:rPr>
      <w:t xml:space="preserve">REGLAMENTO INTERNO DE TRABAJO, RIT </w:t>
    </w:r>
  </w:p>
  <w:p w:rsidR="00CF47EB" w:rsidRDefault="00CF47EB" w:rsidP="000D0635">
    <w:pPr>
      <w:pStyle w:val="Encabezado"/>
      <w:jc w:val="right"/>
      <w:rPr>
        <w:rFonts w:ascii="Verdana" w:hAnsi="Verdana"/>
        <w:sz w:val="16"/>
        <w:lang w:val="es-ES_tradnl"/>
      </w:rPr>
    </w:pPr>
    <w:r>
      <w:rPr>
        <w:rFonts w:ascii="Verdana" w:hAnsi="Verdana"/>
        <w:sz w:val="16"/>
        <w:lang w:val="es-ES_tradnl"/>
      </w:rPr>
      <w:t>Versión: 2012</w:t>
    </w:r>
  </w:p>
  <w:p w:rsidR="00CF47EB" w:rsidRDefault="00CF47EB" w:rsidP="000D0635">
    <w:pPr>
      <w:pStyle w:val="Encabezado"/>
      <w:jc w:val="right"/>
      <w:rPr>
        <w:rFonts w:ascii="Verdana" w:hAnsi="Verdana"/>
        <w:sz w:val="16"/>
        <w:lang w:val="es-ES_tradnl"/>
      </w:rPr>
    </w:pPr>
    <w:r>
      <w:rPr>
        <w:noProof/>
        <w:color w:val="000000"/>
        <w:lang w:val="es-CO" w:eastAsia="es-CO"/>
      </w:rPr>
      <w:drawing>
        <wp:inline distT="0" distB="0" distL="0" distR="0">
          <wp:extent cx="358140" cy="182880"/>
          <wp:effectExtent l="1905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58140" cy="1828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3in;height:3in" o:bullet="t"/>
    </w:pict>
  </w:numPicBullet>
  <w:numPicBullet w:numPicBulletId="1">
    <w:pict>
      <v:shape id="_x0000_i1180" type="#_x0000_t75" style="width:3in;height:3in" o:bullet="t"/>
    </w:pict>
  </w:numPicBullet>
  <w:numPicBullet w:numPicBulletId="2">
    <w:pict>
      <v:shape id="_x0000_i1181" type="#_x0000_t75" style="width:3in;height:3in" o:bullet="t"/>
    </w:pict>
  </w:numPicBullet>
  <w:numPicBullet w:numPicBulletId="3">
    <w:pict>
      <v:shape id="_x0000_i1182" type="#_x0000_t75" style="width:3in;height:3in" o:bullet="t"/>
    </w:pict>
  </w:numPicBullet>
  <w:numPicBullet w:numPicBulletId="4">
    <w:pict>
      <v:shape id="_x0000_i1183" type="#_x0000_t75" style="width:3in;height:3in" o:bullet="t"/>
    </w:pict>
  </w:numPicBullet>
  <w:numPicBullet w:numPicBulletId="5">
    <w:pict>
      <v:shape id="_x0000_i1184" type="#_x0000_t75" style="width:3in;height:3in" o:bullet="t"/>
    </w:pict>
  </w:numPicBullet>
  <w:numPicBullet w:numPicBulletId="6">
    <w:pict>
      <v:shape id="_x0000_i1185" type="#_x0000_t75" style="width:3in;height:3in" o:bullet="t"/>
    </w:pict>
  </w:numPicBullet>
  <w:numPicBullet w:numPicBulletId="7">
    <w:pict>
      <v:shape id="_x0000_i1186" type="#_x0000_t75" style="width:3in;height:3in" o:bullet="t"/>
    </w:pict>
  </w:numPicBullet>
  <w:numPicBullet w:numPicBulletId="8">
    <w:pict>
      <v:shape id="_x0000_i1187" type="#_x0000_t75" style="width:3in;height:3in" o:bullet="t"/>
    </w:pict>
  </w:numPicBullet>
  <w:numPicBullet w:numPicBulletId="9">
    <w:pict>
      <v:shape id="_x0000_i1188" type="#_x0000_t75" style="width:3in;height:3in" o:bullet="t"/>
    </w:pict>
  </w:numPicBullet>
  <w:numPicBullet w:numPicBulletId="10">
    <w:pict>
      <v:shape id="_x0000_i1189" type="#_x0000_t75" style="width:3in;height:3in" o:bullet="t"/>
    </w:pict>
  </w:numPicBullet>
  <w:numPicBullet w:numPicBulletId="11">
    <w:pict>
      <v:shape id="_x0000_i1190" type="#_x0000_t75" style="width:3in;height:3in" o:bullet="t"/>
    </w:pict>
  </w:numPicBullet>
  <w:numPicBullet w:numPicBulletId="12">
    <w:pict>
      <v:shape id="_x0000_i1191" type="#_x0000_t75" style="width:3in;height:3in" o:bullet="t"/>
    </w:pict>
  </w:numPicBullet>
  <w:numPicBullet w:numPicBulletId="13">
    <w:pict>
      <v:shape id="_x0000_i1192" type="#_x0000_t75" style="width:3in;height:3in" o:bullet="t"/>
    </w:pict>
  </w:numPicBullet>
  <w:numPicBullet w:numPicBulletId="14">
    <w:pict>
      <v:shape id="_x0000_i1193" type="#_x0000_t75" style="width:3in;height:3in" o:bullet="t"/>
    </w:pict>
  </w:numPicBullet>
  <w:numPicBullet w:numPicBulletId="15">
    <w:pict>
      <v:shape id="_x0000_i1194" type="#_x0000_t75" style="width:3in;height:3in" o:bullet="t"/>
    </w:pict>
  </w:numPicBullet>
  <w:numPicBullet w:numPicBulletId="16">
    <w:pict>
      <v:shape id="_x0000_i1195" type="#_x0000_t75" style="width:3in;height:3in" o:bullet="t"/>
    </w:pict>
  </w:numPicBullet>
  <w:numPicBullet w:numPicBulletId="17">
    <w:pict>
      <v:shape id="_x0000_i1196" type="#_x0000_t75" style="width:3in;height:3in" o:bullet="t"/>
    </w:pict>
  </w:numPicBullet>
  <w:numPicBullet w:numPicBulletId="18">
    <w:pict>
      <v:shape id="_x0000_i1197" type="#_x0000_t75" style="width:3in;height:3in" o:bullet="t"/>
    </w:pict>
  </w:numPicBullet>
  <w:numPicBullet w:numPicBulletId="19">
    <w:pict>
      <v:shape id="_x0000_i1198" type="#_x0000_t75" style="width:3in;height:3in" o:bullet="t"/>
    </w:pict>
  </w:numPicBullet>
  <w:numPicBullet w:numPicBulletId="20">
    <w:pict>
      <v:shape id="_x0000_i1199" type="#_x0000_t75" style="width:3in;height:3in" o:bullet="t"/>
    </w:pict>
  </w:numPicBullet>
  <w:numPicBullet w:numPicBulletId="21">
    <w:pict>
      <v:shape id="_x0000_i1200" type="#_x0000_t75" style="width:3in;height:3in" o:bullet="t"/>
    </w:pict>
  </w:numPicBullet>
  <w:numPicBullet w:numPicBulletId="22">
    <w:pict>
      <v:shape id="_x0000_i1201" type="#_x0000_t75" style="width:3in;height:3in" o:bullet="t"/>
    </w:pict>
  </w:numPicBullet>
  <w:numPicBullet w:numPicBulletId="23">
    <w:pict>
      <v:shape id="_x0000_i1202" type="#_x0000_t75" style="width:3in;height:3in" o:bullet="t"/>
    </w:pict>
  </w:numPicBullet>
  <w:numPicBullet w:numPicBulletId="24">
    <w:pict>
      <v:shape id="_x0000_i1203" type="#_x0000_t75" style="width:3in;height:3in" o:bullet="t"/>
    </w:pict>
  </w:numPicBullet>
  <w:numPicBullet w:numPicBulletId="25">
    <w:pict>
      <v:shape id="_x0000_i1204" type="#_x0000_t75" style="width:3in;height:3in" o:bullet="t"/>
    </w:pict>
  </w:numPicBullet>
  <w:numPicBullet w:numPicBulletId="26">
    <w:pict>
      <v:shape id="_x0000_i1205" type="#_x0000_t75" style="width:3in;height:3in" o:bullet="t"/>
    </w:pict>
  </w:numPicBullet>
  <w:numPicBullet w:numPicBulletId="27">
    <w:pict>
      <v:shape id="_x0000_i1206" type="#_x0000_t75" style="width:3in;height:3in" o:bullet="t"/>
    </w:pict>
  </w:numPicBullet>
  <w:numPicBullet w:numPicBulletId="28">
    <w:pict>
      <v:shape id="_x0000_i1207" type="#_x0000_t75" style="width:3in;height:3in" o:bullet="t"/>
    </w:pict>
  </w:numPicBullet>
  <w:numPicBullet w:numPicBulletId="29">
    <w:pict>
      <v:shape id="_x0000_i1208" type="#_x0000_t75" style="width:3in;height:3in" o:bullet="t"/>
    </w:pict>
  </w:numPicBullet>
  <w:numPicBullet w:numPicBulletId="30">
    <w:pict>
      <v:shape id="_x0000_i1209" type="#_x0000_t75" style="width:3in;height:3in" o:bullet="t"/>
    </w:pict>
  </w:numPicBullet>
  <w:numPicBullet w:numPicBulletId="31">
    <w:pict>
      <v:shape id="_x0000_i1210" type="#_x0000_t75" style="width:3in;height:3in" o:bullet="t"/>
    </w:pict>
  </w:numPicBullet>
  <w:numPicBullet w:numPicBulletId="32">
    <w:pict>
      <v:shape id="_x0000_i1211" type="#_x0000_t75" style="width:3in;height:3in" o:bullet="t"/>
    </w:pict>
  </w:numPicBullet>
  <w:numPicBullet w:numPicBulletId="33">
    <w:pict>
      <v:shape id="_x0000_i1212" type="#_x0000_t75" style="width:3in;height:3in" o:bullet="t"/>
    </w:pict>
  </w:numPicBullet>
  <w:numPicBullet w:numPicBulletId="34">
    <w:pict>
      <v:shape id="_x0000_i1213" type="#_x0000_t75" style="width:3in;height:3in" o:bullet="t"/>
    </w:pict>
  </w:numPicBullet>
  <w:numPicBullet w:numPicBulletId="35">
    <w:pict>
      <v:shape id="_x0000_i1214" type="#_x0000_t75" style="width:3in;height:3in" o:bullet="t"/>
    </w:pict>
  </w:numPicBullet>
  <w:numPicBullet w:numPicBulletId="36">
    <w:pict>
      <v:shape id="_x0000_i1215" type="#_x0000_t75" style="width:3in;height:3in" o:bullet="t"/>
    </w:pict>
  </w:numPicBullet>
  <w:numPicBullet w:numPicBulletId="37">
    <w:pict>
      <v:shape id="_x0000_i1216" type="#_x0000_t75" style="width:3in;height:3in" o:bullet="t"/>
    </w:pict>
  </w:numPicBullet>
  <w:numPicBullet w:numPicBulletId="38">
    <w:pict>
      <v:shape id="_x0000_i1217" type="#_x0000_t75" style="width:3in;height:3in" o:bullet="t"/>
    </w:pict>
  </w:numPicBullet>
  <w:numPicBullet w:numPicBulletId="39">
    <w:pict>
      <v:shape id="_x0000_i1218" type="#_x0000_t75" style="width:3in;height:3in" o:bullet="t"/>
    </w:pict>
  </w:numPicBullet>
  <w:numPicBullet w:numPicBulletId="40">
    <w:pict>
      <v:shape id="_x0000_i1219" type="#_x0000_t75" style="width:3in;height:3in" o:bullet="t"/>
    </w:pict>
  </w:numPicBullet>
  <w:numPicBullet w:numPicBulletId="41">
    <w:pict>
      <v:shape id="_x0000_i1220" type="#_x0000_t75" style="width:3in;height:3in" o:bullet="t"/>
    </w:pict>
  </w:numPicBullet>
  <w:numPicBullet w:numPicBulletId="42">
    <w:pict>
      <v:shape id="_x0000_i1221" type="#_x0000_t75" style="width:3in;height:3in" o:bullet="t"/>
    </w:pict>
  </w:numPicBullet>
  <w:numPicBullet w:numPicBulletId="43">
    <w:pict>
      <v:shape id="_x0000_i1222" type="#_x0000_t75" style="width:3in;height:3in" o:bullet="t"/>
    </w:pict>
  </w:numPicBullet>
  <w:numPicBullet w:numPicBulletId="44">
    <w:pict>
      <v:shape id="_x0000_i1223" type="#_x0000_t75" style="width:3in;height:3in" o:bullet="t"/>
    </w:pict>
  </w:numPicBullet>
  <w:numPicBullet w:numPicBulletId="45">
    <w:pict>
      <v:shape id="_x0000_i1224" type="#_x0000_t75" style="width:3in;height:3in" o:bullet="t"/>
    </w:pict>
  </w:numPicBullet>
  <w:numPicBullet w:numPicBulletId="46">
    <w:pict>
      <v:shape id="_x0000_i1225" type="#_x0000_t75" style="width:3in;height:3in" o:bullet="t"/>
    </w:pict>
  </w:numPicBullet>
  <w:numPicBullet w:numPicBulletId="47">
    <w:pict>
      <v:shape id="_x0000_i1226" type="#_x0000_t75" style="width:3in;height:3in" o:bullet="t"/>
    </w:pict>
  </w:numPicBullet>
  <w:numPicBullet w:numPicBulletId="48">
    <w:pict>
      <v:shape id="_x0000_i1227" type="#_x0000_t75" style="width:3in;height:3in" o:bullet="t"/>
    </w:pict>
  </w:numPicBullet>
  <w:numPicBullet w:numPicBulletId="49">
    <w:pict>
      <v:shape id="_x0000_i1228" type="#_x0000_t75" style="width:3in;height:3in" o:bullet="t"/>
    </w:pict>
  </w:numPicBullet>
  <w:numPicBullet w:numPicBulletId="50">
    <w:pict>
      <v:shape id="_x0000_i1229" type="#_x0000_t75" style="width:3in;height:3in" o:bullet="t"/>
    </w:pict>
  </w:numPicBullet>
  <w:abstractNum w:abstractNumId="0">
    <w:nsid w:val="062B3E75"/>
    <w:multiLevelType w:val="hybridMultilevel"/>
    <w:tmpl w:val="80C6D2E2"/>
    <w:lvl w:ilvl="0" w:tplc="BE3ED39C">
      <w:start w:val="1"/>
      <w:numFmt w:val="decimal"/>
      <w:lvlText w:val="%1."/>
      <w:lvlJc w:val="left"/>
      <w:pPr>
        <w:ind w:left="792" w:hanging="432"/>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197F90"/>
    <w:multiLevelType w:val="hybridMultilevel"/>
    <w:tmpl w:val="069CCAA6"/>
    <w:lvl w:ilvl="0" w:tplc="0C0A000F">
      <w:start w:val="1"/>
      <w:numFmt w:val="decimal"/>
      <w:lvlText w:val="%1."/>
      <w:lvlJc w:val="left"/>
      <w:pPr>
        <w:tabs>
          <w:tab w:val="num" w:pos="360"/>
        </w:tabs>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8AE1C0D"/>
    <w:multiLevelType w:val="hybridMultilevel"/>
    <w:tmpl w:val="DAF8E62C"/>
    <w:lvl w:ilvl="0" w:tplc="4E2A2C80">
      <w:start w:val="1"/>
      <w:numFmt w:val="lowerLetter"/>
      <w:lvlText w:val="%1)"/>
      <w:lvlJc w:val="left"/>
      <w:pPr>
        <w:tabs>
          <w:tab w:val="num" w:pos="720"/>
        </w:tabs>
        <w:ind w:left="720" w:hanging="360"/>
      </w:pPr>
      <w:rPr>
        <w:rFonts w:hint="default"/>
      </w:rPr>
    </w:lvl>
    <w:lvl w:ilvl="1" w:tplc="794CE7B8" w:tentative="1">
      <w:start w:val="1"/>
      <w:numFmt w:val="lowerLetter"/>
      <w:lvlText w:val="%2."/>
      <w:lvlJc w:val="left"/>
      <w:pPr>
        <w:tabs>
          <w:tab w:val="num" w:pos="1440"/>
        </w:tabs>
        <w:ind w:left="1440" w:hanging="360"/>
      </w:pPr>
    </w:lvl>
    <w:lvl w:ilvl="2" w:tplc="1C9CFBD2" w:tentative="1">
      <w:start w:val="1"/>
      <w:numFmt w:val="lowerRoman"/>
      <w:lvlText w:val="%3."/>
      <w:lvlJc w:val="right"/>
      <w:pPr>
        <w:tabs>
          <w:tab w:val="num" w:pos="2160"/>
        </w:tabs>
        <w:ind w:left="2160" w:hanging="180"/>
      </w:pPr>
    </w:lvl>
    <w:lvl w:ilvl="3" w:tplc="53EE65CC" w:tentative="1">
      <w:start w:val="1"/>
      <w:numFmt w:val="decimal"/>
      <w:lvlText w:val="%4."/>
      <w:lvlJc w:val="left"/>
      <w:pPr>
        <w:tabs>
          <w:tab w:val="num" w:pos="2880"/>
        </w:tabs>
        <w:ind w:left="2880" w:hanging="360"/>
      </w:pPr>
    </w:lvl>
    <w:lvl w:ilvl="4" w:tplc="CCF21E14" w:tentative="1">
      <w:start w:val="1"/>
      <w:numFmt w:val="lowerLetter"/>
      <w:lvlText w:val="%5."/>
      <w:lvlJc w:val="left"/>
      <w:pPr>
        <w:tabs>
          <w:tab w:val="num" w:pos="3600"/>
        </w:tabs>
        <w:ind w:left="3600" w:hanging="360"/>
      </w:pPr>
    </w:lvl>
    <w:lvl w:ilvl="5" w:tplc="64F4560C" w:tentative="1">
      <w:start w:val="1"/>
      <w:numFmt w:val="lowerRoman"/>
      <w:lvlText w:val="%6."/>
      <w:lvlJc w:val="right"/>
      <w:pPr>
        <w:tabs>
          <w:tab w:val="num" w:pos="4320"/>
        </w:tabs>
        <w:ind w:left="4320" w:hanging="180"/>
      </w:pPr>
    </w:lvl>
    <w:lvl w:ilvl="6" w:tplc="671C3052" w:tentative="1">
      <w:start w:val="1"/>
      <w:numFmt w:val="decimal"/>
      <w:lvlText w:val="%7."/>
      <w:lvlJc w:val="left"/>
      <w:pPr>
        <w:tabs>
          <w:tab w:val="num" w:pos="5040"/>
        </w:tabs>
        <w:ind w:left="5040" w:hanging="360"/>
      </w:pPr>
    </w:lvl>
    <w:lvl w:ilvl="7" w:tplc="47CCA8C6" w:tentative="1">
      <w:start w:val="1"/>
      <w:numFmt w:val="lowerLetter"/>
      <w:lvlText w:val="%8."/>
      <w:lvlJc w:val="left"/>
      <w:pPr>
        <w:tabs>
          <w:tab w:val="num" w:pos="5760"/>
        </w:tabs>
        <w:ind w:left="5760" w:hanging="360"/>
      </w:pPr>
    </w:lvl>
    <w:lvl w:ilvl="8" w:tplc="3EAE1914" w:tentative="1">
      <w:start w:val="1"/>
      <w:numFmt w:val="lowerRoman"/>
      <w:lvlText w:val="%9."/>
      <w:lvlJc w:val="right"/>
      <w:pPr>
        <w:tabs>
          <w:tab w:val="num" w:pos="6480"/>
        </w:tabs>
        <w:ind w:left="6480" w:hanging="180"/>
      </w:pPr>
    </w:lvl>
  </w:abstractNum>
  <w:abstractNum w:abstractNumId="3">
    <w:nsid w:val="09360977"/>
    <w:multiLevelType w:val="hybridMultilevel"/>
    <w:tmpl w:val="5C488D92"/>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E33E95"/>
    <w:multiLevelType w:val="hybridMultilevel"/>
    <w:tmpl w:val="4F7CCC32"/>
    <w:lvl w:ilvl="0" w:tplc="BE3ED39C">
      <w:start w:val="1"/>
      <w:numFmt w:val="decimal"/>
      <w:lvlText w:val="%1."/>
      <w:lvlJc w:val="left"/>
      <w:pPr>
        <w:ind w:left="792" w:hanging="432"/>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057002B"/>
    <w:multiLevelType w:val="hybridMultilevel"/>
    <w:tmpl w:val="894834FC"/>
    <w:lvl w:ilvl="0" w:tplc="BE3ED39C">
      <w:start w:val="1"/>
      <w:numFmt w:val="decimal"/>
      <w:lvlText w:val="%1."/>
      <w:lvlJc w:val="left"/>
      <w:pPr>
        <w:ind w:left="792" w:hanging="432"/>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54A5BB1"/>
    <w:multiLevelType w:val="multilevel"/>
    <w:tmpl w:val="AEEE53AC"/>
    <w:lvl w:ilvl="0">
      <w:start w:val="2"/>
      <w:numFmt w:val="decimal"/>
      <w:lvlText w:val="%1."/>
      <w:lvlJc w:val="left"/>
      <w:pPr>
        <w:tabs>
          <w:tab w:val="num" w:pos="360"/>
        </w:tabs>
        <w:ind w:left="360" w:hanging="360"/>
      </w:pPr>
      <w:rPr>
        <w:rFont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9981600"/>
    <w:multiLevelType w:val="hybridMultilevel"/>
    <w:tmpl w:val="4EFED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C67C8"/>
    <w:multiLevelType w:val="hybridMultilevel"/>
    <w:tmpl w:val="200495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DF74FA"/>
    <w:multiLevelType w:val="hybridMultilevel"/>
    <w:tmpl w:val="F4F62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E7D4D33"/>
    <w:multiLevelType w:val="hybridMultilevel"/>
    <w:tmpl w:val="A1B403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ECA62AE"/>
    <w:multiLevelType w:val="hybridMultilevel"/>
    <w:tmpl w:val="ED685622"/>
    <w:lvl w:ilvl="0" w:tplc="BE3ED39C">
      <w:start w:val="1"/>
      <w:numFmt w:val="decimal"/>
      <w:lvlText w:val="%1."/>
      <w:lvlJc w:val="left"/>
      <w:pPr>
        <w:ind w:left="792" w:hanging="432"/>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185175D"/>
    <w:multiLevelType w:val="hybridMultilevel"/>
    <w:tmpl w:val="119042FA"/>
    <w:lvl w:ilvl="0" w:tplc="0C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23AC30CB"/>
    <w:multiLevelType w:val="hybridMultilevel"/>
    <w:tmpl w:val="4D7280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8B1583B"/>
    <w:multiLevelType w:val="multilevel"/>
    <w:tmpl w:val="F07A1388"/>
    <w:lvl w:ilvl="0">
      <w:start w:val="1"/>
      <w:numFmt w:val="decimal"/>
      <w:lvlText w:val="%1."/>
      <w:lvlJc w:val="left"/>
      <w:pPr>
        <w:tabs>
          <w:tab w:val="num" w:pos="360"/>
        </w:tabs>
        <w:ind w:left="360" w:hanging="360"/>
      </w:pPr>
      <w:rPr>
        <w:rFonts w:hint="default"/>
        <w:b w:val="0"/>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E5661B3"/>
    <w:multiLevelType w:val="hybridMultilevel"/>
    <w:tmpl w:val="A466493C"/>
    <w:lvl w:ilvl="0" w:tplc="02B64432">
      <w:start w:val="1"/>
      <w:numFmt w:val="decimal"/>
      <w:lvlText w:val="%1."/>
      <w:lvlJc w:val="left"/>
      <w:pPr>
        <w:tabs>
          <w:tab w:val="num" w:pos="780"/>
        </w:tabs>
        <w:ind w:left="780" w:hanging="4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0457CFD"/>
    <w:multiLevelType w:val="hybridMultilevel"/>
    <w:tmpl w:val="BB2E75DE"/>
    <w:lvl w:ilvl="0" w:tplc="0C0A000F">
      <w:start w:val="1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44F7F59"/>
    <w:multiLevelType w:val="hybridMultilevel"/>
    <w:tmpl w:val="B93CC7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87070D"/>
    <w:multiLevelType w:val="hybridMultilevel"/>
    <w:tmpl w:val="483A30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79E6BCC"/>
    <w:multiLevelType w:val="hybridMultilevel"/>
    <w:tmpl w:val="95CC2190"/>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807210D"/>
    <w:multiLevelType w:val="hybridMultilevel"/>
    <w:tmpl w:val="4B80C9E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903738F"/>
    <w:multiLevelType w:val="hybridMultilevel"/>
    <w:tmpl w:val="08C4A70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294795D"/>
    <w:multiLevelType w:val="hybridMultilevel"/>
    <w:tmpl w:val="9224D6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A740667"/>
    <w:multiLevelType w:val="hybridMultilevel"/>
    <w:tmpl w:val="A8C4EF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5BA0D8C"/>
    <w:multiLevelType w:val="hybridMultilevel"/>
    <w:tmpl w:val="D5E67A7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5F031C4"/>
    <w:multiLevelType w:val="hybridMultilevel"/>
    <w:tmpl w:val="325C6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5FD09E2"/>
    <w:multiLevelType w:val="hybridMultilevel"/>
    <w:tmpl w:val="A1362CE4"/>
    <w:lvl w:ilvl="0" w:tplc="BE3ED39C">
      <w:start w:val="1"/>
      <w:numFmt w:val="decimal"/>
      <w:lvlText w:val="%1."/>
      <w:lvlJc w:val="left"/>
      <w:pPr>
        <w:ind w:left="1152" w:hanging="432"/>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nsid w:val="56781303"/>
    <w:multiLevelType w:val="hybridMultilevel"/>
    <w:tmpl w:val="0B923C54"/>
    <w:lvl w:ilvl="0" w:tplc="BE3ED39C">
      <w:start w:val="1"/>
      <w:numFmt w:val="decimal"/>
      <w:lvlText w:val="%1."/>
      <w:lvlJc w:val="left"/>
      <w:pPr>
        <w:ind w:left="792" w:hanging="432"/>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7C028BA"/>
    <w:multiLevelType w:val="hybridMultilevel"/>
    <w:tmpl w:val="672C7B44"/>
    <w:lvl w:ilvl="0" w:tplc="BE3ED39C">
      <w:start w:val="1"/>
      <w:numFmt w:val="decimal"/>
      <w:lvlText w:val="%1."/>
      <w:lvlJc w:val="left"/>
      <w:pPr>
        <w:ind w:left="792" w:hanging="432"/>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9793AB3"/>
    <w:multiLevelType w:val="hybridMultilevel"/>
    <w:tmpl w:val="09A0BF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C4F7F8F"/>
    <w:multiLevelType w:val="hybridMultilevel"/>
    <w:tmpl w:val="C644D2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0805189"/>
    <w:multiLevelType w:val="multilevel"/>
    <w:tmpl w:val="9962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4C642A"/>
    <w:multiLevelType w:val="hybridMultilevel"/>
    <w:tmpl w:val="02EEB7CC"/>
    <w:lvl w:ilvl="0" w:tplc="7976461C">
      <w:start w:val="3"/>
      <w:numFmt w:val="bullet"/>
      <w:lvlText w:val="-"/>
      <w:lvlJc w:val="left"/>
      <w:pPr>
        <w:ind w:left="4320" w:hanging="360"/>
      </w:pPr>
      <w:rPr>
        <w:rFonts w:ascii="Tahoma" w:eastAsia="Times New Roman" w:hAnsi="Tahoma" w:cs="Tahoma" w:hint="default"/>
        <w:b w:val="0"/>
      </w:rPr>
    </w:lvl>
    <w:lvl w:ilvl="1" w:tplc="240A0003" w:tentative="1">
      <w:start w:val="1"/>
      <w:numFmt w:val="bullet"/>
      <w:lvlText w:val="o"/>
      <w:lvlJc w:val="left"/>
      <w:pPr>
        <w:ind w:left="5040" w:hanging="360"/>
      </w:pPr>
      <w:rPr>
        <w:rFonts w:ascii="Courier New" w:hAnsi="Courier New" w:cs="Courier New" w:hint="default"/>
      </w:rPr>
    </w:lvl>
    <w:lvl w:ilvl="2" w:tplc="240A0005" w:tentative="1">
      <w:start w:val="1"/>
      <w:numFmt w:val="bullet"/>
      <w:lvlText w:val=""/>
      <w:lvlJc w:val="left"/>
      <w:pPr>
        <w:ind w:left="5760" w:hanging="360"/>
      </w:pPr>
      <w:rPr>
        <w:rFonts w:ascii="Wingdings" w:hAnsi="Wingdings" w:hint="default"/>
      </w:rPr>
    </w:lvl>
    <w:lvl w:ilvl="3" w:tplc="240A0001" w:tentative="1">
      <w:start w:val="1"/>
      <w:numFmt w:val="bullet"/>
      <w:lvlText w:val=""/>
      <w:lvlJc w:val="left"/>
      <w:pPr>
        <w:ind w:left="6480" w:hanging="360"/>
      </w:pPr>
      <w:rPr>
        <w:rFonts w:ascii="Symbol" w:hAnsi="Symbol" w:hint="default"/>
      </w:rPr>
    </w:lvl>
    <w:lvl w:ilvl="4" w:tplc="240A0003" w:tentative="1">
      <w:start w:val="1"/>
      <w:numFmt w:val="bullet"/>
      <w:lvlText w:val="o"/>
      <w:lvlJc w:val="left"/>
      <w:pPr>
        <w:ind w:left="7200" w:hanging="360"/>
      </w:pPr>
      <w:rPr>
        <w:rFonts w:ascii="Courier New" w:hAnsi="Courier New" w:cs="Courier New" w:hint="default"/>
      </w:rPr>
    </w:lvl>
    <w:lvl w:ilvl="5" w:tplc="240A0005" w:tentative="1">
      <w:start w:val="1"/>
      <w:numFmt w:val="bullet"/>
      <w:lvlText w:val=""/>
      <w:lvlJc w:val="left"/>
      <w:pPr>
        <w:ind w:left="7920" w:hanging="360"/>
      </w:pPr>
      <w:rPr>
        <w:rFonts w:ascii="Wingdings" w:hAnsi="Wingdings" w:hint="default"/>
      </w:rPr>
    </w:lvl>
    <w:lvl w:ilvl="6" w:tplc="240A0001" w:tentative="1">
      <w:start w:val="1"/>
      <w:numFmt w:val="bullet"/>
      <w:lvlText w:val=""/>
      <w:lvlJc w:val="left"/>
      <w:pPr>
        <w:ind w:left="8640" w:hanging="360"/>
      </w:pPr>
      <w:rPr>
        <w:rFonts w:ascii="Symbol" w:hAnsi="Symbol" w:hint="default"/>
      </w:rPr>
    </w:lvl>
    <w:lvl w:ilvl="7" w:tplc="240A0003" w:tentative="1">
      <w:start w:val="1"/>
      <w:numFmt w:val="bullet"/>
      <w:lvlText w:val="o"/>
      <w:lvlJc w:val="left"/>
      <w:pPr>
        <w:ind w:left="9360" w:hanging="360"/>
      </w:pPr>
      <w:rPr>
        <w:rFonts w:ascii="Courier New" w:hAnsi="Courier New" w:cs="Courier New" w:hint="default"/>
      </w:rPr>
    </w:lvl>
    <w:lvl w:ilvl="8" w:tplc="240A0005" w:tentative="1">
      <w:start w:val="1"/>
      <w:numFmt w:val="bullet"/>
      <w:lvlText w:val=""/>
      <w:lvlJc w:val="left"/>
      <w:pPr>
        <w:ind w:left="10080" w:hanging="360"/>
      </w:pPr>
      <w:rPr>
        <w:rFonts w:ascii="Wingdings" w:hAnsi="Wingdings" w:hint="default"/>
      </w:rPr>
    </w:lvl>
  </w:abstractNum>
  <w:abstractNum w:abstractNumId="33">
    <w:nsid w:val="654F489B"/>
    <w:multiLevelType w:val="hybridMultilevel"/>
    <w:tmpl w:val="5FACC0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54F5329"/>
    <w:multiLevelType w:val="hybridMultilevel"/>
    <w:tmpl w:val="034E0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BAF6749"/>
    <w:multiLevelType w:val="hybridMultilevel"/>
    <w:tmpl w:val="3426E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D46653C"/>
    <w:multiLevelType w:val="hybridMultilevel"/>
    <w:tmpl w:val="E4F678BC"/>
    <w:lvl w:ilvl="0" w:tplc="02B64432">
      <w:start w:val="1"/>
      <w:numFmt w:val="decimal"/>
      <w:lvlText w:val="%1."/>
      <w:lvlJc w:val="left"/>
      <w:pPr>
        <w:tabs>
          <w:tab w:val="num" w:pos="780"/>
        </w:tabs>
        <w:ind w:left="780" w:hanging="4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D8E2B9F"/>
    <w:multiLevelType w:val="hybridMultilevel"/>
    <w:tmpl w:val="08A02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F251F06"/>
    <w:multiLevelType w:val="hybridMultilevel"/>
    <w:tmpl w:val="A02A16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4860789"/>
    <w:multiLevelType w:val="hybridMultilevel"/>
    <w:tmpl w:val="89B0AF1C"/>
    <w:lvl w:ilvl="0" w:tplc="0C0A0019">
      <w:start w:val="1"/>
      <w:numFmt w:val="lowerLetter"/>
      <w:lvlText w:val="%1."/>
      <w:lvlJc w:val="left"/>
      <w:pPr>
        <w:tabs>
          <w:tab w:val="num" w:pos="1070"/>
        </w:tabs>
        <w:ind w:left="1070" w:hanging="360"/>
      </w:pPr>
      <w:rPr>
        <w:rFonts w:hint="default"/>
      </w:rPr>
    </w:lvl>
    <w:lvl w:ilvl="1" w:tplc="60A0384A">
      <w:start w:val="1"/>
      <w:numFmt w:val="decimal"/>
      <w:lvlText w:val="%2."/>
      <w:lvlJc w:val="left"/>
      <w:pPr>
        <w:ind w:left="1790" w:hanging="360"/>
      </w:pPr>
      <w:rPr>
        <w:rFonts w:hint="default"/>
      </w:rPr>
    </w:lvl>
    <w:lvl w:ilvl="2" w:tplc="0C0A0005" w:tentative="1">
      <w:start w:val="1"/>
      <w:numFmt w:val="bullet"/>
      <w:lvlText w:val=""/>
      <w:lvlJc w:val="left"/>
      <w:pPr>
        <w:tabs>
          <w:tab w:val="num" w:pos="2510"/>
        </w:tabs>
        <w:ind w:left="2510" w:hanging="360"/>
      </w:pPr>
      <w:rPr>
        <w:rFonts w:ascii="Wingdings" w:hAnsi="Wingdings" w:hint="default"/>
      </w:rPr>
    </w:lvl>
    <w:lvl w:ilvl="3" w:tplc="0C0A0001" w:tentative="1">
      <w:start w:val="1"/>
      <w:numFmt w:val="bullet"/>
      <w:lvlText w:val=""/>
      <w:lvlJc w:val="left"/>
      <w:pPr>
        <w:tabs>
          <w:tab w:val="num" w:pos="3230"/>
        </w:tabs>
        <w:ind w:left="3230" w:hanging="360"/>
      </w:pPr>
      <w:rPr>
        <w:rFonts w:ascii="Symbol" w:hAnsi="Symbol" w:hint="default"/>
      </w:rPr>
    </w:lvl>
    <w:lvl w:ilvl="4" w:tplc="0C0A0003" w:tentative="1">
      <w:start w:val="1"/>
      <w:numFmt w:val="bullet"/>
      <w:lvlText w:val="o"/>
      <w:lvlJc w:val="left"/>
      <w:pPr>
        <w:tabs>
          <w:tab w:val="num" w:pos="3950"/>
        </w:tabs>
        <w:ind w:left="3950" w:hanging="360"/>
      </w:pPr>
      <w:rPr>
        <w:rFonts w:ascii="Courier New" w:hAnsi="Courier New" w:cs="Courier New" w:hint="default"/>
      </w:rPr>
    </w:lvl>
    <w:lvl w:ilvl="5" w:tplc="0C0A0005" w:tentative="1">
      <w:start w:val="1"/>
      <w:numFmt w:val="bullet"/>
      <w:lvlText w:val=""/>
      <w:lvlJc w:val="left"/>
      <w:pPr>
        <w:tabs>
          <w:tab w:val="num" w:pos="4670"/>
        </w:tabs>
        <w:ind w:left="4670" w:hanging="360"/>
      </w:pPr>
      <w:rPr>
        <w:rFonts w:ascii="Wingdings" w:hAnsi="Wingdings" w:hint="default"/>
      </w:rPr>
    </w:lvl>
    <w:lvl w:ilvl="6" w:tplc="0C0A0001" w:tentative="1">
      <w:start w:val="1"/>
      <w:numFmt w:val="bullet"/>
      <w:lvlText w:val=""/>
      <w:lvlJc w:val="left"/>
      <w:pPr>
        <w:tabs>
          <w:tab w:val="num" w:pos="5390"/>
        </w:tabs>
        <w:ind w:left="5390" w:hanging="360"/>
      </w:pPr>
      <w:rPr>
        <w:rFonts w:ascii="Symbol" w:hAnsi="Symbol" w:hint="default"/>
      </w:rPr>
    </w:lvl>
    <w:lvl w:ilvl="7" w:tplc="0C0A0003" w:tentative="1">
      <w:start w:val="1"/>
      <w:numFmt w:val="bullet"/>
      <w:lvlText w:val="o"/>
      <w:lvlJc w:val="left"/>
      <w:pPr>
        <w:tabs>
          <w:tab w:val="num" w:pos="6110"/>
        </w:tabs>
        <w:ind w:left="6110" w:hanging="360"/>
      </w:pPr>
      <w:rPr>
        <w:rFonts w:ascii="Courier New" w:hAnsi="Courier New" w:cs="Courier New" w:hint="default"/>
      </w:rPr>
    </w:lvl>
    <w:lvl w:ilvl="8" w:tplc="0C0A0005" w:tentative="1">
      <w:start w:val="1"/>
      <w:numFmt w:val="bullet"/>
      <w:lvlText w:val=""/>
      <w:lvlJc w:val="left"/>
      <w:pPr>
        <w:tabs>
          <w:tab w:val="num" w:pos="6830"/>
        </w:tabs>
        <w:ind w:left="6830" w:hanging="360"/>
      </w:pPr>
      <w:rPr>
        <w:rFonts w:ascii="Wingdings" w:hAnsi="Wingdings" w:hint="default"/>
      </w:rPr>
    </w:lvl>
  </w:abstractNum>
  <w:abstractNum w:abstractNumId="40">
    <w:nsid w:val="75A86D42"/>
    <w:multiLevelType w:val="hybridMultilevel"/>
    <w:tmpl w:val="A060F3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D9E5D50"/>
    <w:multiLevelType w:val="hybridMultilevel"/>
    <w:tmpl w:val="1A8833BE"/>
    <w:lvl w:ilvl="0" w:tplc="0C0A0019">
      <w:start w:val="1"/>
      <w:numFmt w:val="lowerLetter"/>
      <w:lvlText w:val="%1."/>
      <w:lvlJc w:val="left"/>
      <w:pPr>
        <w:tabs>
          <w:tab w:val="num" w:pos="720"/>
        </w:tabs>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4"/>
  </w:num>
  <w:num w:numId="3">
    <w:abstractNumId w:val="31"/>
  </w:num>
  <w:num w:numId="4">
    <w:abstractNumId w:val="2"/>
  </w:num>
  <w:num w:numId="5">
    <w:abstractNumId w:val="21"/>
  </w:num>
  <w:num w:numId="6">
    <w:abstractNumId w:val="19"/>
  </w:num>
  <w:num w:numId="7">
    <w:abstractNumId w:val="38"/>
  </w:num>
  <w:num w:numId="8">
    <w:abstractNumId w:val="39"/>
  </w:num>
  <w:num w:numId="9">
    <w:abstractNumId w:val="24"/>
  </w:num>
  <w:num w:numId="10">
    <w:abstractNumId w:val="16"/>
  </w:num>
  <w:num w:numId="11">
    <w:abstractNumId w:val="1"/>
  </w:num>
  <w:num w:numId="12">
    <w:abstractNumId w:val="12"/>
  </w:num>
  <w:num w:numId="13">
    <w:abstractNumId w:val="41"/>
  </w:num>
  <w:num w:numId="14">
    <w:abstractNumId w:val="13"/>
  </w:num>
  <w:num w:numId="15">
    <w:abstractNumId w:val="17"/>
  </w:num>
  <w:num w:numId="16">
    <w:abstractNumId w:val="8"/>
  </w:num>
  <w:num w:numId="17">
    <w:abstractNumId w:val="35"/>
  </w:num>
  <w:num w:numId="18">
    <w:abstractNumId w:val="30"/>
  </w:num>
  <w:num w:numId="19">
    <w:abstractNumId w:val="29"/>
  </w:num>
  <w:num w:numId="20">
    <w:abstractNumId w:val="15"/>
  </w:num>
  <w:num w:numId="21">
    <w:abstractNumId w:val="36"/>
  </w:num>
  <w:num w:numId="22">
    <w:abstractNumId w:val="3"/>
  </w:num>
  <w:num w:numId="23">
    <w:abstractNumId w:val="23"/>
  </w:num>
  <w:num w:numId="24">
    <w:abstractNumId w:val="10"/>
  </w:num>
  <w:num w:numId="25">
    <w:abstractNumId w:val="37"/>
  </w:num>
  <w:num w:numId="26">
    <w:abstractNumId w:val="33"/>
  </w:num>
  <w:num w:numId="27">
    <w:abstractNumId w:val="40"/>
  </w:num>
  <w:num w:numId="28">
    <w:abstractNumId w:val="25"/>
  </w:num>
  <w:num w:numId="29">
    <w:abstractNumId w:val="9"/>
  </w:num>
  <w:num w:numId="30">
    <w:abstractNumId w:val="5"/>
  </w:num>
  <w:num w:numId="31">
    <w:abstractNumId w:val="22"/>
  </w:num>
  <w:num w:numId="32">
    <w:abstractNumId w:val="20"/>
  </w:num>
  <w:num w:numId="33">
    <w:abstractNumId w:val="0"/>
  </w:num>
  <w:num w:numId="34">
    <w:abstractNumId w:val="27"/>
  </w:num>
  <w:num w:numId="35">
    <w:abstractNumId w:val="32"/>
  </w:num>
  <w:num w:numId="36">
    <w:abstractNumId w:val="11"/>
  </w:num>
  <w:num w:numId="37">
    <w:abstractNumId w:val="28"/>
  </w:num>
  <w:num w:numId="38">
    <w:abstractNumId w:val="26"/>
  </w:num>
  <w:num w:numId="39">
    <w:abstractNumId w:val="4"/>
  </w:num>
  <w:num w:numId="40">
    <w:abstractNumId w:val="7"/>
  </w:num>
  <w:num w:numId="41">
    <w:abstractNumId w:val="18"/>
  </w:num>
  <w:num w:numId="42">
    <w:abstractNumId w:val="3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A3550"/>
    <w:rsid w:val="00004EC5"/>
    <w:rsid w:val="00014E61"/>
    <w:rsid w:val="00020549"/>
    <w:rsid w:val="00020CB8"/>
    <w:rsid w:val="0002573C"/>
    <w:rsid w:val="00032AD1"/>
    <w:rsid w:val="00032BD7"/>
    <w:rsid w:val="00036448"/>
    <w:rsid w:val="0005347D"/>
    <w:rsid w:val="00063A79"/>
    <w:rsid w:val="00064A40"/>
    <w:rsid w:val="00067BB2"/>
    <w:rsid w:val="00075396"/>
    <w:rsid w:val="00076E90"/>
    <w:rsid w:val="000778E2"/>
    <w:rsid w:val="0008073D"/>
    <w:rsid w:val="000823E0"/>
    <w:rsid w:val="00085008"/>
    <w:rsid w:val="00086C67"/>
    <w:rsid w:val="0008778E"/>
    <w:rsid w:val="0009269D"/>
    <w:rsid w:val="00096676"/>
    <w:rsid w:val="000975A2"/>
    <w:rsid w:val="00097A00"/>
    <w:rsid w:val="000A18D3"/>
    <w:rsid w:val="000A3550"/>
    <w:rsid w:val="000A600A"/>
    <w:rsid w:val="000B3709"/>
    <w:rsid w:val="000B5B42"/>
    <w:rsid w:val="000C1880"/>
    <w:rsid w:val="000C32B7"/>
    <w:rsid w:val="000C3C85"/>
    <w:rsid w:val="000C52A5"/>
    <w:rsid w:val="000C7918"/>
    <w:rsid w:val="000C79EE"/>
    <w:rsid w:val="000D0635"/>
    <w:rsid w:val="000D29CC"/>
    <w:rsid w:val="000E6E63"/>
    <w:rsid w:val="000F281A"/>
    <w:rsid w:val="000F2EDD"/>
    <w:rsid w:val="000F4EA7"/>
    <w:rsid w:val="00103533"/>
    <w:rsid w:val="00113278"/>
    <w:rsid w:val="001155AD"/>
    <w:rsid w:val="00116DC7"/>
    <w:rsid w:val="00122595"/>
    <w:rsid w:val="001251C2"/>
    <w:rsid w:val="001271B6"/>
    <w:rsid w:val="00130730"/>
    <w:rsid w:val="0013148B"/>
    <w:rsid w:val="001345BA"/>
    <w:rsid w:val="00140E19"/>
    <w:rsid w:val="00145B90"/>
    <w:rsid w:val="00153A4A"/>
    <w:rsid w:val="00154146"/>
    <w:rsid w:val="001549C5"/>
    <w:rsid w:val="00155BFB"/>
    <w:rsid w:val="00157401"/>
    <w:rsid w:val="001704C3"/>
    <w:rsid w:val="00184223"/>
    <w:rsid w:val="001874B0"/>
    <w:rsid w:val="00193EE5"/>
    <w:rsid w:val="001950BD"/>
    <w:rsid w:val="001A5A8E"/>
    <w:rsid w:val="001A5DC0"/>
    <w:rsid w:val="001B0174"/>
    <w:rsid w:val="001C11B8"/>
    <w:rsid w:val="001E1465"/>
    <w:rsid w:val="001E6C0E"/>
    <w:rsid w:val="001F43FF"/>
    <w:rsid w:val="001F76F7"/>
    <w:rsid w:val="00204F2E"/>
    <w:rsid w:val="002258A3"/>
    <w:rsid w:val="002262B5"/>
    <w:rsid w:val="002326DB"/>
    <w:rsid w:val="002361E6"/>
    <w:rsid w:val="00236AEC"/>
    <w:rsid w:val="002376B6"/>
    <w:rsid w:val="00256800"/>
    <w:rsid w:val="00256951"/>
    <w:rsid w:val="00263219"/>
    <w:rsid w:val="00276593"/>
    <w:rsid w:val="00283529"/>
    <w:rsid w:val="002836C5"/>
    <w:rsid w:val="00290B96"/>
    <w:rsid w:val="00292675"/>
    <w:rsid w:val="00293389"/>
    <w:rsid w:val="0029632E"/>
    <w:rsid w:val="002A1C7B"/>
    <w:rsid w:val="002A544C"/>
    <w:rsid w:val="002A5A19"/>
    <w:rsid w:val="002A5DD0"/>
    <w:rsid w:val="002A63EA"/>
    <w:rsid w:val="002B16C5"/>
    <w:rsid w:val="002B4B18"/>
    <w:rsid w:val="002B5E34"/>
    <w:rsid w:val="002B7E67"/>
    <w:rsid w:val="002C387F"/>
    <w:rsid w:val="002C49B6"/>
    <w:rsid w:val="002C78BE"/>
    <w:rsid w:val="002D076B"/>
    <w:rsid w:val="002D561A"/>
    <w:rsid w:val="002E5BD7"/>
    <w:rsid w:val="002E6278"/>
    <w:rsid w:val="002F1C39"/>
    <w:rsid w:val="002F409D"/>
    <w:rsid w:val="00300311"/>
    <w:rsid w:val="00303E2E"/>
    <w:rsid w:val="00310E2D"/>
    <w:rsid w:val="0031671F"/>
    <w:rsid w:val="003175EE"/>
    <w:rsid w:val="003242FF"/>
    <w:rsid w:val="003248E6"/>
    <w:rsid w:val="00332837"/>
    <w:rsid w:val="003339D2"/>
    <w:rsid w:val="00334902"/>
    <w:rsid w:val="00340772"/>
    <w:rsid w:val="00340D3F"/>
    <w:rsid w:val="003413E1"/>
    <w:rsid w:val="0034296D"/>
    <w:rsid w:val="00345C5B"/>
    <w:rsid w:val="003500E5"/>
    <w:rsid w:val="00351E1B"/>
    <w:rsid w:val="003670D4"/>
    <w:rsid w:val="0037021D"/>
    <w:rsid w:val="003762E5"/>
    <w:rsid w:val="00381133"/>
    <w:rsid w:val="00390A60"/>
    <w:rsid w:val="00392AAD"/>
    <w:rsid w:val="00393BA7"/>
    <w:rsid w:val="003976FC"/>
    <w:rsid w:val="003A0299"/>
    <w:rsid w:val="003A2EDC"/>
    <w:rsid w:val="003B1567"/>
    <w:rsid w:val="003C1627"/>
    <w:rsid w:val="003C3F79"/>
    <w:rsid w:val="003C7625"/>
    <w:rsid w:val="003D1F4F"/>
    <w:rsid w:val="003D23D5"/>
    <w:rsid w:val="003D2FB5"/>
    <w:rsid w:val="003D4EB2"/>
    <w:rsid w:val="003D5DCC"/>
    <w:rsid w:val="003D5E82"/>
    <w:rsid w:val="003D67BC"/>
    <w:rsid w:val="003D6841"/>
    <w:rsid w:val="003E5105"/>
    <w:rsid w:val="003E513B"/>
    <w:rsid w:val="003F0407"/>
    <w:rsid w:val="003F5904"/>
    <w:rsid w:val="003F6098"/>
    <w:rsid w:val="00420918"/>
    <w:rsid w:val="00420A1E"/>
    <w:rsid w:val="00422EFA"/>
    <w:rsid w:val="004356E8"/>
    <w:rsid w:val="0043745A"/>
    <w:rsid w:val="004417B7"/>
    <w:rsid w:val="0044390E"/>
    <w:rsid w:val="00451853"/>
    <w:rsid w:val="00452FE7"/>
    <w:rsid w:val="004531F4"/>
    <w:rsid w:val="00454FD1"/>
    <w:rsid w:val="004615D9"/>
    <w:rsid w:val="00462CFA"/>
    <w:rsid w:val="00470D15"/>
    <w:rsid w:val="00472B06"/>
    <w:rsid w:val="00472F0B"/>
    <w:rsid w:val="00476982"/>
    <w:rsid w:val="0048386E"/>
    <w:rsid w:val="00485D1E"/>
    <w:rsid w:val="004907AB"/>
    <w:rsid w:val="00493127"/>
    <w:rsid w:val="00493137"/>
    <w:rsid w:val="004A1723"/>
    <w:rsid w:val="004A3F38"/>
    <w:rsid w:val="004A4EAB"/>
    <w:rsid w:val="004A638E"/>
    <w:rsid w:val="004B40D2"/>
    <w:rsid w:val="004B4257"/>
    <w:rsid w:val="004C1BF8"/>
    <w:rsid w:val="004C2603"/>
    <w:rsid w:val="004C4FB0"/>
    <w:rsid w:val="004C7881"/>
    <w:rsid w:val="004D75FD"/>
    <w:rsid w:val="004E061A"/>
    <w:rsid w:val="004E54E3"/>
    <w:rsid w:val="004E6689"/>
    <w:rsid w:val="004E6FAA"/>
    <w:rsid w:val="004E78A8"/>
    <w:rsid w:val="004F44EF"/>
    <w:rsid w:val="004F6040"/>
    <w:rsid w:val="004F71FD"/>
    <w:rsid w:val="005018CF"/>
    <w:rsid w:val="00512E42"/>
    <w:rsid w:val="00527503"/>
    <w:rsid w:val="00527D0A"/>
    <w:rsid w:val="0053339B"/>
    <w:rsid w:val="005419C4"/>
    <w:rsid w:val="00541DF3"/>
    <w:rsid w:val="0054201C"/>
    <w:rsid w:val="00545E9A"/>
    <w:rsid w:val="005606E9"/>
    <w:rsid w:val="005616D0"/>
    <w:rsid w:val="00561795"/>
    <w:rsid w:val="005672AD"/>
    <w:rsid w:val="0057748C"/>
    <w:rsid w:val="00577E8D"/>
    <w:rsid w:val="00580086"/>
    <w:rsid w:val="00582065"/>
    <w:rsid w:val="00583692"/>
    <w:rsid w:val="00583A6C"/>
    <w:rsid w:val="00587DF1"/>
    <w:rsid w:val="005A0DDD"/>
    <w:rsid w:val="005A7940"/>
    <w:rsid w:val="005B12AC"/>
    <w:rsid w:val="005B2361"/>
    <w:rsid w:val="005B7678"/>
    <w:rsid w:val="005D7AB4"/>
    <w:rsid w:val="005E3313"/>
    <w:rsid w:val="005E7970"/>
    <w:rsid w:val="005F1CE7"/>
    <w:rsid w:val="005F24BE"/>
    <w:rsid w:val="00601A96"/>
    <w:rsid w:val="00602A0F"/>
    <w:rsid w:val="00616262"/>
    <w:rsid w:val="00617142"/>
    <w:rsid w:val="00627073"/>
    <w:rsid w:val="00631A9C"/>
    <w:rsid w:val="00632933"/>
    <w:rsid w:val="00641F56"/>
    <w:rsid w:val="00642277"/>
    <w:rsid w:val="006427DF"/>
    <w:rsid w:val="00651E66"/>
    <w:rsid w:val="00660B90"/>
    <w:rsid w:val="00664D1F"/>
    <w:rsid w:val="00671E34"/>
    <w:rsid w:val="00677F44"/>
    <w:rsid w:val="00687EB1"/>
    <w:rsid w:val="006A3ECF"/>
    <w:rsid w:val="006A46D6"/>
    <w:rsid w:val="006B0281"/>
    <w:rsid w:val="006B3FEC"/>
    <w:rsid w:val="006B5901"/>
    <w:rsid w:val="006B7D63"/>
    <w:rsid w:val="006C2068"/>
    <w:rsid w:val="006C7488"/>
    <w:rsid w:val="006C7641"/>
    <w:rsid w:val="006D2276"/>
    <w:rsid w:val="006E1A4D"/>
    <w:rsid w:val="006E2754"/>
    <w:rsid w:val="006E449B"/>
    <w:rsid w:val="006E5C08"/>
    <w:rsid w:val="006F5EEA"/>
    <w:rsid w:val="006F6EEA"/>
    <w:rsid w:val="006F74AC"/>
    <w:rsid w:val="007048EB"/>
    <w:rsid w:val="00711820"/>
    <w:rsid w:val="007124F5"/>
    <w:rsid w:val="007238D2"/>
    <w:rsid w:val="00724FED"/>
    <w:rsid w:val="00726E3F"/>
    <w:rsid w:val="00730984"/>
    <w:rsid w:val="007331AF"/>
    <w:rsid w:val="00744FC0"/>
    <w:rsid w:val="0074541D"/>
    <w:rsid w:val="00747A9D"/>
    <w:rsid w:val="00751933"/>
    <w:rsid w:val="00751C6F"/>
    <w:rsid w:val="00754341"/>
    <w:rsid w:val="00756436"/>
    <w:rsid w:val="00765543"/>
    <w:rsid w:val="00770D96"/>
    <w:rsid w:val="007759DC"/>
    <w:rsid w:val="007A566F"/>
    <w:rsid w:val="007B47D1"/>
    <w:rsid w:val="007B5CD3"/>
    <w:rsid w:val="007C7A80"/>
    <w:rsid w:val="007C7E40"/>
    <w:rsid w:val="007D1679"/>
    <w:rsid w:val="007E1205"/>
    <w:rsid w:val="007E1D0A"/>
    <w:rsid w:val="007E1DE5"/>
    <w:rsid w:val="007E2F84"/>
    <w:rsid w:val="007E455D"/>
    <w:rsid w:val="007F3D18"/>
    <w:rsid w:val="007F4CE1"/>
    <w:rsid w:val="007F7B44"/>
    <w:rsid w:val="00800705"/>
    <w:rsid w:val="008029FD"/>
    <w:rsid w:val="00803CCF"/>
    <w:rsid w:val="00804513"/>
    <w:rsid w:val="00804E42"/>
    <w:rsid w:val="00805F20"/>
    <w:rsid w:val="0080791E"/>
    <w:rsid w:val="008123D3"/>
    <w:rsid w:val="00826559"/>
    <w:rsid w:val="00826D45"/>
    <w:rsid w:val="0082787D"/>
    <w:rsid w:val="00831F82"/>
    <w:rsid w:val="008515CD"/>
    <w:rsid w:val="00851CE4"/>
    <w:rsid w:val="00852123"/>
    <w:rsid w:val="00852B6D"/>
    <w:rsid w:val="00854F5A"/>
    <w:rsid w:val="00860D9B"/>
    <w:rsid w:val="008654B1"/>
    <w:rsid w:val="00866714"/>
    <w:rsid w:val="0087037E"/>
    <w:rsid w:val="00873969"/>
    <w:rsid w:val="00880CEC"/>
    <w:rsid w:val="00882C09"/>
    <w:rsid w:val="00882C70"/>
    <w:rsid w:val="00882CA6"/>
    <w:rsid w:val="00892BFB"/>
    <w:rsid w:val="008A0642"/>
    <w:rsid w:val="008A653F"/>
    <w:rsid w:val="008A6AC4"/>
    <w:rsid w:val="008B0F4B"/>
    <w:rsid w:val="008B1373"/>
    <w:rsid w:val="008B48E8"/>
    <w:rsid w:val="008B59FD"/>
    <w:rsid w:val="008B6324"/>
    <w:rsid w:val="008B7173"/>
    <w:rsid w:val="008C57C0"/>
    <w:rsid w:val="008C70E0"/>
    <w:rsid w:val="008D1494"/>
    <w:rsid w:val="008D482D"/>
    <w:rsid w:val="008D6EA4"/>
    <w:rsid w:val="008D7518"/>
    <w:rsid w:val="008E4FDC"/>
    <w:rsid w:val="008F16BA"/>
    <w:rsid w:val="008F35F1"/>
    <w:rsid w:val="009125C0"/>
    <w:rsid w:val="009143FE"/>
    <w:rsid w:val="0092274F"/>
    <w:rsid w:val="00925F8D"/>
    <w:rsid w:val="0094212A"/>
    <w:rsid w:val="00942560"/>
    <w:rsid w:val="009434FF"/>
    <w:rsid w:val="0094421C"/>
    <w:rsid w:val="00946F32"/>
    <w:rsid w:val="00951819"/>
    <w:rsid w:val="009535D6"/>
    <w:rsid w:val="00954E08"/>
    <w:rsid w:val="009640A0"/>
    <w:rsid w:val="009650F5"/>
    <w:rsid w:val="009736D9"/>
    <w:rsid w:val="00977296"/>
    <w:rsid w:val="0098518A"/>
    <w:rsid w:val="009A07CD"/>
    <w:rsid w:val="009A0969"/>
    <w:rsid w:val="009A3163"/>
    <w:rsid w:val="009A592E"/>
    <w:rsid w:val="009A79CB"/>
    <w:rsid w:val="009B7D76"/>
    <w:rsid w:val="009C328C"/>
    <w:rsid w:val="009D5461"/>
    <w:rsid w:val="009D6BB0"/>
    <w:rsid w:val="009E6241"/>
    <w:rsid w:val="009E7F1F"/>
    <w:rsid w:val="009F0F04"/>
    <w:rsid w:val="009F2CC9"/>
    <w:rsid w:val="009F3E7B"/>
    <w:rsid w:val="009F432A"/>
    <w:rsid w:val="00A03693"/>
    <w:rsid w:val="00A06059"/>
    <w:rsid w:val="00A07FA5"/>
    <w:rsid w:val="00A23977"/>
    <w:rsid w:val="00A258E6"/>
    <w:rsid w:val="00A30E93"/>
    <w:rsid w:val="00A356F4"/>
    <w:rsid w:val="00A401F5"/>
    <w:rsid w:val="00A429CD"/>
    <w:rsid w:val="00A52B70"/>
    <w:rsid w:val="00A53996"/>
    <w:rsid w:val="00A662D6"/>
    <w:rsid w:val="00A71D63"/>
    <w:rsid w:val="00A81905"/>
    <w:rsid w:val="00A82EF0"/>
    <w:rsid w:val="00A84387"/>
    <w:rsid w:val="00A938CA"/>
    <w:rsid w:val="00A9668D"/>
    <w:rsid w:val="00AA3F4E"/>
    <w:rsid w:val="00AB2FBE"/>
    <w:rsid w:val="00AB54C1"/>
    <w:rsid w:val="00AC1A54"/>
    <w:rsid w:val="00AC3F83"/>
    <w:rsid w:val="00AD2928"/>
    <w:rsid w:val="00AD3157"/>
    <w:rsid w:val="00AD60B5"/>
    <w:rsid w:val="00AE092A"/>
    <w:rsid w:val="00AE32B1"/>
    <w:rsid w:val="00AE49FF"/>
    <w:rsid w:val="00AF15DB"/>
    <w:rsid w:val="00AF64CC"/>
    <w:rsid w:val="00B018C2"/>
    <w:rsid w:val="00B07566"/>
    <w:rsid w:val="00B17B42"/>
    <w:rsid w:val="00B43982"/>
    <w:rsid w:val="00B52D35"/>
    <w:rsid w:val="00B57820"/>
    <w:rsid w:val="00B62762"/>
    <w:rsid w:val="00B634D4"/>
    <w:rsid w:val="00B66535"/>
    <w:rsid w:val="00B6799F"/>
    <w:rsid w:val="00B70BB2"/>
    <w:rsid w:val="00B70CC4"/>
    <w:rsid w:val="00B72AA1"/>
    <w:rsid w:val="00B74558"/>
    <w:rsid w:val="00B74E6E"/>
    <w:rsid w:val="00B777BE"/>
    <w:rsid w:val="00B90832"/>
    <w:rsid w:val="00B90A99"/>
    <w:rsid w:val="00B93AB7"/>
    <w:rsid w:val="00B94F63"/>
    <w:rsid w:val="00B97434"/>
    <w:rsid w:val="00BA0DE7"/>
    <w:rsid w:val="00BB1027"/>
    <w:rsid w:val="00BC15AC"/>
    <w:rsid w:val="00BC38F8"/>
    <w:rsid w:val="00BF5E5D"/>
    <w:rsid w:val="00C01CF6"/>
    <w:rsid w:val="00C13E44"/>
    <w:rsid w:val="00C23702"/>
    <w:rsid w:val="00C25CEA"/>
    <w:rsid w:val="00C3566A"/>
    <w:rsid w:val="00C4396C"/>
    <w:rsid w:val="00C443F6"/>
    <w:rsid w:val="00C5126B"/>
    <w:rsid w:val="00C525ED"/>
    <w:rsid w:val="00C6126B"/>
    <w:rsid w:val="00C627FE"/>
    <w:rsid w:val="00C67F20"/>
    <w:rsid w:val="00C70617"/>
    <w:rsid w:val="00C7084A"/>
    <w:rsid w:val="00C75489"/>
    <w:rsid w:val="00C76517"/>
    <w:rsid w:val="00C828A4"/>
    <w:rsid w:val="00C846B5"/>
    <w:rsid w:val="00C86B63"/>
    <w:rsid w:val="00C943D0"/>
    <w:rsid w:val="00C97DBF"/>
    <w:rsid w:val="00CA1EA1"/>
    <w:rsid w:val="00CA3DFF"/>
    <w:rsid w:val="00CA7990"/>
    <w:rsid w:val="00CB4C4B"/>
    <w:rsid w:val="00CC78A9"/>
    <w:rsid w:val="00CD10AC"/>
    <w:rsid w:val="00CD5B24"/>
    <w:rsid w:val="00CE02E7"/>
    <w:rsid w:val="00CE2505"/>
    <w:rsid w:val="00CE2787"/>
    <w:rsid w:val="00CF1DDE"/>
    <w:rsid w:val="00CF3A68"/>
    <w:rsid w:val="00CF47EB"/>
    <w:rsid w:val="00D03C74"/>
    <w:rsid w:val="00D15512"/>
    <w:rsid w:val="00D23C36"/>
    <w:rsid w:val="00D25A32"/>
    <w:rsid w:val="00D26504"/>
    <w:rsid w:val="00D36473"/>
    <w:rsid w:val="00D43FE2"/>
    <w:rsid w:val="00D442E6"/>
    <w:rsid w:val="00D455BF"/>
    <w:rsid w:val="00D50CE6"/>
    <w:rsid w:val="00D574D1"/>
    <w:rsid w:val="00D66603"/>
    <w:rsid w:val="00D715D7"/>
    <w:rsid w:val="00D71739"/>
    <w:rsid w:val="00D74C7E"/>
    <w:rsid w:val="00D83ACA"/>
    <w:rsid w:val="00D87FA4"/>
    <w:rsid w:val="00D91227"/>
    <w:rsid w:val="00D9173C"/>
    <w:rsid w:val="00D97B2E"/>
    <w:rsid w:val="00DA0B6A"/>
    <w:rsid w:val="00DA665F"/>
    <w:rsid w:val="00DB359E"/>
    <w:rsid w:val="00DB584B"/>
    <w:rsid w:val="00DC5F80"/>
    <w:rsid w:val="00DD03B8"/>
    <w:rsid w:val="00DE195A"/>
    <w:rsid w:val="00DF265F"/>
    <w:rsid w:val="00DF568B"/>
    <w:rsid w:val="00DF5AA4"/>
    <w:rsid w:val="00DF795E"/>
    <w:rsid w:val="00E03BAA"/>
    <w:rsid w:val="00E046BD"/>
    <w:rsid w:val="00E0493C"/>
    <w:rsid w:val="00E075E9"/>
    <w:rsid w:val="00E14713"/>
    <w:rsid w:val="00E14B62"/>
    <w:rsid w:val="00E27839"/>
    <w:rsid w:val="00E27F6B"/>
    <w:rsid w:val="00E31B6E"/>
    <w:rsid w:val="00E32E39"/>
    <w:rsid w:val="00E56530"/>
    <w:rsid w:val="00E6142C"/>
    <w:rsid w:val="00E64FF1"/>
    <w:rsid w:val="00E81322"/>
    <w:rsid w:val="00E85F7C"/>
    <w:rsid w:val="00E86578"/>
    <w:rsid w:val="00E93A99"/>
    <w:rsid w:val="00E94824"/>
    <w:rsid w:val="00E960C1"/>
    <w:rsid w:val="00E96D4A"/>
    <w:rsid w:val="00EA08CE"/>
    <w:rsid w:val="00EA0EA2"/>
    <w:rsid w:val="00EA354D"/>
    <w:rsid w:val="00EA3C3B"/>
    <w:rsid w:val="00EA413B"/>
    <w:rsid w:val="00EA43D9"/>
    <w:rsid w:val="00EA6737"/>
    <w:rsid w:val="00EC0F76"/>
    <w:rsid w:val="00EC4366"/>
    <w:rsid w:val="00EC5C08"/>
    <w:rsid w:val="00ED0EFC"/>
    <w:rsid w:val="00ED4754"/>
    <w:rsid w:val="00ED5B56"/>
    <w:rsid w:val="00ED79F0"/>
    <w:rsid w:val="00EE148F"/>
    <w:rsid w:val="00EE2813"/>
    <w:rsid w:val="00EE52D4"/>
    <w:rsid w:val="00EE579B"/>
    <w:rsid w:val="00EF5E93"/>
    <w:rsid w:val="00EF71FE"/>
    <w:rsid w:val="00F03C3B"/>
    <w:rsid w:val="00F05EE4"/>
    <w:rsid w:val="00F07051"/>
    <w:rsid w:val="00F10EE4"/>
    <w:rsid w:val="00F140F4"/>
    <w:rsid w:val="00F14B62"/>
    <w:rsid w:val="00F176BE"/>
    <w:rsid w:val="00F21D3B"/>
    <w:rsid w:val="00F33445"/>
    <w:rsid w:val="00F3765B"/>
    <w:rsid w:val="00F43A48"/>
    <w:rsid w:val="00F464D0"/>
    <w:rsid w:val="00F76689"/>
    <w:rsid w:val="00F77BEC"/>
    <w:rsid w:val="00F87B54"/>
    <w:rsid w:val="00F924FE"/>
    <w:rsid w:val="00F9282E"/>
    <w:rsid w:val="00F953F1"/>
    <w:rsid w:val="00FA1009"/>
    <w:rsid w:val="00FA3C03"/>
    <w:rsid w:val="00FA734E"/>
    <w:rsid w:val="00FB50FA"/>
    <w:rsid w:val="00FC10E9"/>
    <w:rsid w:val="00FC415E"/>
    <w:rsid w:val="00FC45FE"/>
    <w:rsid w:val="00FC5761"/>
    <w:rsid w:val="00FD0ADA"/>
    <w:rsid w:val="00FD2454"/>
    <w:rsid w:val="00FD7D0E"/>
    <w:rsid w:val="00FE5C5D"/>
    <w:rsid w:val="00FE608A"/>
    <w:rsid w:val="00FE65EC"/>
    <w:rsid w:val="00FE712D"/>
    <w:rsid w:val="00FF02A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75E9"/>
    <w:rPr>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085008"/>
  </w:style>
  <w:style w:type="paragraph" w:styleId="Lista">
    <w:name w:val="List"/>
    <w:basedOn w:val="Normal"/>
    <w:rsid w:val="00085008"/>
    <w:pPr>
      <w:ind w:left="283" w:hanging="283"/>
    </w:pPr>
  </w:style>
  <w:style w:type="paragraph" w:styleId="Encabezado">
    <w:name w:val="header"/>
    <w:basedOn w:val="Normal"/>
    <w:rsid w:val="00085008"/>
    <w:pPr>
      <w:tabs>
        <w:tab w:val="center" w:pos="4320"/>
        <w:tab w:val="right" w:pos="8640"/>
      </w:tabs>
    </w:pPr>
    <w:rPr>
      <w:lang w:val="en-US"/>
    </w:rPr>
  </w:style>
  <w:style w:type="paragraph" w:styleId="Piedepgina">
    <w:name w:val="footer"/>
    <w:basedOn w:val="Normal"/>
    <w:rsid w:val="00085008"/>
    <w:pPr>
      <w:tabs>
        <w:tab w:val="center" w:pos="4320"/>
        <w:tab w:val="right" w:pos="8640"/>
      </w:tabs>
    </w:pPr>
    <w:rPr>
      <w:lang w:val="en-US"/>
    </w:rPr>
  </w:style>
  <w:style w:type="paragraph" w:styleId="Textoindependiente">
    <w:name w:val="Body Text"/>
    <w:basedOn w:val="Normal"/>
    <w:rsid w:val="00085008"/>
    <w:pPr>
      <w:spacing w:after="120"/>
    </w:pPr>
  </w:style>
  <w:style w:type="paragraph" w:styleId="Textoindependiente2">
    <w:name w:val="Body Text 2"/>
    <w:basedOn w:val="Normal"/>
    <w:rsid w:val="00085008"/>
    <w:pPr>
      <w:jc w:val="both"/>
    </w:pPr>
    <w:rPr>
      <w:rFonts w:ascii="Arial" w:hAnsi="Arial"/>
      <w:sz w:val="24"/>
    </w:rPr>
  </w:style>
  <w:style w:type="paragraph" w:styleId="Textoindependiente3">
    <w:name w:val="Body Text 3"/>
    <w:basedOn w:val="Normal"/>
    <w:rsid w:val="00085008"/>
    <w:pPr>
      <w:jc w:val="center"/>
    </w:pPr>
    <w:rPr>
      <w:rFonts w:ascii="Arial" w:hAnsi="Arial" w:cs="Arial"/>
      <w:b/>
      <w:bCs/>
      <w:sz w:val="24"/>
    </w:rPr>
  </w:style>
  <w:style w:type="paragraph" w:styleId="Sangradetextonormal">
    <w:name w:val="Body Text Indent"/>
    <w:basedOn w:val="Normal"/>
    <w:rsid w:val="00085008"/>
    <w:pPr>
      <w:ind w:left="426" w:hanging="426"/>
    </w:pPr>
    <w:rPr>
      <w:rFonts w:ascii="Arial" w:hAnsi="Arial"/>
      <w:bCs/>
      <w:sz w:val="24"/>
    </w:rPr>
  </w:style>
  <w:style w:type="paragraph" w:styleId="Sangra2detindependiente">
    <w:name w:val="Body Text Indent 2"/>
    <w:basedOn w:val="Normal"/>
    <w:rsid w:val="00085008"/>
    <w:pPr>
      <w:ind w:left="426" w:hanging="426"/>
      <w:jc w:val="both"/>
    </w:pPr>
    <w:rPr>
      <w:rFonts w:ascii="Arial" w:hAnsi="Arial"/>
      <w:bCs/>
      <w:sz w:val="24"/>
    </w:rPr>
  </w:style>
  <w:style w:type="character" w:styleId="Hipervnculo">
    <w:name w:val="Hyperlink"/>
    <w:rsid w:val="00085008"/>
    <w:rPr>
      <w:color w:val="0000FF"/>
      <w:u w:val="single"/>
    </w:rPr>
  </w:style>
  <w:style w:type="paragraph" w:customStyle="1" w:styleId="a">
    <w:basedOn w:val="Normal"/>
    <w:next w:val="Sangradetextonormal"/>
    <w:rsid w:val="00085008"/>
    <w:pPr>
      <w:ind w:left="709" w:hanging="709"/>
      <w:jc w:val="both"/>
    </w:pPr>
    <w:rPr>
      <w:rFonts w:ascii="Arial" w:hAnsi="Arial"/>
      <w:sz w:val="24"/>
      <w:lang w:val="es-ES"/>
    </w:rPr>
  </w:style>
  <w:style w:type="paragraph" w:styleId="NormalWeb">
    <w:name w:val="Normal (Web)"/>
    <w:basedOn w:val="Normal"/>
    <w:uiPriority w:val="99"/>
    <w:rsid w:val="00085008"/>
    <w:pPr>
      <w:spacing w:before="100" w:beforeAutospacing="1" w:after="100" w:afterAutospacing="1"/>
      <w:jc w:val="both"/>
    </w:pPr>
    <w:rPr>
      <w:rFonts w:ascii="Arial" w:hAnsi="Arial" w:cs="Arial"/>
      <w:color w:val="4E4E4E"/>
      <w:sz w:val="18"/>
      <w:szCs w:val="18"/>
      <w:lang w:val="es-ES"/>
    </w:rPr>
  </w:style>
  <w:style w:type="paragraph" w:styleId="Sangra3detindependiente">
    <w:name w:val="Body Text Indent 3"/>
    <w:basedOn w:val="Normal"/>
    <w:rsid w:val="00085008"/>
    <w:pPr>
      <w:ind w:left="426" w:hanging="426"/>
      <w:jc w:val="both"/>
    </w:pPr>
    <w:rPr>
      <w:rFonts w:ascii="Verdana" w:hAnsi="Verdana"/>
    </w:rPr>
  </w:style>
  <w:style w:type="paragraph" w:styleId="Mapadeldocumento">
    <w:name w:val="Document Map"/>
    <w:basedOn w:val="Normal"/>
    <w:semiHidden/>
    <w:rsid w:val="000A3550"/>
    <w:pPr>
      <w:shd w:val="clear" w:color="auto" w:fill="000080"/>
    </w:pPr>
    <w:rPr>
      <w:rFonts w:ascii="Tahoma" w:hAnsi="Tahoma" w:cs="Tahoma"/>
    </w:rPr>
  </w:style>
  <w:style w:type="paragraph" w:styleId="Textodeglobo">
    <w:name w:val="Balloon Text"/>
    <w:basedOn w:val="Normal"/>
    <w:semiHidden/>
    <w:rsid w:val="00B93AB7"/>
    <w:rPr>
      <w:rFonts w:ascii="Tahoma" w:hAnsi="Tahoma" w:cs="Tahoma"/>
      <w:sz w:val="16"/>
      <w:szCs w:val="16"/>
    </w:rPr>
  </w:style>
  <w:style w:type="paragraph" w:customStyle="1" w:styleId="Listavistosa-nfasis11">
    <w:name w:val="Lista vistosa - Énfasis 11"/>
    <w:basedOn w:val="Normal"/>
    <w:uiPriority w:val="34"/>
    <w:qFormat/>
    <w:rsid w:val="00744FC0"/>
    <w:pPr>
      <w:ind w:left="708"/>
    </w:pPr>
  </w:style>
  <w:style w:type="table" w:styleId="Tablaconcuadrcula">
    <w:name w:val="Table Grid"/>
    <w:basedOn w:val="Tablanormal"/>
    <w:rsid w:val="00E61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rsid w:val="001704C3"/>
    <w:rPr>
      <w:sz w:val="16"/>
      <w:szCs w:val="16"/>
    </w:rPr>
  </w:style>
  <w:style w:type="paragraph" w:styleId="Textocomentario">
    <w:name w:val="annotation text"/>
    <w:basedOn w:val="Normal"/>
    <w:link w:val="TextocomentarioCar"/>
    <w:rsid w:val="001704C3"/>
  </w:style>
  <w:style w:type="character" w:customStyle="1" w:styleId="TextocomentarioCar">
    <w:name w:val="Texto comentario Car"/>
    <w:basedOn w:val="Fuentedeprrafopredeter"/>
    <w:link w:val="Textocomentario"/>
    <w:rsid w:val="001704C3"/>
    <w:rPr>
      <w:lang w:val="es-ES_tradnl" w:eastAsia="es-ES"/>
    </w:rPr>
  </w:style>
  <w:style w:type="paragraph" w:styleId="Asuntodelcomentario">
    <w:name w:val="annotation subject"/>
    <w:basedOn w:val="Textocomentario"/>
    <w:next w:val="Textocomentario"/>
    <w:link w:val="AsuntodelcomentarioCar"/>
    <w:rsid w:val="001704C3"/>
    <w:rPr>
      <w:b/>
      <w:bCs/>
    </w:rPr>
  </w:style>
  <w:style w:type="character" w:customStyle="1" w:styleId="AsuntodelcomentarioCar">
    <w:name w:val="Asunto del comentario Car"/>
    <w:basedOn w:val="TextocomentarioCar"/>
    <w:link w:val="Asuntodelcomentario"/>
    <w:rsid w:val="001704C3"/>
    <w:rPr>
      <w:b/>
      <w:bCs/>
    </w:rPr>
  </w:style>
  <w:style w:type="paragraph" w:styleId="Prrafodelista">
    <w:name w:val="List Paragraph"/>
    <w:basedOn w:val="Normal"/>
    <w:uiPriority w:val="34"/>
    <w:qFormat/>
    <w:rsid w:val="00730984"/>
    <w:pPr>
      <w:ind w:left="708"/>
    </w:pPr>
  </w:style>
  <w:style w:type="character" w:customStyle="1" w:styleId="articulo1">
    <w:name w:val="articulo1"/>
    <w:basedOn w:val="Fuentedeprrafopredeter"/>
    <w:rsid w:val="00561795"/>
    <w:rPr>
      <w:color w:val="4C4C4C"/>
      <w:sz w:val="16"/>
      <w:szCs w:val="16"/>
    </w:rPr>
  </w:style>
  <w:style w:type="character" w:customStyle="1" w:styleId="apple-converted-space">
    <w:name w:val="apple-converted-space"/>
    <w:basedOn w:val="Fuentedeprrafopredeter"/>
    <w:rsid w:val="003D5DCC"/>
  </w:style>
  <w:style w:type="character" w:customStyle="1" w:styleId="tits">
    <w:name w:val="tits"/>
    <w:basedOn w:val="Fuentedeprrafopredeter"/>
    <w:rsid w:val="00664D1F"/>
  </w:style>
  <w:style w:type="character" w:styleId="nfasis">
    <w:name w:val="Emphasis"/>
    <w:basedOn w:val="Fuentedeprrafopredeter"/>
    <w:uiPriority w:val="20"/>
    <w:qFormat/>
    <w:rsid w:val="003C3F79"/>
    <w:rPr>
      <w:i/>
      <w:iCs/>
    </w:rPr>
  </w:style>
  <w:style w:type="paragraph" w:styleId="Sinespaciado">
    <w:name w:val="No Spacing"/>
    <w:link w:val="SinespaciadoCar"/>
    <w:uiPriority w:val="1"/>
    <w:qFormat/>
    <w:rsid w:val="00E075E9"/>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075E9"/>
    <w:rPr>
      <w:rFonts w:ascii="Calibri" w:hAnsi="Calibri"/>
      <w:sz w:val="22"/>
      <w:szCs w:val="22"/>
      <w:lang w:val="es-ES" w:eastAsia="en-US" w:bidi="ar-SA"/>
    </w:rPr>
  </w:style>
</w:styles>
</file>

<file path=word/webSettings.xml><?xml version="1.0" encoding="utf-8"?>
<w:webSettings xmlns:r="http://schemas.openxmlformats.org/officeDocument/2006/relationships" xmlns:w="http://schemas.openxmlformats.org/wordprocessingml/2006/main">
  <w:divs>
    <w:div w:id="21442082">
      <w:bodyDiv w:val="1"/>
      <w:marLeft w:val="0"/>
      <w:marRight w:val="0"/>
      <w:marTop w:val="0"/>
      <w:marBottom w:val="0"/>
      <w:divBdr>
        <w:top w:val="none" w:sz="0" w:space="0" w:color="auto"/>
        <w:left w:val="none" w:sz="0" w:space="0" w:color="auto"/>
        <w:bottom w:val="none" w:sz="0" w:space="0" w:color="auto"/>
        <w:right w:val="none" w:sz="0" w:space="0" w:color="auto"/>
      </w:divBdr>
    </w:div>
    <w:div w:id="244386329">
      <w:bodyDiv w:val="1"/>
      <w:marLeft w:val="0"/>
      <w:marRight w:val="0"/>
      <w:marTop w:val="0"/>
      <w:marBottom w:val="0"/>
      <w:divBdr>
        <w:top w:val="none" w:sz="0" w:space="0" w:color="auto"/>
        <w:left w:val="none" w:sz="0" w:space="0" w:color="auto"/>
        <w:bottom w:val="none" w:sz="0" w:space="0" w:color="auto"/>
        <w:right w:val="none" w:sz="0" w:space="0" w:color="auto"/>
      </w:divBdr>
    </w:div>
    <w:div w:id="335814175">
      <w:bodyDiv w:val="1"/>
      <w:marLeft w:val="0"/>
      <w:marRight w:val="0"/>
      <w:marTop w:val="240"/>
      <w:marBottom w:val="0"/>
      <w:divBdr>
        <w:top w:val="none" w:sz="0" w:space="0" w:color="auto"/>
        <w:left w:val="none" w:sz="0" w:space="0" w:color="auto"/>
        <w:bottom w:val="none" w:sz="0" w:space="0" w:color="auto"/>
        <w:right w:val="none" w:sz="0" w:space="0" w:color="auto"/>
      </w:divBdr>
      <w:divsChild>
        <w:div w:id="1117796219">
          <w:marLeft w:val="0"/>
          <w:marRight w:val="0"/>
          <w:marTop w:val="0"/>
          <w:marBottom w:val="0"/>
          <w:divBdr>
            <w:top w:val="none" w:sz="0" w:space="0" w:color="auto"/>
            <w:left w:val="single" w:sz="4" w:space="0" w:color="999999"/>
            <w:bottom w:val="single" w:sz="4" w:space="0" w:color="999999"/>
            <w:right w:val="none" w:sz="0" w:space="0" w:color="auto"/>
          </w:divBdr>
          <w:divsChild>
            <w:div w:id="1976175899">
              <w:marLeft w:val="0"/>
              <w:marRight w:val="0"/>
              <w:marTop w:val="0"/>
              <w:marBottom w:val="0"/>
              <w:divBdr>
                <w:top w:val="none" w:sz="0" w:space="0" w:color="auto"/>
                <w:left w:val="none" w:sz="0" w:space="0" w:color="auto"/>
                <w:bottom w:val="none" w:sz="0" w:space="0" w:color="auto"/>
                <w:right w:val="single" w:sz="4" w:space="0" w:color="999999"/>
              </w:divBdr>
              <w:divsChild>
                <w:div w:id="4075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4203">
      <w:bodyDiv w:val="1"/>
      <w:marLeft w:val="0"/>
      <w:marRight w:val="0"/>
      <w:marTop w:val="0"/>
      <w:marBottom w:val="0"/>
      <w:divBdr>
        <w:top w:val="none" w:sz="0" w:space="0" w:color="auto"/>
        <w:left w:val="none" w:sz="0" w:space="0" w:color="auto"/>
        <w:bottom w:val="none" w:sz="0" w:space="0" w:color="auto"/>
        <w:right w:val="none" w:sz="0" w:space="0" w:color="auto"/>
      </w:divBdr>
    </w:div>
    <w:div w:id="12759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puestaslaborales.com/conceptos/dl/SentC710de1996.zi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spuestaslaborales.com/conceptos/contenido.asp?id=117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respuestaslaborales.com/conceptos/contenido.asp?id=2474" TargetMode="External"/><Relationship Id="rId4" Type="http://schemas.openxmlformats.org/officeDocument/2006/relationships/settings" Target="settings.xml"/><Relationship Id="rId9" Type="http://schemas.openxmlformats.org/officeDocument/2006/relationships/hyperlink" Target="http://www.respuestaslaborales.com/conceptos/dl/Resoluci&#243;n652de2012.zip"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B0812-6CF6-45BB-BDAC-60CC84CD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17382</Words>
  <Characters>95607</Characters>
  <Application>Microsoft Office Word</Application>
  <DocSecurity>0</DocSecurity>
  <Lines>796</Lines>
  <Paragraphs>225</Paragraphs>
  <ScaleCrop>false</ScaleCrop>
  <HeadingPairs>
    <vt:vector size="2" baseType="variant">
      <vt:variant>
        <vt:lpstr>Título</vt:lpstr>
      </vt:variant>
      <vt:variant>
        <vt:i4>1</vt:i4>
      </vt:variant>
    </vt:vector>
  </HeadingPairs>
  <TitlesOfParts>
    <vt:vector size="1" baseType="lpstr">
      <vt:lpstr>INTEGRAL S</vt:lpstr>
    </vt:vector>
  </TitlesOfParts>
  <Company>INTEGRAL S.A.</Company>
  <LinksUpToDate>false</LinksUpToDate>
  <CharactersWithSpaces>112764</CharactersWithSpaces>
  <SharedDoc>false</SharedDoc>
  <HLinks>
    <vt:vector size="24" baseType="variant">
      <vt:variant>
        <vt:i4>6488174</vt:i4>
      </vt:variant>
      <vt:variant>
        <vt:i4>9</vt:i4>
      </vt:variant>
      <vt:variant>
        <vt:i4>0</vt:i4>
      </vt:variant>
      <vt:variant>
        <vt:i4>5</vt:i4>
      </vt:variant>
      <vt:variant>
        <vt:lpwstr>http://www.respuestaslaborales.com/conceptos/contenido.asp?id=1176</vt:lpwstr>
      </vt:variant>
      <vt:variant>
        <vt:lpwstr/>
      </vt:variant>
      <vt:variant>
        <vt:i4>6553709</vt:i4>
      </vt:variant>
      <vt:variant>
        <vt:i4>6</vt:i4>
      </vt:variant>
      <vt:variant>
        <vt:i4>0</vt:i4>
      </vt:variant>
      <vt:variant>
        <vt:i4>5</vt:i4>
      </vt:variant>
      <vt:variant>
        <vt:lpwstr>http://www.respuestaslaborales.com/conceptos/contenido.asp?id=2474</vt:lpwstr>
      </vt:variant>
      <vt:variant>
        <vt:lpwstr/>
      </vt:variant>
      <vt:variant>
        <vt:i4>6881527</vt:i4>
      </vt:variant>
      <vt:variant>
        <vt:i4>3</vt:i4>
      </vt:variant>
      <vt:variant>
        <vt:i4>0</vt:i4>
      </vt:variant>
      <vt:variant>
        <vt:i4>5</vt:i4>
      </vt:variant>
      <vt:variant>
        <vt:lpwstr>http://www.respuestaslaborales.com/conceptos/dl/Resolución652de2012.zip</vt:lpwstr>
      </vt:variant>
      <vt:variant>
        <vt:lpwstr/>
      </vt:variant>
      <vt:variant>
        <vt:i4>7471223</vt:i4>
      </vt:variant>
      <vt:variant>
        <vt:i4>0</vt:i4>
      </vt:variant>
      <vt:variant>
        <vt:i4>0</vt:i4>
      </vt:variant>
      <vt:variant>
        <vt:i4>5</vt:i4>
      </vt:variant>
      <vt:variant>
        <vt:lpwstr>http://www.respuestaslaborales.com/conceptos/dl/SentC710de1996.zip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INTEGRAL S</dc:title>
  <dc:creator>ggff</dc:creator>
  <cp:lastModifiedBy>Paula Carmona</cp:lastModifiedBy>
  <cp:revision>5</cp:revision>
  <cp:lastPrinted>2006-05-05T18:48:00Z</cp:lastPrinted>
  <dcterms:created xsi:type="dcterms:W3CDTF">2012-09-10T17:04:00Z</dcterms:created>
  <dcterms:modified xsi:type="dcterms:W3CDTF">2013-02-26T20:09:00Z</dcterms:modified>
</cp:coreProperties>
</file>